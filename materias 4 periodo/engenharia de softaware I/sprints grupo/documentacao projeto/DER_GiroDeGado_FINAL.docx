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815C2" w14:textId="77777777" w:rsidR="00FF5FE4" w:rsidRDefault="00FF5FE4">
      <w:pPr>
        <w:pStyle w:val="Ttulo"/>
        <w:jc w:val="right"/>
      </w:pPr>
    </w:p>
    <w:p w14:paraId="14075785" w14:textId="77777777" w:rsidR="00FF5FE4" w:rsidRDefault="00FF5FE4">
      <w:pPr>
        <w:pStyle w:val="Ttulo"/>
        <w:jc w:val="right"/>
      </w:pPr>
    </w:p>
    <w:p w14:paraId="78B54AF4" w14:textId="77777777" w:rsidR="00FF5FE4" w:rsidRDefault="00FF5FE4">
      <w:pPr>
        <w:pStyle w:val="Ttulo"/>
        <w:jc w:val="right"/>
      </w:pPr>
    </w:p>
    <w:p w14:paraId="5E095C7A" w14:textId="77777777" w:rsidR="00FF5FE4" w:rsidRDefault="00442C03">
      <w:pPr>
        <w:pStyle w:val="Ttulo"/>
        <w:jc w:val="right"/>
      </w:pPr>
      <w:r>
        <w:rPr>
          <w:noProof/>
        </w:rPr>
        <w:drawing>
          <wp:inline distT="0" distB="0" distL="0" distR="0" wp14:anchorId="53C04A7E" wp14:editId="12F6A688">
            <wp:extent cx="1325245" cy="1603375"/>
            <wp:effectExtent l="0" t="0" r="0" b="0"/>
            <wp:docPr id="4" name="image3.png" descr="logo"/>
            <wp:cNvGraphicFramePr/>
            <a:graphic xmlns:a="http://schemas.openxmlformats.org/drawingml/2006/main">
              <a:graphicData uri="http://schemas.openxmlformats.org/drawingml/2006/picture">
                <pic:pic xmlns:pic="http://schemas.openxmlformats.org/drawingml/2006/picture">
                  <pic:nvPicPr>
                    <pic:cNvPr id="0" name="image3.png" descr="logo"/>
                    <pic:cNvPicPr preferRelativeResize="0"/>
                  </pic:nvPicPr>
                  <pic:blipFill>
                    <a:blip r:embed="rId8"/>
                    <a:srcRect l="16121" t="8829" r="13103" b="9556"/>
                    <a:stretch>
                      <a:fillRect/>
                    </a:stretch>
                  </pic:blipFill>
                  <pic:spPr>
                    <a:xfrm>
                      <a:off x="0" y="0"/>
                      <a:ext cx="1325245" cy="1603375"/>
                    </a:xfrm>
                    <a:prstGeom prst="rect">
                      <a:avLst/>
                    </a:prstGeom>
                    <a:ln/>
                  </pic:spPr>
                </pic:pic>
              </a:graphicData>
            </a:graphic>
          </wp:inline>
        </w:drawing>
      </w:r>
    </w:p>
    <w:p w14:paraId="282D90DC" w14:textId="77777777" w:rsidR="00FF5FE4" w:rsidRDefault="00FF5FE4"/>
    <w:p w14:paraId="771B07E8" w14:textId="77777777" w:rsidR="00FF5FE4" w:rsidRDefault="00FF5FE4"/>
    <w:p w14:paraId="630B5421" w14:textId="77777777" w:rsidR="00FF5FE4" w:rsidRDefault="00FF5FE4"/>
    <w:p w14:paraId="44A751C7" w14:textId="77777777" w:rsidR="00FF5FE4" w:rsidRDefault="00FF5FE4"/>
    <w:p w14:paraId="61F90653" w14:textId="77777777" w:rsidR="00FF5FE4" w:rsidRDefault="00FF5FE4"/>
    <w:p w14:paraId="29747F7C" w14:textId="77777777" w:rsidR="00FF5FE4" w:rsidRDefault="00FF5FE4"/>
    <w:p w14:paraId="754B9002" w14:textId="77777777" w:rsidR="00FF5FE4" w:rsidRDefault="00FF5FE4"/>
    <w:p w14:paraId="6EE0A65E" w14:textId="77777777" w:rsidR="00FF5FE4" w:rsidRDefault="00FF5FE4"/>
    <w:p w14:paraId="3B5B57EA" w14:textId="77777777" w:rsidR="00FF5FE4" w:rsidRDefault="00FF5FE4"/>
    <w:p w14:paraId="3A4877E9" w14:textId="77777777" w:rsidR="00FF5FE4" w:rsidRDefault="00FF5FE4"/>
    <w:p w14:paraId="092CFF90" w14:textId="77777777" w:rsidR="00FF5FE4" w:rsidRDefault="00FF5FE4"/>
    <w:p w14:paraId="1E54E997" w14:textId="77777777" w:rsidR="00FF5FE4" w:rsidRDefault="00FF5FE4"/>
    <w:p w14:paraId="3A921B20" w14:textId="77777777" w:rsidR="00FF5FE4" w:rsidRDefault="00FF5FE4"/>
    <w:p w14:paraId="1227693A" w14:textId="77777777" w:rsidR="00FF5FE4" w:rsidRDefault="00442C03">
      <w:pPr>
        <w:pStyle w:val="Ttulo"/>
        <w:jc w:val="right"/>
      </w:pPr>
      <w:r>
        <w:t>Giro do Gado</w:t>
      </w:r>
    </w:p>
    <w:p w14:paraId="0CFC9E4E" w14:textId="77777777" w:rsidR="00FF5FE4" w:rsidRDefault="00442C03">
      <w:pPr>
        <w:pStyle w:val="Ttulo"/>
        <w:jc w:val="right"/>
      </w:pPr>
      <w:r>
        <w:t xml:space="preserve">Especificação de Requisitos </w:t>
      </w:r>
    </w:p>
    <w:p w14:paraId="5251CDB5" w14:textId="77777777" w:rsidR="00FF5FE4" w:rsidRDefault="00FF5FE4">
      <w:pPr>
        <w:pStyle w:val="Ttulo"/>
        <w:jc w:val="right"/>
      </w:pPr>
    </w:p>
    <w:p w14:paraId="274D7B83" w14:textId="77777777" w:rsidR="00FF5FE4" w:rsidRDefault="00442C03">
      <w:pPr>
        <w:pStyle w:val="Ttulo"/>
        <w:jc w:val="right"/>
        <w:rPr>
          <w:sz w:val="28"/>
          <w:szCs w:val="28"/>
        </w:rPr>
      </w:pPr>
      <w:r>
        <w:rPr>
          <w:sz w:val="28"/>
          <w:szCs w:val="28"/>
        </w:rPr>
        <w:t>Versão &lt;1.0&gt;</w:t>
      </w:r>
    </w:p>
    <w:p w14:paraId="62881380" w14:textId="77777777" w:rsidR="00FF5FE4" w:rsidRDefault="00FF5FE4"/>
    <w:p w14:paraId="1960F736" w14:textId="77777777" w:rsidR="00FF5FE4" w:rsidRDefault="00442C03">
      <w:pPr>
        <w:pBdr>
          <w:top w:val="nil"/>
          <w:left w:val="nil"/>
          <w:bottom w:val="nil"/>
          <w:right w:val="nil"/>
          <w:between w:val="nil"/>
        </w:pBdr>
        <w:spacing w:after="120"/>
        <w:ind w:left="720"/>
        <w:rPr>
          <w:i/>
          <w:color w:val="0000FF"/>
        </w:rPr>
      </w:pPr>
      <w:r>
        <w:rPr>
          <w:i/>
          <w:color w:val="0000FF"/>
        </w:rPr>
        <w:t xml:space="preserve"> </w:t>
      </w:r>
    </w:p>
    <w:p w14:paraId="37F880B3" w14:textId="77777777" w:rsidR="00FF5FE4" w:rsidRDefault="00FF5FE4"/>
    <w:p w14:paraId="536E21B4" w14:textId="77777777" w:rsidR="00FF5FE4" w:rsidRDefault="00FF5FE4">
      <w:pPr>
        <w:keepLines/>
        <w:pBdr>
          <w:top w:val="nil"/>
          <w:left w:val="nil"/>
          <w:bottom w:val="nil"/>
          <w:right w:val="nil"/>
          <w:between w:val="nil"/>
        </w:pBdr>
        <w:spacing w:after="120"/>
        <w:ind w:left="720"/>
        <w:rPr>
          <w:color w:val="000000"/>
        </w:rPr>
      </w:pPr>
    </w:p>
    <w:p w14:paraId="430FC597" w14:textId="77777777" w:rsidR="00FF5FE4" w:rsidRDefault="00FF5FE4">
      <w:pPr>
        <w:keepLines/>
        <w:pBdr>
          <w:top w:val="nil"/>
          <w:left w:val="nil"/>
          <w:bottom w:val="nil"/>
          <w:right w:val="nil"/>
          <w:between w:val="nil"/>
        </w:pBdr>
        <w:spacing w:after="120"/>
        <w:ind w:left="720"/>
        <w:rPr>
          <w:color w:val="000000"/>
        </w:rPr>
        <w:sectPr w:rsidR="00FF5FE4">
          <w:headerReference w:type="default" r:id="rId9"/>
          <w:pgSz w:w="12240" w:h="15840"/>
          <w:pgMar w:top="1417" w:right="1440" w:bottom="1417" w:left="1440" w:header="720" w:footer="720" w:gutter="0"/>
          <w:pgNumType w:start="1"/>
          <w:cols w:space="720"/>
        </w:sectPr>
      </w:pPr>
    </w:p>
    <w:p w14:paraId="4F1C0B78" w14:textId="77777777" w:rsidR="00FF5FE4" w:rsidRDefault="00442C03">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FF5FE4" w14:paraId="02253060" w14:textId="77777777">
        <w:tc>
          <w:tcPr>
            <w:tcW w:w="2304" w:type="dxa"/>
            <w:tcBorders>
              <w:top w:val="single" w:sz="6" w:space="0" w:color="000000"/>
              <w:left w:val="single" w:sz="6" w:space="0" w:color="000000"/>
              <w:bottom w:val="single" w:sz="6" w:space="0" w:color="000000"/>
              <w:right w:val="single" w:sz="6" w:space="0" w:color="000000"/>
            </w:tcBorders>
          </w:tcPr>
          <w:p w14:paraId="01F0DDBA" w14:textId="77777777" w:rsidR="00FF5FE4" w:rsidRDefault="00442C03">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1076E7F6" w14:textId="77777777" w:rsidR="00FF5FE4" w:rsidRDefault="00442C03">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3CAD9579" w14:textId="77777777" w:rsidR="00FF5FE4" w:rsidRDefault="00442C03">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6A4C09E9" w14:textId="77777777" w:rsidR="00FF5FE4" w:rsidRDefault="00442C03">
            <w:pPr>
              <w:keepLines/>
              <w:pBdr>
                <w:top w:val="nil"/>
                <w:left w:val="nil"/>
                <w:bottom w:val="nil"/>
                <w:right w:val="nil"/>
                <w:between w:val="nil"/>
              </w:pBdr>
              <w:spacing w:after="120"/>
              <w:jc w:val="center"/>
              <w:rPr>
                <w:b/>
                <w:color w:val="000000"/>
              </w:rPr>
            </w:pPr>
            <w:r>
              <w:rPr>
                <w:b/>
                <w:color w:val="000000"/>
              </w:rPr>
              <w:t>Autor</w:t>
            </w:r>
          </w:p>
        </w:tc>
      </w:tr>
      <w:tr w:rsidR="00FF5FE4" w14:paraId="00AD2D6C" w14:textId="77777777">
        <w:tc>
          <w:tcPr>
            <w:tcW w:w="2304" w:type="dxa"/>
            <w:tcBorders>
              <w:top w:val="single" w:sz="6" w:space="0" w:color="000000"/>
              <w:left w:val="single" w:sz="6" w:space="0" w:color="000000"/>
              <w:bottom w:val="single" w:sz="6" w:space="0" w:color="000000"/>
              <w:right w:val="single" w:sz="6" w:space="0" w:color="000000"/>
            </w:tcBorders>
          </w:tcPr>
          <w:p w14:paraId="67BD8899" w14:textId="77777777" w:rsidR="00FF5FE4" w:rsidRDefault="00442C03">
            <w:pPr>
              <w:keepLines/>
              <w:pBdr>
                <w:top w:val="nil"/>
                <w:left w:val="nil"/>
                <w:bottom w:val="nil"/>
                <w:right w:val="nil"/>
                <w:between w:val="nil"/>
              </w:pBdr>
              <w:spacing w:after="120"/>
              <w:rPr>
                <w:color w:val="000000"/>
              </w:rPr>
            </w:pPr>
            <w:r>
              <w:rPr>
                <w:color w:val="000000"/>
              </w:rPr>
              <w:t>25/07/2021</w:t>
            </w:r>
          </w:p>
        </w:tc>
        <w:tc>
          <w:tcPr>
            <w:tcW w:w="1152" w:type="dxa"/>
            <w:tcBorders>
              <w:top w:val="single" w:sz="6" w:space="0" w:color="000000"/>
              <w:left w:val="single" w:sz="6" w:space="0" w:color="000000"/>
              <w:bottom w:val="single" w:sz="6" w:space="0" w:color="000000"/>
              <w:right w:val="single" w:sz="6" w:space="0" w:color="000000"/>
            </w:tcBorders>
          </w:tcPr>
          <w:p w14:paraId="6D2E387D" w14:textId="77777777" w:rsidR="00FF5FE4" w:rsidRDefault="00442C03">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2139FB43" w14:textId="77777777" w:rsidR="00FF5FE4" w:rsidRDefault="00442C03">
            <w:pPr>
              <w:keepLines/>
              <w:pBdr>
                <w:top w:val="nil"/>
                <w:left w:val="nil"/>
                <w:bottom w:val="nil"/>
                <w:right w:val="nil"/>
                <w:between w:val="nil"/>
              </w:pBdr>
              <w:spacing w:after="120"/>
              <w:rPr>
                <w:color w:val="000000"/>
              </w:rPr>
            </w:pPr>
            <w:r>
              <w:rPr>
                <w:color w:val="000000"/>
              </w:rPr>
              <w:t>Primeiro documento de especificação do software.</w:t>
            </w:r>
          </w:p>
        </w:tc>
        <w:tc>
          <w:tcPr>
            <w:tcW w:w="2304" w:type="dxa"/>
            <w:tcBorders>
              <w:top w:val="single" w:sz="6" w:space="0" w:color="000000"/>
              <w:left w:val="single" w:sz="6" w:space="0" w:color="000000"/>
              <w:bottom w:val="single" w:sz="6" w:space="0" w:color="000000"/>
              <w:right w:val="single" w:sz="6" w:space="0" w:color="000000"/>
            </w:tcBorders>
          </w:tcPr>
          <w:p w14:paraId="486909E3" w14:textId="77777777" w:rsidR="00FF5FE4" w:rsidRDefault="00442C03">
            <w:pPr>
              <w:keepLines/>
              <w:pBdr>
                <w:top w:val="nil"/>
                <w:left w:val="nil"/>
                <w:bottom w:val="nil"/>
                <w:right w:val="nil"/>
                <w:between w:val="nil"/>
              </w:pBdr>
              <w:spacing w:after="120"/>
              <w:rPr>
                <w:color w:val="000000"/>
              </w:rPr>
            </w:pPr>
            <w:r>
              <w:rPr>
                <w:color w:val="000000"/>
              </w:rPr>
              <w:t>Carlos Eduardo Romaniello, Daniel Monteiro, Vinícius Verona</w:t>
            </w:r>
          </w:p>
        </w:tc>
      </w:tr>
      <w:tr w:rsidR="00B073D2" w14:paraId="3DBCB2CD" w14:textId="77777777">
        <w:trPr>
          <w:ins w:id="0" w:author="Carlos Eduardo Gonzaga Romaniello de Souza" w:date="2021-08-13T21:34:00Z"/>
        </w:trPr>
        <w:tc>
          <w:tcPr>
            <w:tcW w:w="2304" w:type="dxa"/>
            <w:tcBorders>
              <w:top w:val="single" w:sz="6" w:space="0" w:color="000000"/>
              <w:left w:val="single" w:sz="6" w:space="0" w:color="000000"/>
              <w:bottom w:val="single" w:sz="6" w:space="0" w:color="000000"/>
              <w:right w:val="single" w:sz="6" w:space="0" w:color="000000"/>
            </w:tcBorders>
          </w:tcPr>
          <w:p w14:paraId="0EB4478D" w14:textId="77777777" w:rsidR="00B073D2" w:rsidRDefault="00B073D2">
            <w:pPr>
              <w:keepLines/>
              <w:pBdr>
                <w:top w:val="nil"/>
                <w:left w:val="nil"/>
                <w:bottom w:val="nil"/>
                <w:right w:val="nil"/>
                <w:between w:val="nil"/>
              </w:pBdr>
              <w:spacing w:after="120"/>
              <w:rPr>
                <w:ins w:id="1" w:author="Carlos Eduardo Gonzaga Romaniello de Souza" w:date="2021-08-13T21:34:00Z"/>
                <w:color w:val="000000"/>
              </w:rPr>
            </w:pPr>
            <w:ins w:id="2" w:author="Carlos Eduardo Gonzaga Romaniello de Souza" w:date="2021-08-13T21:34:00Z">
              <w:r>
                <w:rPr>
                  <w:color w:val="000000"/>
                </w:rPr>
                <w:t>13/08/2021</w:t>
              </w:r>
            </w:ins>
          </w:p>
        </w:tc>
        <w:tc>
          <w:tcPr>
            <w:tcW w:w="1152" w:type="dxa"/>
            <w:tcBorders>
              <w:top w:val="single" w:sz="6" w:space="0" w:color="000000"/>
              <w:left w:val="single" w:sz="6" w:space="0" w:color="000000"/>
              <w:bottom w:val="single" w:sz="6" w:space="0" w:color="000000"/>
              <w:right w:val="single" w:sz="6" w:space="0" w:color="000000"/>
            </w:tcBorders>
          </w:tcPr>
          <w:p w14:paraId="3529B25C" w14:textId="77777777" w:rsidR="00B073D2" w:rsidRDefault="00B073D2">
            <w:pPr>
              <w:keepLines/>
              <w:pBdr>
                <w:top w:val="nil"/>
                <w:left w:val="nil"/>
                <w:bottom w:val="nil"/>
                <w:right w:val="nil"/>
                <w:between w:val="nil"/>
              </w:pBdr>
              <w:spacing w:after="120"/>
              <w:rPr>
                <w:ins w:id="3" w:author="Carlos Eduardo Gonzaga Romaniello de Souza" w:date="2021-08-13T21:34:00Z"/>
                <w:color w:val="000000"/>
              </w:rPr>
            </w:pPr>
            <w:ins w:id="4" w:author="Carlos Eduardo Gonzaga Romaniello de Souza" w:date="2021-08-13T21:34:00Z">
              <w:r>
                <w:rPr>
                  <w:color w:val="000000"/>
                </w:rPr>
                <w:t>1,1</w:t>
              </w:r>
            </w:ins>
          </w:p>
        </w:tc>
        <w:tc>
          <w:tcPr>
            <w:tcW w:w="3744" w:type="dxa"/>
            <w:tcBorders>
              <w:top w:val="single" w:sz="6" w:space="0" w:color="000000"/>
              <w:left w:val="single" w:sz="6" w:space="0" w:color="000000"/>
              <w:bottom w:val="single" w:sz="6" w:space="0" w:color="000000"/>
              <w:right w:val="single" w:sz="6" w:space="0" w:color="000000"/>
            </w:tcBorders>
          </w:tcPr>
          <w:p w14:paraId="1BAC3300" w14:textId="77777777" w:rsidR="00B073D2" w:rsidRDefault="00B073D2">
            <w:pPr>
              <w:keepLines/>
              <w:pBdr>
                <w:top w:val="nil"/>
                <w:left w:val="nil"/>
                <w:bottom w:val="nil"/>
                <w:right w:val="nil"/>
                <w:between w:val="nil"/>
              </w:pBdr>
              <w:spacing w:after="120"/>
              <w:rPr>
                <w:ins w:id="5" w:author="Carlos Eduardo Gonzaga Romaniello de Souza" w:date="2021-08-13T21:34:00Z"/>
                <w:color w:val="000000"/>
              </w:rPr>
            </w:pPr>
            <w:ins w:id="6" w:author="Carlos Eduardo Gonzaga Romaniello de Souza" w:date="2021-08-13T21:35:00Z">
              <w:r>
                <w:rPr>
                  <w:color w:val="000000"/>
                </w:rPr>
                <w:t>Atualizando tópico 5</w:t>
              </w:r>
            </w:ins>
          </w:p>
        </w:tc>
        <w:tc>
          <w:tcPr>
            <w:tcW w:w="2304" w:type="dxa"/>
            <w:tcBorders>
              <w:top w:val="single" w:sz="6" w:space="0" w:color="000000"/>
              <w:left w:val="single" w:sz="6" w:space="0" w:color="000000"/>
              <w:bottom w:val="single" w:sz="6" w:space="0" w:color="000000"/>
              <w:right w:val="single" w:sz="6" w:space="0" w:color="000000"/>
            </w:tcBorders>
          </w:tcPr>
          <w:p w14:paraId="382D5257" w14:textId="77777777" w:rsidR="00B073D2" w:rsidRDefault="00B073D2">
            <w:pPr>
              <w:keepLines/>
              <w:pBdr>
                <w:top w:val="nil"/>
                <w:left w:val="nil"/>
                <w:bottom w:val="nil"/>
                <w:right w:val="nil"/>
                <w:between w:val="nil"/>
              </w:pBdr>
              <w:spacing w:after="120"/>
              <w:rPr>
                <w:ins w:id="7" w:author="Carlos Eduardo Gonzaga Romaniello de Souza" w:date="2021-08-13T21:34:00Z"/>
                <w:color w:val="000000"/>
              </w:rPr>
            </w:pPr>
            <w:ins w:id="8" w:author="Carlos Eduardo Gonzaga Romaniello de Souza" w:date="2021-08-13T21:35:00Z">
              <w:r>
                <w:rPr>
                  <w:color w:val="000000"/>
                </w:rPr>
                <w:t>Carlos Eduardo Gonzaga Romaniello de Souza</w:t>
              </w:r>
            </w:ins>
          </w:p>
        </w:tc>
      </w:tr>
      <w:tr w:rsidR="00B133F7" w14:paraId="5327CD86" w14:textId="77777777">
        <w:trPr>
          <w:ins w:id="9" w:author="Carlos Eduardo Gonzaga Romaniello de Souza" w:date="2021-08-18T21:54:00Z"/>
        </w:trPr>
        <w:tc>
          <w:tcPr>
            <w:tcW w:w="2304" w:type="dxa"/>
            <w:tcBorders>
              <w:top w:val="single" w:sz="6" w:space="0" w:color="000000"/>
              <w:left w:val="single" w:sz="6" w:space="0" w:color="000000"/>
              <w:bottom w:val="single" w:sz="6" w:space="0" w:color="000000"/>
              <w:right w:val="single" w:sz="6" w:space="0" w:color="000000"/>
            </w:tcBorders>
          </w:tcPr>
          <w:p w14:paraId="6C47E0B3" w14:textId="48843550" w:rsidR="00B133F7" w:rsidRDefault="00B133F7">
            <w:pPr>
              <w:keepLines/>
              <w:pBdr>
                <w:top w:val="nil"/>
                <w:left w:val="nil"/>
                <w:bottom w:val="nil"/>
                <w:right w:val="nil"/>
                <w:between w:val="nil"/>
              </w:pBdr>
              <w:spacing w:after="120"/>
              <w:rPr>
                <w:ins w:id="10" w:author="Carlos Eduardo Gonzaga Romaniello de Souza" w:date="2021-08-18T21:54:00Z"/>
                <w:color w:val="000000"/>
              </w:rPr>
            </w:pPr>
            <w:ins w:id="11" w:author="Carlos Eduardo Gonzaga Romaniello de Souza" w:date="2021-08-18T21:54:00Z">
              <w:r>
                <w:rPr>
                  <w:color w:val="000000"/>
                </w:rPr>
                <w:t>18/08/2021</w:t>
              </w:r>
            </w:ins>
          </w:p>
        </w:tc>
        <w:tc>
          <w:tcPr>
            <w:tcW w:w="1152" w:type="dxa"/>
            <w:tcBorders>
              <w:top w:val="single" w:sz="6" w:space="0" w:color="000000"/>
              <w:left w:val="single" w:sz="6" w:space="0" w:color="000000"/>
              <w:bottom w:val="single" w:sz="6" w:space="0" w:color="000000"/>
              <w:right w:val="single" w:sz="6" w:space="0" w:color="000000"/>
            </w:tcBorders>
          </w:tcPr>
          <w:p w14:paraId="1C8417E2" w14:textId="213F4998" w:rsidR="00B133F7" w:rsidRDefault="00B133F7">
            <w:pPr>
              <w:keepLines/>
              <w:pBdr>
                <w:top w:val="nil"/>
                <w:left w:val="nil"/>
                <w:bottom w:val="nil"/>
                <w:right w:val="nil"/>
                <w:between w:val="nil"/>
              </w:pBdr>
              <w:spacing w:after="120"/>
              <w:rPr>
                <w:ins w:id="12" w:author="Carlos Eduardo Gonzaga Romaniello de Souza" w:date="2021-08-18T21:54:00Z"/>
                <w:color w:val="000000"/>
              </w:rPr>
            </w:pPr>
            <w:ins w:id="13" w:author="Carlos Eduardo Gonzaga Romaniello de Souza" w:date="2021-08-18T21:54:00Z">
              <w:r>
                <w:rPr>
                  <w:color w:val="000000"/>
                </w:rPr>
                <w:t>1.2</w:t>
              </w:r>
            </w:ins>
          </w:p>
        </w:tc>
        <w:tc>
          <w:tcPr>
            <w:tcW w:w="3744" w:type="dxa"/>
            <w:tcBorders>
              <w:top w:val="single" w:sz="6" w:space="0" w:color="000000"/>
              <w:left w:val="single" w:sz="6" w:space="0" w:color="000000"/>
              <w:bottom w:val="single" w:sz="6" w:space="0" w:color="000000"/>
              <w:right w:val="single" w:sz="6" w:space="0" w:color="000000"/>
            </w:tcBorders>
          </w:tcPr>
          <w:p w14:paraId="1294FF76" w14:textId="53DDF3C2" w:rsidR="00B133F7" w:rsidRDefault="00B133F7">
            <w:pPr>
              <w:keepLines/>
              <w:pBdr>
                <w:top w:val="nil"/>
                <w:left w:val="nil"/>
                <w:bottom w:val="nil"/>
                <w:right w:val="nil"/>
                <w:between w:val="nil"/>
              </w:pBdr>
              <w:spacing w:after="120"/>
              <w:rPr>
                <w:ins w:id="14" w:author="Carlos Eduardo Gonzaga Romaniello de Souza" w:date="2021-08-18T21:54:00Z"/>
                <w:color w:val="000000"/>
              </w:rPr>
            </w:pPr>
            <w:ins w:id="15" w:author="Carlos Eduardo Gonzaga Romaniello de Souza" w:date="2021-08-18T21:54:00Z">
              <w:r>
                <w:rPr>
                  <w:color w:val="000000"/>
                </w:rPr>
                <w:t>Correção</w:t>
              </w:r>
            </w:ins>
          </w:p>
        </w:tc>
        <w:tc>
          <w:tcPr>
            <w:tcW w:w="2304" w:type="dxa"/>
            <w:tcBorders>
              <w:top w:val="single" w:sz="6" w:space="0" w:color="000000"/>
              <w:left w:val="single" w:sz="6" w:space="0" w:color="000000"/>
              <w:bottom w:val="single" w:sz="6" w:space="0" w:color="000000"/>
              <w:right w:val="single" w:sz="6" w:space="0" w:color="000000"/>
            </w:tcBorders>
          </w:tcPr>
          <w:p w14:paraId="79191AD8" w14:textId="5EE3C9BC" w:rsidR="00B133F7" w:rsidRDefault="00B133F7">
            <w:pPr>
              <w:keepLines/>
              <w:pBdr>
                <w:top w:val="nil"/>
                <w:left w:val="nil"/>
                <w:bottom w:val="nil"/>
                <w:right w:val="nil"/>
                <w:between w:val="nil"/>
              </w:pBdr>
              <w:spacing w:after="120"/>
              <w:rPr>
                <w:ins w:id="16" w:author="Carlos Eduardo Gonzaga Romaniello de Souza" w:date="2021-08-18T21:54:00Z"/>
                <w:color w:val="000000"/>
              </w:rPr>
            </w:pPr>
            <w:ins w:id="17" w:author="Carlos Eduardo Gonzaga Romaniello de Souza" w:date="2021-08-18T21:54:00Z">
              <w:r>
                <w:rPr>
                  <w:color w:val="000000"/>
                </w:rPr>
                <w:t xml:space="preserve">Carlos Eduardo Romaniello, Vinícius Verona, </w:t>
              </w:r>
            </w:ins>
            <w:ins w:id="18" w:author="Carlos Eduardo Gonzaga Romaniello de Souza" w:date="2021-08-18T21:55:00Z">
              <w:r>
                <w:rPr>
                  <w:color w:val="000000"/>
                </w:rPr>
                <w:t>Daniel Monteiro</w:t>
              </w:r>
            </w:ins>
          </w:p>
        </w:tc>
      </w:tr>
      <w:tr w:rsidR="001032B8" w14:paraId="75BE4D81" w14:textId="77777777">
        <w:trPr>
          <w:ins w:id="19" w:author="Marcus Fernandes" w:date="2021-08-19T10:01:00Z"/>
        </w:trPr>
        <w:tc>
          <w:tcPr>
            <w:tcW w:w="2304" w:type="dxa"/>
            <w:tcBorders>
              <w:top w:val="single" w:sz="6" w:space="0" w:color="000000"/>
              <w:left w:val="single" w:sz="6" w:space="0" w:color="000000"/>
              <w:bottom w:val="single" w:sz="6" w:space="0" w:color="000000"/>
              <w:right w:val="single" w:sz="6" w:space="0" w:color="000000"/>
            </w:tcBorders>
          </w:tcPr>
          <w:p w14:paraId="64B0483A" w14:textId="0CBA78E6" w:rsidR="001032B8" w:rsidRDefault="001032B8">
            <w:pPr>
              <w:keepLines/>
              <w:pBdr>
                <w:top w:val="nil"/>
                <w:left w:val="nil"/>
                <w:bottom w:val="nil"/>
                <w:right w:val="nil"/>
                <w:between w:val="nil"/>
              </w:pBdr>
              <w:spacing w:after="120"/>
              <w:rPr>
                <w:ins w:id="20" w:author="Marcus Fernandes" w:date="2021-08-19T10:01:00Z"/>
                <w:color w:val="000000"/>
              </w:rPr>
            </w:pPr>
            <w:ins w:id="21" w:author="Marcus Fernandes" w:date="2021-08-19T10:02:00Z">
              <w:r>
                <w:rPr>
                  <w:color w:val="000000"/>
                </w:rPr>
                <w:t>19/08/2021</w:t>
              </w:r>
            </w:ins>
          </w:p>
        </w:tc>
        <w:tc>
          <w:tcPr>
            <w:tcW w:w="1152" w:type="dxa"/>
            <w:tcBorders>
              <w:top w:val="single" w:sz="6" w:space="0" w:color="000000"/>
              <w:left w:val="single" w:sz="6" w:space="0" w:color="000000"/>
              <w:bottom w:val="single" w:sz="6" w:space="0" w:color="000000"/>
              <w:right w:val="single" w:sz="6" w:space="0" w:color="000000"/>
            </w:tcBorders>
          </w:tcPr>
          <w:p w14:paraId="59CFB71B" w14:textId="444B8CD8" w:rsidR="001032B8" w:rsidRDefault="001032B8">
            <w:pPr>
              <w:keepLines/>
              <w:pBdr>
                <w:top w:val="nil"/>
                <w:left w:val="nil"/>
                <w:bottom w:val="nil"/>
                <w:right w:val="nil"/>
                <w:between w:val="nil"/>
              </w:pBdr>
              <w:spacing w:after="120"/>
              <w:rPr>
                <w:ins w:id="22" w:author="Marcus Fernandes" w:date="2021-08-19T10:01:00Z"/>
                <w:color w:val="000000"/>
              </w:rPr>
            </w:pPr>
            <w:ins w:id="23" w:author="Marcus Fernandes" w:date="2021-08-19T10:02:00Z">
              <w:r>
                <w:rPr>
                  <w:color w:val="000000"/>
                </w:rPr>
                <w:t>1.2</w:t>
              </w:r>
            </w:ins>
          </w:p>
        </w:tc>
        <w:tc>
          <w:tcPr>
            <w:tcW w:w="3744" w:type="dxa"/>
            <w:tcBorders>
              <w:top w:val="single" w:sz="6" w:space="0" w:color="000000"/>
              <w:left w:val="single" w:sz="6" w:space="0" w:color="000000"/>
              <w:bottom w:val="single" w:sz="6" w:space="0" w:color="000000"/>
              <w:right w:val="single" w:sz="6" w:space="0" w:color="000000"/>
            </w:tcBorders>
          </w:tcPr>
          <w:p w14:paraId="10B05F14" w14:textId="49545C1D" w:rsidR="001032B8" w:rsidRDefault="001032B8">
            <w:pPr>
              <w:keepLines/>
              <w:pBdr>
                <w:top w:val="nil"/>
                <w:left w:val="nil"/>
                <w:bottom w:val="nil"/>
                <w:right w:val="nil"/>
                <w:between w:val="nil"/>
              </w:pBdr>
              <w:spacing w:after="120"/>
              <w:rPr>
                <w:ins w:id="24" w:author="Marcus Fernandes" w:date="2021-08-19T10:01:00Z"/>
                <w:color w:val="000000"/>
              </w:rPr>
            </w:pPr>
            <w:ins w:id="25" w:author="Marcus Fernandes" w:date="2021-08-19T10:02:00Z">
              <w:r>
                <w:rPr>
                  <w:color w:val="000000"/>
                </w:rPr>
                <w:t>Assinatura de aprovação</w:t>
              </w:r>
            </w:ins>
          </w:p>
        </w:tc>
        <w:tc>
          <w:tcPr>
            <w:tcW w:w="2304" w:type="dxa"/>
            <w:tcBorders>
              <w:top w:val="single" w:sz="6" w:space="0" w:color="000000"/>
              <w:left w:val="single" w:sz="6" w:space="0" w:color="000000"/>
              <w:bottom w:val="single" w:sz="6" w:space="0" w:color="000000"/>
              <w:right w:val="single" w:sz="6" w:space="0" w:color="000000"/>
            </w:tcBorders>
          </w:tcPr>
          <w:p w14:paraId="6D2470BD" w14:textId="77777777" w:rsidR="001032B8" w:rsidRDefault="001032B8">
            <w:pPr>
              <w:keepLines/>
              <w:pBdr>
                <w:top w:val="nil"/>
                <w:left w:val="nil"/>
                <w:bottom w:val="nil"/>
                <w:right w:val="nil"/>
                <w:between w:val="nil"/>
              </w:pBdr>
              <w:spacing w:after="120"/>
              <w:rPr>
                <w:ins w:id="26" w:author="Marcus Fernandes" w:date="2021-08-19T10:02:00Z"/>
                <w:color w:val="000000"/>
              </w:rPr>
            </w:pPr>
            <w:ins w:id="27" w:author="Marcus Fernandes" w:date="2021-08-19T10:02:00Z">
              <w:r>
                <w:rPr>
                  <w:color w:val="000000"/>
                </w:rPr>
                <w:t>Carlos Gabriel</w:t>
              </w:r>
            </w:ins>
          </w:p>
          <w:p w14:paraId="75D527D5" w14:textId="77777777" w:rsidR="001032B8" w:rsidRDefault="001032B8">
            <w:pPr>
              <w:keepLines/>
              <w:pBdr>
                <w:top w:val="nil"/>
                <w:left w:val="nil"/>
                <w:bottom w:val="nil"/>
                <w:right w:val="nil"/>
                <w:between w:val="nil"/>
              </w:pBdr>
              <w:spacing w:after="120"/>
              <w:rPr>
                <w:ins w:id="28" w:author="Marcus Fernandes" w:date="2021-08-19T10:02:00Z"/>
                <w:color w:val="000000"/>
              </w:rPr>
            </w:pPr>
            <w:ins w:id="29" w:author="Marcus Fernandes" w:date="2021-08-19T10:02:00Z">
              <w:r>
                <w:rPr>
                  <w:color w:val="000000"/>
                </w:rPr>
                <w:t>Gabriel Mace</w:t>
              </w:r>
            </w:ins>
          </w:p>
          <w:p w14:paraId="593C34B1" w14:textId="4F0FF7EE" w:rsidR="001032B8" w:rsidRDefault="001032B8">
            <w:pPr>
              <w:keepLines/>
              <w:pBdr>
                <w:top w:val="nil"/>
                <w:left w:val="nil"/>
                <w:bottom w:val="nil"/>
                <w:right w:val="nil"/>
                <w:between w:val="nil"/>
              </w:pBdr>
              <w:spacing w:after="120"/>
              <w:rPr>
                <w:ins w:id="30" w:author="Marcus Fernandes" w:date="2021-08-19T10:01:00Z"/>
                <w:color w:val="000000"/>
              </w:rPr>
            </w:pPr>
            <w:ins w:id="31" w:author="Marcus Fernandes" w:date="2021-08-19T10:02:00Z">
              <w:r>
                <w:rPr>
                  <w:color w:val="000000"/>
                </w:rPr>
                <w:t>Marcus Fernandes</w:t>
              </w:r>
            </w:ins>
          </w:p>
        </w:tc>
      </w:tr>
      <w:tr w:rsidR="00024B6F" w14:paraId="77CF7887" w14:textId="77777777">
        <w:trPr>
          <w:ins w:id="32" w:author="Marcus Fernandes" w:date="2021-08-24T10:20:00Z"/>
        </w:trPr>
        <w:tc>
          <w:tcPr>
            <w:tcW w:w="2304" w:type="dxa"/>
            <w:tcBorders>
              <w:top w:val="single" w:sz="6" w:space="0" w:color="000000"/>
              <w:left w:val="single" w:sz="6" w:space="0" w:color="000000"/>
              <w:bottom w:val="single" w:sz="6" w:space="0" w:color="000000"/>
              <w:right w:val="single" w:sz="6" w:space="0" w:color="000000"/>
            </w:tcBorders>
          </w:tcPr>
          <w:p w14:paraId="48DA0CEA" w14:textId="77777777" w:rsidR="00024B6F" w:rsidRDefault="00024B6F">
            <w:pPr>
              <w:keepLines/>
              <w:pBdr>
                <w:top w:val="nil"/>
                <w:left w:val="nil"/>
                <w:bottom w:val="nil"/>
                <w:right w:val="nil"/>
                <w:between w:val="nil"/>
              </w:pBdr>
              <w:spacing w:after="120"/>
              <w:rPr>
                <w:ins w:id="33" w:author="Marcus Fernandes" w:date="2021-08-24T10:20:00Z"/>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702E5994" w14:textId="77777777" w:rsidR="00024B6F" w:rsidRDefault="00024B6F">
            <w:pPr>
              <w:keepLines/>
              <w:pBdr>
                <w:top w:val="nil"/>
                <w:left w:val="nil"/>
                <w:bottom w:val="nil"/>
                <w:right w:val="nil"/>
                <w:between w:val="nil"/>
              </w:pBdr>
              <w:spacing w:after="120"/>
              <w:rPr>
                <w:ins w:id="34" w:author="Marcus Fernandes" w:date="2021-08-24T10:20:00Z"/>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3D2F642C" w14:textId="77777777" w:rsidR="00024B6F" w:rsidRDefault="00024B6F">
            <w:pPr>
              <w:keepLines/>
              <w:pBdr>
                <w:top w:val="nil"/>
                <w:left w:val="nil"/>
                <w:bottom w:val="nil"/>
                <w:right w:val="nil"/>
                <w:between w:val="nil"/>
              </w:pBdr>
              <w:spacing w:after="120"/>
              <w:rPr>
                <w:ins w:id="35" w:author="Marcus Fernandes" w:date="2021-08-24T10:20:00Z"/>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5E22CAEB" w14:textId="77777777" w:rsidR="00024B6F" w:rsidRDefault="00024B6F">
            <w:pPr>
              <w:keepLines/>
              <w:pBdr>
                <w:top w:val="nil"/>
                <w:left w:val="nil"/>
                <w:bottom w:val="nil"/>
                <w:right w:val="nil"/>
                <w:between w:val="nil"/>
              </w:pBdr>
              <w:spacing w:after="120"/>
              <w:rPr>
                <w:ins w:id="36" w:author="Marcus Fernandes" w:date="2021-08-24T10:20:00Z"/>
                <w:color w:val="000000"/>
              </w:rPr>
            </w:pPr>
          </w:p>
        </w:tc>
      </w:tr>
      <w:tr w:rsidR="00024B6F" w14:paraId="74C0A8BE" w14:textId="77777777">
        <w:trPr>
          <w:ins w:id="37" w:author="Marcus Fernandes" w:date="2021-08-24T10:20:00Z"/>
        </w:trPr>
        <w:tc>
          <w:tcPr>
            <w:tcW w:w="2304" w:type="dxa"/>
            <w:tcBorders>
              <w:top w:val="single" w:sz="6" w:space="0" w:color="000000"/>
              <w:left w:val="single" w:sz="6" w:space="0" w:color="000000"/>
              <w:bottom w:val="single" w:sz="6" w:space="0" w:color="000000"/>
              <w:right w:val="single" w:sz="6" w:space="0" w:color="000000"/>
            </w:tcBorders>
          </w:tcPr>
          <w:p w14:paraId="2BA88E73" w14:textId="6040DD78" w:rsidR="00024B6F" w:rsidRDefault="00024B6F" w:rsidP="00024B6F">
            <w:pPr>
              <w:keepLines/>
              <w:pBdr>
                <w:top w:val="nil"/>
                <w:left w:val="nil"/>
                <w:bottom w:val="nil"/>
                <w:right w:val="nil"/>
                <w:between w:val="nil"/>
              </w:pBdr>
              <w:spacing w:after="120"/>
              <w:rPr>
                <w:ins w:id="38" w:author="Marcus Fernandes" w:date="2021-08-24T10:20:00Z"/>
                <w:color w:val="000000"/>
              </w:rPr>
            </w:pPr>
            <w:ins w:id="39" w:author="Marcus Fernandes" w:date="2021-08-24T10:20:00Z">
              <w:r>
                <w:rPr>
                  <w:color w:val="000000"/>
                </w:rPr>
                <w:t>24</w:t>
              </w:r>
              <w:r>
                <w:rPr>
                  <w:color w:val="000000"/>
                </w:rPr>
                <w:t>/08/2021</w:t>
              </w:r>
            </w:ins>
          </w:p>
        </w:tc>
        <w:tc>
          <w:tcPr>
            <w:tcW w:w="1152" w:type="dxa"/>
            <w:tcBorders>
              <w:top w:val="single" w:sz="6" w:space="0" w:color="000000"/>
              <w:left w:val="single" w:sz="6" w:space="0" w:color="000000"/>
              <w:bottom w:val="single" w:sz="6" w:space="0" w:color="000000"/>
              <w:right w:val="single" w:sz="6" w:space="0" w:color="000000"/>
            </w:tcBorders>
          </w:tcPr>
          <w:p w14:paraId="7C6D9B0E" w14:textId="685BEDA2" w:rsidR="00024B6F" w:rsidRDefault="00024B6F" w:rsidP="00024B6F">
            <w:pPr>
              <w:keepLines/>
              <w:pBdr>
                <w:top w:val="nil"/>
                <w:left w:val="nil"/>
                <w:bottom w:val="nil"/>
                <w:right w:val="nil"/>
                <w:between w:val="nil"/>
              </w:pBdr>
              <w:spacing w:after="120"/>
              <w:rPr>
                <w:ins w:id="40" w:author="Marcus Fernandes" w:date="2021-08-24T10:20:00Z"/>
                <w:color w:val="000000"/>
              </w:rPr>
            </w:pPr>
            <w:ins w:id="41" w:author="Marcus Fernandes" w:date="2021-08-24T10:20:00Z">
              <w:r>
                <w:rPr>
                  <w:color w:val="000000"/>
                </w:rPr>
                <w:t>1.2</w:t>
              </w:r>
            </w:ins>
          </w:p>
        </w:tc>
        <w:tc>
          <w:tcPr>
            <w:tcW w:w="3744" w:type="dxa"/>
            <w:tcBorders>
              <w:top w:val="single" w:sz="6" w:space="0" w:color="000000"/>
              <w:left w:val="single" w:sz="6" w:space="0" w:color="000000"/>
              <w:bottom w:val="single" w:sz="6" w:space="0" w:color="000000"/>
              <w:right w:val="single" w:sz="6" w:space="0" w:color="000000"/>
            </w:tcBorders>
          </w:tcPr>
          <w:p w14:paraId="13E25AA8" w14:textId="29B84AB3" w:rsidR="00024B6F" w:rsidRDefault="00024B6F" w:rsidP="00024B6F">
            <w:pPr>
              <w:keepLines/>
              <w:pBdr>
                <w:top w:val="nil"/>
                <w:left w:val="nil"/>
                <w:bottom w:val="nil"/>
                <w:right w:val="nil"/>
                <w:between w:val="nil"/>
              </w:pBdr>
              <w:spacing w:after="120"/>
              <w:rPr>
                <w:ins w:id="42" w:author="Marcus Fernandes" w:date="2021-08-24T10:20:00Z"/>
                <w:color w:val="000000"/>
              </w:rPr>
            </w:pPr>
            <w:ins w:id="43" w:author="Marcus Fernandes" w:date="2021-08-24T10:20:00Z">
              <w:r>
                <w:rPr>
                  <w:color w:val="000000"/>
                </w:rPr>
                <w:t>Assinatura de aprovação</w:t>
              </w:r>
            </w:ins>
          </w:p>
        </w:tc>
        <w:tc>
          <w:tcPr>
            <w:tcW w:w="2304" w:type="dxa"/>
            <w:tcBorders>
              <w:top w:val="single" w:sz="6" w:space="0" w:color="000000"/>
              <w:left w:val="single" w:sz="6" w:space="0" w:color="000000"/>
              <w:bottom w:val="single" w:sz="6" w:space="0" w:color="000000"/>
              <w:right w:val="single" w:sz="6" w:space="0" w:color="000000"/>
            </w:tcBorders>
          </w:tcPr>
          <w:p w14:paraId="1E168F9E" w14:textId="77777777" w:rsidR="00024B6F" w:rsidRDefault="00024B6F" w:rsidP="00024B6F">
            <w:pPr>
              <w:keepLines/>
              <w:pBdr>
                <w:top w:val="nil"/>
                <w:left w:val="nil"/>
                <w:bottom w:val="nil"/>
                <w:right w:val="nil"/>
                <w:between w:val="nil"/>
              </w:pBdr>
              <w:spacing w:after="120"/>
              <w:rPr>
                <w:ins w:id="44" w:author="Marcus Fernandes" w:date="2021-08-24T10:20:00Z"/>
                <w:color w:val="000000"/>
              </w:rPr>
            </w:pPr>
            <w:ins w:id="45" w:author="Marcus Fernandes" w:date="2021-08-24T10:20:00Z">
              <w:r>
                <w:rPr>
                  <w:color w:val="000000"/>
                </w:rPr>
                <w:t>Carlos Gabriel</w:t>
              </w:r>
            </w:ins>
          </w:p>
          <w:p w14:paraId="62906B06" w14:textId="77777777" w:rsidR="00024B6F" w:rsidRDefault="00024B6F" w:rsidP="00024B6F">
            <w:pPr>
              <w:keepLines/>
              <w:pBdr>
                <w:top w:val="nil"/>
                <w:left w:val="nil"/>
                <w:bottom w:val="nil"/>
                <w:right w:val="nil"/>
                <w:between w:val="nil"/>
              </w:pBdr>
              <w:spacing w:after="120"/>
              <w:rPr>
                <w:ins w:id="46" w:author="Marcus Fernandes" w:date="2021-08-24T10:20:00Z"/>
                <w:color w:val="000000"/>
              </w:rPr>
            </w:pPr>
            <w:ins w:id="47" w:author="Marcus Fernandes" w:date="2021-08-24T10:20:00Z">
              <w:r>
                <w:rPr>
                  <w:color w:val="000000"/>
                </w:rPr>
                <w:t>Gabriel Mace</w:t>
              </w:r>
            </w:ins>
          </w:p>
          <w:p w14:paraId="6DBC882A" w14:textId="5966C215" w:rsidR="00024B6F" w:rsidRDefault="00024B6F" w:rsidP="00024B6F">
            <w:pPr>
              <w:keepLines/>
              <w:pBdr>
                <w:top w:val="nil"/>
                <w:left w:val="nil"/>
                <w:bottom w:val="nil"/>
                <w:right w:val="nil"/>
                <w:between w:val="nil"/>
              </w:pBdr>
              <w:spacing w:after="120"/>
              <w:rPr>
                <w:ins w:id="48" w:author="Marcus Fernandes" w:date="2021-08-24T10:20:00Z"/>
                <w:color w:val="000000"/>
              </w:rPr>
            </w:pPr>
            <w:ins w:id="49" w:author="Marcus Fernandes" w:date="2021-08-24T10:20:00Z">
              <w:r>
                <w:rPr>
                  <w:color w:val="000000"/>
                </w:rPr>
                <w:t>Marcus Fernandes</w:t>
              </w:r>
            </w:ins>
          </w:p>
        </w:tc>
      </w:tr>
    </w:tbl>
    <w:p w14:paraId="0B2446E1" w14:textId="77777777" w:rsidR="00FF5FE4" w:rsidRDefault="00FF5FE4"/>
    <w:p w14:paraId="09BFE881" w14:textId="77777777" w:rsidR="00FF5FE4" w:rsidRDefault="00442C03">
      <w:pPr>
        <w:pStyle w:val="Ttulo"/>
      </w:pPr>
      <w:r>
        <w:br w:type="page"/>
      </w:r>
      <w:r>
        <w:lastRenderedPageBreak/>
        <w:t>Índice</w:t>
      </w:r>
    </w:p>
    <w:bookmarkStart w:id="50" w:name="_gjdgxs" w:colFirst="0" w:colLast="0"/>
    <w:bookmarkEnd w:id="50"/>
    <w:p w14:paraId="22474A46" w14:textId="77777777" w:rsidR="00F415AE" w:rsidRPr="00F415AE" w:rsidRDefault="0012612D">
      <w:pPr>
        <w:pStyle w:val="Sumrio1"/>
        <w:tabs>
          <w:tab w:val="left" w:pos="400"/>
          <w:tab w:val="right" w:pos="9350"/>
        </w:tabs>
        <w:rPr>
          <w:ins w:id="51" w:author="Carlos Eduardo Gonzaga Romaniello de Souza" w:date="2021-07-25T19:49:00Z"/>
          <w:rFonts w:ascii="Arial" w:eastAsiaTheme="minorEastAsia" w:hAnsi="Arial" w:cs="Arial"/>
          <w:noProof/>
          <w:sz w:val="22"/>
          <w:szCs w:val="22"/>
          <w:rPrChange w:id="52" w:author="Carlos Eduardo Gonzaga Romaniello de Souza" w:date="2021-07-25T19:50:00Z">
            <w:rPr>
              <w:ins w:id="53" w:author="Carlos Eduardo Gonzaga Romaniello de Souza" w:date="2021-07-25T19:49:00Z"/>
              <w:rFonts w:asciiTheme="minorHAnsi" w:eastAsiaTheme="minorEastAsia" w:hAnsiTheme="minorHAnsi" w:cstheme="minorBidi"/>
              <w:noProof/>
              <w:sz w:val="22"/>
              <w:szCs w:val="22"/>
            </w:rPr>
          </w:rPrChange>
        </w:rPr>
      </w:pPr>
      <w:r>
        <w:fldChar w:fldCharType="begin"/>
      </w:r>
      <w:customXmlDelRangeStart w:id="54" w:author="Carlos Eduardo Gonzaga Romaniello de Souza" w:date="2021-07-25T19:11:00Z"/>
      <w:sdt>
        <w:sdtPr>
          <w:id w:val="-246505875"/>
          <w:docPartObj>
            <w:docPartGallery w:val="Table of Contents"/>
            <w:docPartUnique/>
          </w:docPartObj>
        </w:sdtPr>
        <w:sdtEndPr>
          <w:rPr>
            <w:rFonts w:ascii="Arial" w:eastAsia="Arial" w:hAnsi="Arial" w:cs="Arial"/>
            <w:noProof/>
            <w:sz w:val="36"/>
            <w:szCs w:val="36"/>
          </w:rPr>
        </w:sdtEndPr>
        <w:sdtContent>
          <w:customXmlDelRangeEnd w:id="54"/>
          <w:r>
            <w:instrText xml:space="preserve"> TOC \h \u \z </w:instrText>
          </w:r>
          <w:r>
            <w:fldChar w:fldCharType="separate"/>
          </w:r>
          <w:bookmarkStart w:id="55" w:name="_30j0zll" w:colFirst="0" w:colLast="0"/>
          <w:bookmarkEnd w:id="55"/>
          <w:ins w:id="56" w:author="Carlos Eduardo Gonzaga Romaniello de Souza" w:date="2021-07-25T19:49:00Z">
            <w:r w:rsidR="00F415AE" w:rsidRPr="00F415AE">
              <w:rPr>
                <w:rStyle w:val="Hyperlink"/>
                <w:rFonts w:ascii="Arial" w:hAnsi="Arial" w:cs="Arial"/>
                <w:noProof/>
                <w:rPrChange w:id="57" w:author="Carlos Eduardo Gonzaga Romaniello de Souza" w:date="2021-07-25T19:50:00Z">
                  <w:rPr>
                    <w:rStyle w:val="Hyperlink"/>
                    <w:noProof/>
                  </w:rPr>
                </w:rPrChange>
              </w:rPr>
              <w:fldChar w:fldCharType="begin"/>
            </w:r>
            <w:r w:rsidR="00F415AE" w:rsidRPr="00F415AE">
              <w:rPr>
                <w:rStyle w:val="Hyperlink"/>
                <w:rFonts w:ascii="Arial" w:hAnsi="Arial" w:cs="Arial"/>
                <w:noProof/>
                <w:rPrChange w:id="58" w:author="Carlos Eduardo Gonzaga Romaniello de Souza" w:date="2021-07-25T19:50:00Z">
                  <w:rPr>
                    <w:rStyle w:val="Hyperlink"/>
                    <w:noProof/>
                  </w:rPr>
                </w:rPrChange>
              </w:rPr>
              <w:instrText xml:space="preserve"> </w:instrText>
            </w:r>
            <w:r w:rsidR="00F415AE" w:rsidRPr="00F415AE">
              <w:rPr>
                <w:rFonts w:ascii="Arial" w:hAnsi="Arial" w:cs="Arial"/>
                <w:noProof/>
                <w:rPrChange w:id="59" w:author="Carlos Eduardo Gonzaga Romaniello de Souza" w:date="2021-07-25T19:50:00Z">
                  <w:rPr>
                    <w:noProof/>
                  </w:rPr>
                </w:rPrChange>
              </w:rPr>
              <w:instrText>HYPERLINK \l "_Toc78134975"</w:instrText>
            </w:r>
            <w:r w:rsidR="00F415AE" w:rsidRPr="00F415AE">
              <w:rPr>
                <w:rStyle w:val="Hyperlink"/>
                <w:rFonts w:ascii="Arial" w:hAnsi="Arial" w:cs="Arial"/>
                <w:noProof/>
                <w:rPrChange w:id="60" w:author="Carlos Eduardo Gonzaga Romaniello de Souza" w:date="2021-07-25T19:50:00Z">
                  <w:rPr>
                    <w:rStyle w:val="Hyperlink"/>
                    <w:noProof/>
                  </w:rPr>
                </w:rPrChange>
              </w:rPr>
              <w:instrText xml:space="preserve"> </w:instrText>
            </w:r>
            <w:r w:rsidR="00F415AE" w:rsidRPr="00F415AE">
              <w:rPr>
                <w:rStyle w:val="Hyperlink"/>
                <w:rFonts w:ascii="Arial" w:hAnsi="Arial" w:cs="Arial"/>
                <w:noProof/>
                <w:rPrChange w:id="61" w:author="Carlos Eduardo Gonzaga Romaniello de Souza" w:date="2021-07-25T19:50:00Z">
                  <w:rPr>
                    <w:rStyle w:val="Hyperlink"/>
                    <w:noProof/>
                  </w:rPr>
                </w:rPrChange>
              </w:rPr>
              <w:fldChar w:fldCharType="separate"/>
            </w:r>
            <w:r w:rsidR="00F415AE" w:rsidRPr="00F415AE">
              <w:rPr>
                <w:rStyle w:val="Hyperlink"/>
                <w:rFonts w:ascii="Arial" w:hAnsi="Arial" w:cs="Arial"/>
                <w:noProof/>
                <w:rPrChange w:id="62" w:author="Carlos Eduardo Gonzaga Romaniello de Souza" w:date="2021-07-25T19:50:00Z">
                  <w:rPr>
                    <w:rStyle w:val="Hyperlink"/>
                    <w:noProof/>
                  </w:rPr>
                </w:rPrChange>
              </w:rPr>
              <w:t>1.</w:t>
            </w:r>
            <w:r w:rsidR="00F415AE" w:rsidRPr="00F415AE">
              <w:rPr>
                <w:rFonts w:ascii="Arial" w:eastAsiaTheme="minorEastAsia" w:hAnsi="Arial" w:cs="Arial"/>
                <w:noProof/>
                <w:sz w:val="22"/>
                <w:szCs w:val="22"/>
                <w:rPrChange w:id="63" w:author="Carlos Eduardo Gonzaga Romaniello de Souza" w:date="2021-07-25T19:50:00Z">
                  <w:rPr>
                    <w:rFonts w:asciiTheme="minorHAnsi" w:eastAsiaTheme="minorEastAsia" w:hAnsiTheme="minorHAnsi" w:cstheme="minorBidi"/>
                    <w:noProof/>
                    <w:sz w:val="22"/>
                    <w:szCs w:val="22"/>
                  </w:rPr>
                </w:rPrChange>
              </w:rPr>
              <w:tab/>
            </w:r>
            <w:r w:rsidR="00F415AE" w:rsidRPr="00F415AE">
              <w:rPr>
                <w:rStyle w:val="Hyperlink"/>
                <w:rFonts w:ascii="Arial" w:hAnsi="Arial" w:cs="Arial"/>
                <w:noProof/>
                <w:rPrChange w:id="64" w:author="Carlos Eduardo Gonzaga Romaniello de Souza" w:date="2021-07-25T19:50:00Z">
                  <w:rPr>
                    <w:rStyle w:val="Hyperlink"/>
                    <w:noProof/>
                  </w:rPr>
                </w:rPrChange>
              </w:rPr>
              <w:t>Objetivo</w:t>
            </w:r>
            <w:r w:rsidR="00F415AE" w:rsidRPr="00F415AE">
              <w:rPr>
                <w:rFonts w:ascii="Arial" w:hAnsi="Arial" w:cs="Arial"/>
                <w:noProof/>
                <w:webHidden/>
                <w:rPrChange w:id="65" w:author="Carlos Eduardo Gonzaga Romaniello de Souza" w:date="2021-07-25T19:50:00Z">
                  <w:rPr>
                    <w:noProof/>
                    <w:webHidden/>
                  </w:rPr>
                </w:rPrChange>
              </w:rPr>
              <w:tab/>
            </w:r>
            <w:r w:rsidR="00F415AE" w:rsidRPr="00F415AE">
              <w:rPr>
                <w:rFonts w:ascii="Arial" w:hAnsi="Arial" w:cs="Arial"/>
                <w:noProof/>
                <w:webHidden/>
                <w:rPrChange w:id="66" w:author="Carlos Eduardo Gonzaga Romaniello de Souza" w:date="2021-07-25T19:50:00Z">
                  <w:rPr>
                    <w:noProof/>
                    <w:webHidden/>
                  </w:rPr>
                </w:rPrChange>
              </w:rPr>
              <w:fldChar w:fldCharType="begin"/>
            </w:r>
            <w:r w:rsidR="00F415AE" w:rsidRPr="00F415AE">
              <w:rPr>
                <w:rFonts w:ascii="Arial" w:hAnsi="Arial" w:cs="Arial"/>
                <w:noProof/>
                <w:webHidden/>
                <w:rPrChange w:id="67" w:author="Carlos Eduardo Gonzaga Romaniello de Souza" w:date="2021-07-25T19:50:00Z">
                  <w:rPr>
                    <w:noProof/>
                    <w:webHidden/>
                  </w:rPr>
                </w:rPrChange>
              </w:rPr>
              <w:instrText xml:space="preserve"> PAGEREF _Toc78134975 \h </w:instrText>
            </w:r>
          </w:ins>
          <w:r w:rsidR="00F415AE" w:rsidRPr="00F415AE">
            <w:rPr>
              <w:rFonts w:ascii="Arial" w:hAnsi="Arial" w:cs="Arial"/>
              <w:noProof/>
              <w:webHidden/>
              <w:rPrChange w:id="68" w:author="Carlos Eduardo Gonzaga Romaniello de Souza" w:date="2021-07-25T19:50:00Z">
                <w:rPr>
                  <w:rFonts w:ascii="Arial" w:hAnsi="Arial" w:cs="Arial"/>
                  <w:noProof/>
                  <w:webHidden/>
                </w:rPr>
              </w:rPrChange>
            </w:rPr>
          </w:r>
          <w:r w:rsidR="00F415AE" w:rsidRPr="00F415AE">
            <w:rPr>
              <w:rFonts w:ascii="Arial" w:hAnsi="Arial" w:cs="Arial"/>
              <w:noProof/>
              <w:webHidden/>
              <w:rPrChange w:id="69" w:author="Carlos Eduardo Gonzaga Romaniello de Souza" w:date="2021-07-25T19:50:00Z">
                <w:rPr>
                  <w:noProof/>
                  <w:webHidden/>
                </w:rPr>
              </w:rPrChange>
            </w:rPr>
            <w:fldChar w:fldCharType="separate"/>
          </w:r>
          <w:ins w:id="70" w:author="Carlos Eduardo Gonzaga Romaniello de Souza" w:date="2021-07-25T19:49:00Z">
            <w:r w:rsidR="00F415AE" w:rsidRPr="00F415AE">
              <w:rPr>
                <w:rFonts w:ascii="Arial" w:hAnsi="Arial" w:cs="Arial"/>
                <w:noProof/>
                <w:webHidden/>
                <w:rPrChange w:id="71" w:author="Carlos Eduardo Gonzaga Romaniello de Souza" w:date="2021-07-25T19:50:00Z">
                  <w:rPr>
                    <w:noProof/>
                    <w:webHidden/>
                  </w:rPr>
                </w:rPrChange>
              </w:rPr>
              <w:t>4</w:t>
            </w:r>
            <w:r w:rsidR="00F415AE" w:rsidRPr="00F415AE">
              <w:rPr>
                <w:rFonts w:ascii="Arial" w:hAnsi="Arial" w:cs="Arial"/>
                <w:noProof/>
                <w:webHidden/>
                <w:rPrChange w:id="72" w:author="Carlos Eduardo Gonzaga Romaniello de Souza" w:date="2021-07-25T19:50:00Z">
                  <w:rPr>
                    <w:noProof/>
                    <w:webHidden/>
                  </w:rPr>
                </w:rPrChange>
              </w:rPr>
              <w:fldChar w:fldCharType="end"/>
            </w:r>
            <w:r w:rsidR="00F415AE" w:rsidRPr="00F415AE">
              <w:rPr>
                <w:rStyle w:val="Hyperlink"/>
                <w:rFonts w:ascii="Arial" w:hAnsi="Arial" w:cs="Arial"/>
                <w:noProof/>
                <w:rPrChange w:id="73" w:author="Carlos Eduardo Gonzaga Romaniello de Souza" w:date="2021-07-25T19:50:00Z">
                  <w:rPr>
                    <w:rStyle w:val="Hyperlink"/>
                    <w:noProof/>
                  </w:rPr>
                </w:rPrChange>
              </w:rPr>
              <w:fldChar w:fldCharType="end"/>
            </w:r>
          </w:ins>
          <w:customXmlDelRangeStart w:id="74" w:author="Carlos Eduardo Gonzaga Romaniello de Souza" w:date="2021-07-25T19:11:00Z"/>
        </w:sdtContent>
      </w:sdt>
      <w:customXmlDelRangeEnd w:id="74"/>
    </w:p>
    <w:p w14:paraId="23F915C1" w14:textId="77777777" w:rsidR="00F415AE" w:rsidRPr="00F415AE" w:rsidRDefault="00F415AE">
      <w:pPr>
        <w:pStyle w:val="Sumrio1"/>
        <w:tabs>
          <w:tab w:val="left" w:pos="400"/>
          <w:tab w:val="right" w:pos="9350"/>
        </w:tabs>
        <w:rPr>
          <w:ins w:id="75" w:author="Carlos Eduardo Gonzaga Romaniello de Souza" w:date="2021-07-25T19:49:00Z"/>
          <w:rFonts w:ascii="Arial" w:eastAsiaTheme="minorEastAsia" w:hAnsi="Arial" w:cs="Arial"/>
          <w:noProof/>
          <w:sz w:val="22"/>
          <w:szCs w:val="22"/>
          <w:rPrChange w:id="76" w:author="Carlos Eduardo Gonzaga Romaniello de Souza" w:date="2021-07-25T19:50:00Z">
            <w:rPr>
              <w:ins w:id="77" w:author="Carlos Eduardo Gonzaga Romaniello de Souza" w:date="2021-07-25T19:49:00Z"/>
              <w:rFonts w:asciiTheme="minorHAnsi" w:eastAsiaTheme="minorEastAsia" w:hAnsiTheme="minorHAnsi" w:cstheme="minorBidi"/>
              <w:noProof/>
              <w:sz w:val="22"/>
              <w:szCs w:val="22"/>
            </w:rPr>
          </w:rPrChange>
        </w:rPr>
      </w:pPr>
      <w:ins w:id="78" w:author="Carlos Eduardo Gonzaga Romaniello de Souza" w:date="2021-07-25T19:49:00Z">
        <w:r w:rsidRPr="00F415AE">
          <w:rPr>
            <w:rStyle w:val="Hyperlink"/>
            <w:rFonts w:ascii="Arial" w:hAnsi="Arial" w:cs="Arial"/>
            <w:noProof/>
            <w:rPrChange w:id="79" w:author="Carlos Eduardo Gonzaga Romaniello de Souza" w:date="2021-07-25T19:50:00Z">
              <w:rPr>
                <w:rStyle w:val="Hyperlink"/>
                <w:noProof/>
              </w:rPr>
            </w:rPrChange>
          </w:rPr>
          <w:fldChar w:fldCharType="begin"/>
        </w:r>
        <w:r w:rsidRPr="00F415AE">
          <w:rPr>
            <w:rStyle w:val="Hyperlink"/>
            <w:rFonts w:ascii="Arial" w:hAnsi="Arial" w:cs="Arial"/>
            <w:noProof/>
            <w:rPrChange w:id="80" w:author="Carlos Eduardo Gonzaga Romaniello de Souza" w:date="2021-07-25T19:50:00Z">
              <w:rPr>
                <w:rStyle w:val="Hyperlink"/>
                <w:noProof/>
              </w:rPr>
            </w:rPrChange>
          </w:rPr>
          <w:instrText xml:space="preserve"> </w:instrText>
        </w:r>
        <w:r w:rsidRPr="00F415AE">
          <w:rPr>
            <w:rFonts w:ascii="Arial" w:hAnsi="Arial" w:cs="Arial"/>
            <w:noProof/>
            <w:rPrChange w:id="81" w:author="Carlos Eduardo Gonzaga Romaniello de Souza" w:date="2021-07-25T19:50:00Z">
              <w:rPr>
                <w:noProof/>
              </w:rPr>
            </w:rPrChange>
          </w:rPr>
          <w:instrText>HYPERLINK \l "_Toc78134976"</w:instrText>
        </w:r>
        <w:r w:rsidRPr="00F415AE">
          <w:rPr>
            <w:rStyle w:val="Hyperlink"/>
            <w:rFonts w:ascii="Arial" w:hAnsi="Arial" w:cs="Arial"/>
            <w:noProof/>
            <w:rPrChange w:id="82"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83" w:author="Carlos Eduardo Gonzaga Romaniello de Souza" w:date="2021-07-25T19:50:00Z">
              <w:rPr>
                <w:rStyle w:val="Hyperlink"/>
                <w:noProof/>
              </w:rPr>
            </w:rPrChange>
          </w:rPr>
          <w:fldChar w:fldCharType="separate"/>
        </w:r>
        <w:r w:rsidRPr="00F415AE">
          <w:rPr>
            <w:rStyle w:val="Hyperlink"/>
            <w:rFonts w:ascii="Arial" w:hAnsi="Arial" w:cs="Arial"/>
            <w:noProof/>
            <w:rPrChange w:id="84" w:author="Carlos Eduardo Gonzaga Romaniello de Souza" w:date="2021-07-25T19:50:00Z">
              <w:rPr>
                <w:rStyle w:val="Hyperlink"/>
                <w:noProof/>
              </w:rPr>
            </w:rPrChange>
          </w:rPr>
          <w:t>2.</w:t>
        </w:r>
        <w:r w:rsidRPr="00F415AE">
          <w:rPr>
            <w:rFonts w:ascii="Arial" w:eastAsiaTheme="minorEastAsia" w:hAnsi="Arial" w:cs="Arial"/>
            <w:noProof/>
            <w:sz w:val="22"/>
            <w:szCs w:val="22"/>
            <w:rPrChange w:id="85"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86" w:author="Carlos Eduardo Gonzaga Romaniello de Souza" w:date="2021-07-25T19:50:00Z">
              <w:rPr>
                <w:rStyle w:val="Hyperlink"/>
                <w:noProof/>
              </w:rPr>
            </w:rPrChange>
          </w:rPr>
          <w:t>Descrição do Produto</w:t>
        </w:r>
        <w:r w:rsidRPr="00F415AE">
          <w:rPr>
            <w:rFonts w:ascii="Arial" w:hAnsi="Arial" w:cs="Arial"/>
            <w:noProof/>
            <w:webHidden/>
            <w:rPrChange w:id="87" w:author="Carlos Eduardo Gonzaga Romaniello de Souza" w:date="2021-07-25T19:50:00Z">
              <w:rPr>
                <w:noProof/>
                <w:webHidden/>
              </w:rPr>
            </w:rPrChange>
          </w:rPr>
          <w:tab/>
        </w:r>
        <w:r w:rsidRPr="00F415AE">
          <w:rPr>
            <w:rFonts w:ascii="Arial" w:hAnsi="Arial" w:cs="Arial"/>
            <w:noProof/>
            <w:webHidden/>
            <w:rPrChange w:id="88" w:author="Carlos Eduardo Gonzaga Romaniello de Souza" w:date="2021-07-25T19:50:00Z">
              <w:rPr>
                <w:noProof/>
                <w:webHidden/>
              </w:rPr>
            </w:rPrChange>
          </w:rPr>
          <w:fldChar w:fldCharType="begin"/>
        </w:r>
        <w:r w:rsidRPr="00F415AE">
          <w:rPr>
            <w:rFonts w:ascii="Arial" w:hAnsi="Arial" w:cs="Arial"/>
            <w:noProof/>
            <w:webHidden/>
            <w:rPrChange w:id="89" w:author="Carlos Eduardo Gonzaga Romaniello de Souza" w:date="2021-07-25T19:50:00Z">
              <w:rPr>
                <w:noProof/>
                <w:webHidden/>
              </w:rPr>
            </w:rPrChange>
          </w:rPr>
          <w:instrText xml:space="preserve"> PAGEREF _Toc78134976 \h </w:instrText>
        </w:r>
      </w:ins>
      <w:r w:rsidRPr="00F415AE">
        <w:rPr>
          <w:rFonts w:ascii="Arial" w:hAnsi="Arial" w:cs="Arial"/>
          <w:noProof/>
          <w:webHidden/>
          <w:rPrChange w:id="90" w:author="Carlos Eduardo Gonzaga Romaniello de Souza" w:date="2021-07-25T19:50:00Z">
            <w:rPr>
              <w:rFonts w:ascii="Arial" w:hAnsi="Arial" w:cs="Arial"/>
              <w:noProof/>
              <w:webHidden/>
            </w:rPr>
          </w:rPrChange>
        </w:rPr>
      </w:r>
      <w:r w:rsidRPr="00F415AE">
        <w:rPr>
          <w:rFonts w:ascii="Arial" w:hAnsi="Arial" w:cs="Arial"/>
          <w:noProof/>
          <w:webHidden/>
          <w:rPrChange w:id="91" w:author="Carlos Eduardo Gonzaga Romaniello de Souza" w:date="2021-07-25T19:50:00Z">
            <w:rPr>
              <w:noProof/>
              <w:webHidden/>
            </w:rPr>
          </w:rPrChange>
        </w:rPr>
        <w:fldChar w:fldCharType="separate"/>
      </w:r>
      <w:ins w:id="92" w:author="Carlos Eduardo Gonzaga Romaniello de Souza" w:date="2021-07-25T19:49:00Z">
        <w:r w:rsidRPr="00F415AE">
          <w:rPr>
            <w:rFonts w:ascii="Arial" w:hAnsi="Arial" w:cs="Arial"/>
            <w:noProof/>
            <w:webHidden/>
            <w:rPrChange w:id="93" w:author="Carlos Eduardo Gonzaga Romaniello de Souza" w:date="2021-07-25T19:50:00Z">
              <w:rPr>
                <w:noProof/>
                <w:webHidden/>
              </w:rPr>
            </w:rPrChange>
          </w:rPr>
          <w:t>4</w:t>
        </w:r>
        <w:r w:rsidRPr="00F415AE">
          <w:rPr>
            <w:rFonts w:ascii="Arial" w:hAnsi="Arial" w:cs="Arial"/>
            <w:noProof/>
            <w:webHidden/>
            <w:rPrChange w:id="94" w:author="Carlos Eduardo Gonzaga Romaniello de Souza" w:date="2021-07-25T19:50:00Z">
              <w:rPr>
                <w:noProof/>
                <w:webHidden/>
              </w:rPr>
            </w:rPrChange>
          </w:rPr>
          <w:fldChar w:fldCharType="end"/>
        </w:r>
        <w:r w:rsidRPr="00F415AE">
          <w:rPr>
            <w:rStyle w:val="Hyperlink"/>
            <w:rFonts w:ascii="Arial" w:hAnsi="Arial" w:cs="Arial"/>
            <w:noProof/>
            <w:rPrChange w:id="95" w:author="Carlos Eduardo Gonzaga Romaniello de Souza" w:date="2021-07-25T19:50:00Z">
              <w:rPr>
                <w:rStyle w:val="Hyperlink"/>
                <w:noProof/>
              </w:rPr>
            </w:rPrChange>
          </w:rPr>
          <w:fldChar w:fldCharType="end"/>
        </w:r>
      </w:ins>
    </w:p>
    <w:p w14:paraId="25C45B0A" w14:textId="77777777" w:rsidR="00F415AE" w:rsidRPr="00F415AE" w:rsidRDefault="00F415AE">
      <w:pPr>
        <w:pStyle w:val="Sumrio2"/>
        <w:tabs>
          <w:tab w:val="left" w:pos="880"/>
          <w:tab w:val="right" w:pos="9350"/>
        </w:tabs>
        <w:rPr>
          <w:ins w:id="96" w:author="Carlos Eduardo Gonzaga Romaniello de Souza" w:date="2021-07-25T19:49:00Z"/>
          <w:rFonts w:ascii="Arial" w:eastAsiaTheme="minorEastAsia" w:hAnsi="Arial" w:cs="Arial"/>
          <w:noProof/>
          <w:sz w:val="22"/>
          <w:szCs w:val="22"/>
          <w:rPrChange w:id="97" w:author="Carlos Eduardo Gonzaga Romaniello de Souza" w:date="2021-07-25T19:50:00Z">
            <w:rPr>
              <w:ins w:id="98" w:author="Carlos Eduardo Gonzaga Romaniello de Souza" w:date="2021-07-25T19:49:00Z"/>
              <w:rFonts w:asciiTheme="minorHAnsi" w:eastAsiaTheme="minorEastAsia" w:hAnsiTheme="minorHAnsi" w:cstheme="minorBidi"/>
              <w:noProof/>
              <w:sz w:val="22"/>
              <w:szCs w:val="22"/>
            </w:rPr>
          </w:rPrChange>
        </w:rPr>
      </w:pPr>
      <w:ins w:id="99" w:author="Carlos Eduardo Gonzaga Romaniello de Souza" w:date="2021-07-25T19:49:00Z">
        <w:r w:rsidRPr="00F415AE">
          <w:rPr>
            <w:rStyle w:val="Hyperlink"/>
            <w:rFonts w:ascii="Arial" w:hAnsi="Arial" w:cs="Arial"/>
            <w:noProof/>
            <w:rPrChange w:id="100" w:author="Carlos Eduardo Gonzaga Romaniello de Souza" w:date="2021-07-25T19:50:00Z">
              <w:rPr>
                <w:rStyle w:val="Hyperlink"/>
                <w:noProof/>
              </w:rPr>
            </w:rPrChange>
          </w:rPr>
          <w:fldChar w:fldCharType="begin"/>
        </w:r>
        <w:r w:rsidRPr="00F415AE">
          <w:rPr>
            <w:rStyle w:val="Hyperlink"/>
            <w:rFonts w:ascii="Arial" w:hAnsi="Arial" w:cs="Arial"/>
            <w:noProof/>
            <w:rPrChange w:id="101" w:author="Carlos Eduardo Gonzaga Romaniello de Souza" w:date="2021-07-25T19:50:00Z">
              <w:rPr>
                <w:rStyle w:val="Hyperlink"/>
                <w:noProof/>
              </w:rPr>
            </w:rPrChange>
          </w:rPr>
          <w:instrText xml:space="preserve"> </w:instrText>
        </w:r>
        <w:r w:rsidRPr="00F415AE">
          <w:rPr>
            <w:rFonts w:ascii="Arial" w:hAnsi="Arial" w:cs="Arial"/>
            <w:noProof/>
            <w:rPrChange w:id="102" w:author="Carlos Eduardo Gonzaga Romaniello de Souza" w:date="2021-07-25T19:50:00Z">
              <w:rPr>
                <w:noProof/>
              </w:rPr>
            </w:rPrChange>
          </w:rPr>
          <w:instrText>HYPERLINK \l "_Toc78134977"</w:instrText>
        </w:r>
        <w:r w:rsidRPr="00F415AE">
          <w:rPr>
            <w:rStyle w:val="Hyperlink"/>
            <w:rFonts w:ascii="Arial" w:hAnsi="Arial" w:cs="Arial"/>
            <w:noProof/>
            <w:rPrChange w:id="103"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104" w:author="Carlos Eduardo Gonzaga Romaniello de Souza" w:date="2021-07-25T19:50:00Z">
              <w:rPr>
                <w:rStyle w:val="Hyperlink"/>
                <w:noProof/>
              </w:rPr>
            </w:rPrChange>
          </w:rPr>
          <w:fldChar w:fldCharType="separate"/>
        </w:r>
        <w:r w:rsidRPr="00F415AE">
          <w:rPr>
            <w:rStyle w:val="Hyperlink"/>
            <w:rFonts w:ascii="Arial" w:hAnsi="Arial" w:cs="Arial"/>
            <w:noProof/>
            <w:rPrChange w:id="105" w:author="Carlos Eduardo Gonzaga Romaniello de Souza" w:date="2021-07-25T19:50:00Z">
              <w:rPr>
                <w:rStyle w:val="Hyperlink"/>
                <w:noProof/>
              </w:rPr>
            </w:rPrChange>
          </w:rPr>
          <w:t>2.1</w:t>
        </w:r>
        <w:r w:rsidRPr="00F415AE">
          <w:rPr>
            <w:rFonts w:ascii="Arial" w:eastAsiaTheme="minorEastAsia" w:hAnsi="Arial" w:cs="Arial"/>
            <w:noProof/>
            <w:sz w:val="22"/>
            <w:szCs w:val="22"/>
            <w:rPrChange w:id="106"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107" w:author="Carlos Eduardo Gonzaga Romaniello de Souza" w:date="2021-07-25T19:50:00Z">
              <w:rPr>
                <w:rStyle w:val="Hyperlink"/>
                <w:noProof/>
              </w:rPr>
            </w:rPrChange>
          </w:rPr>
          <w:t>Escopo do Produto</w:t>
        </w:r>
        <w:r w:rsidRPr="00F415AE">
          <w:rPr>
            <w:rFonts w:ascii="Arial" w:hAnsi="Arial" w:cs="Arial"/>
            <w:noProof/>
            <w:webHidden/>
            <w:rPrChange w:id="108" w:author="Carlos Eduardo Gonzaga Romaniello de Souza" w:date="2021-07-25T19:50:00Z">
              <w:rPr>
                <w:noProof/>
                <w:webHidden/>
              </w:rPr>
            </w:rPrChange>
          </w:rPr>
          <w:tab/>
        </w:r>
        <w:r w:rsidRPr="00F415AE">
          <w:rPr>
            <w:rFonts w:ascii="Arial" w:hAnsi="Arial" w:cs="Arial"/>
            <w:noProof/>
            <w:webHidden/>
            <w:rPrChange w:id="109" w:author="Carlos Eduardo Gonzaga Romaniello de Souza" w:date="2021-07-25T19:50:00Z">
              <w:rPr>
                <w:noProof/>
                <w:webHidden/>
              </w:rPr>
            </w:rPrChange>
          </w:rPr>
          <w:fldChar w:fldCharType="begin"/>
        </w:r>
        <w:r w:rsidRPr="00F415AE">
          <w:rPr>
            <w:rFonts w:ascii="Arial" w:hAnsi="Arial" w:cs="Arial"/>
            <w:noProof/>
            <w:webHidden/>
            <w:rPrChange w:id="110" w:author="Carlos Eduardo Gonzaga Romaniello de Souza" w:date="2021-07-25T19:50:00Z">
              <w:rPr>
                <w:noProof/>
                <w:webHidden/>
              </w:rPr>
            </w:rPrChange>
          </w:rPr>
          <w:instrText xml:space="preserve"> PAGEREF _Toc78134977 \h </w:instrText>
        </w:r>
      </w:ins>
      <w:r w:rsidRPr="00F415AE">
        <w:rPr>
          <w:rFonts w:ascii="Arial" w:hAnsi="Arial" w:cs="Arial"/>
          <w:noProof/>
          <w:webHidden/>
          <w:rPrChange w:id="111" w:author="Carlos Eduardo Gonzaga Romaniello de Souza" w:date="2021-07-25T19:50:00Z">
            <w:rPr>
              <w:rFonts w:ascii="Arial" w:hAnsi="Arial" w:cs="Arial"/>
              <w:noProof/>
              <w:webHidden/>
            </w:rPr>
          </w:rPrChange>
        </w:rPr>
      </w:r>
      <w:r w:rsidRPr="00F415AE">
        <w:rPr>
          <w:rFonts w:ascii="Arial" w:hAnsi="Arial" w:cs="Arial"/>
          <w:noProof/>
          <w:webHidden/>
          <w:rPrChange w:id="112" w:author="Carlos Eduardo Gonzaga Romaniello de Souza" w:date="2021-07-25T19:50:00Z">
            <w:rPr>
              <w:noProof/>
              <w:webHidden/>
            </w:rPr>
          </w:rPrChange>
        </w:rPr>
        <w:fldChar w:fldCharType="separate"/>
      </w:r>
      <w:ins w:id="113" w:author="Carlos Eduardo Gonzaga Romaniello de Souza" w:date="2021-07-25T19:49:00Z">
        <w:r w:rsidRPr="00F415AE">
          <w:rPr>
            <w:rFonts w:ascii="Arial" w:hAnsi="Arial" w:cs="Arial"/>
            <w:noProof/>
            <w:webHidden/>
            <w:rPrChange w:id="114" w:author="Carlos Eduardo Gonzaga Romaniello de Souza" w:date="2021-07-25T19:50:00Z">
              <w:rPr>
                <w:noProof/>
                <w:webHidden/>
              </w:rPr>
            </w:rPrChange>
          </w:rPr>
          <w:t>4</w:t>
        </w:r>
        <w:r w:rsidRPr="00F415AE">
          <w:rPr>
            <w:rFonts w:ascii="Arial" w:hAnsi="Arial" w:cs="Arial"/>
            <w:noProof/>
            <w:webHidden/>
            <w:rPrChange w:id="115" w:author="Carlos Eduardo Gonzaga Romaniello de Souza" w:date="2021-07-25T19:50:00Z">
              <w:rPr>
                <w:noProof/>
                <w:webHidden/>
              </w:rPr>
            </w:rPrChange>
          </w:rPr>
          <w:fldChar w:fldCharType="end"/>
        </w:r>
        <w:r w:rsidRPr="00F415AE">
          <w:rPr>
            <w:rStyle w:val="Hyperlink"/>
            <w:rFonts w:ascii="Arial" w:hAnsi="Arial" w:cs="Arial"/>
            <w:noProof/>
            <w:rPrChange w:id="116" w:author="Carlos Eduardo Gonzaga Romaniello de Souza" w:date="2021-07-25T19:50:00Z">
              <w:rPr>
                <w:rStyle w:val="Hyperlink"/>
                <w:noProof/>
              </w:rPr>
            </w:rPrChange>
          </w:rPr>
          <w:fldChar w:fldCharType="end"/>
        </w:r>
      </w:ins>
    </w:p>
    <w:p w14:paraId="78E564DF" w14:textId="77777777" w:rsidR="00F415AE" w:rsidRPr="00F415AE" w:rsidRDefault="00F415AE">
      <w:pPr>
        <w:pStyle w:val="Sumrio3"/>
        <w:tabs>
          <w:tab w:val="left" w:pos="1100"/>
          <w:tab w:val="right" w:pos="9350"/>
        </w:tabs>
        <w:rPr>
          <w:ins w:id="117" w:author="Carlos Eduardo Gonzaga Romaniello de Souza" w:date="2021-07-25T19:49:00Z"/>
          <w:rFonts w:ascii="Arial" w:eastAsiaTheme="minorEastAsia" w:hAnsi="Arial" w:cs="Arial"/>
          <w:noProof/>
          <w:sz w:val="22"/>
          <w:szCs w:val="22"/>
          <w:rPrChange w:id="118" w:author="Carlos Eduardo Gonzaga Romaniello de Souza" w:date="2021-07-25T19:50:00Z">
            <w:rPr>
              <w:ins w:id="119" w:author="Carlos Eduardo Gonzaga Romaniello de Souza" w:date="2021-07-25T19:49:00Z"/>
              <w:rFonts w:asciiTheme="minorHAnsi" w:eastAsiaTheme="minorEastAsia" w:hAnsiTheme="minorHAnsi" w:cstheme="minorBidi"/>
              <w:noProof/>
              <w:sz w:val="22"/>
              <w:szCs w:val="22"/>
            </w:rPr>
          </w:rPrChange>
        </w:rPr>
      </w:pPr>
      <w:ins w:id="120" w:author="Carlos Eduardo Gonzaga Romaniello de Souza" w:date="2021-07-25T19:49:00Z">
        <w:r w:rsidRPr="00F415AE">
          <w:rPr>
            <w:rStyle w:val="Hyperlink"/>
            <w:rFonts w:ascii="Arial" w:hAnsi="Arial" w:cs="Arial"/>
            <w:noProof/>
            <w:rPrChange w:id="121" w:author="Carlos Eduardo Gonzaga Romaniello de Souza" w:date="2021-07-25T19:50:00Z">
              <w:rPr>
                <w:rStyle w:val="Hyperlink"/>
                <w:noProof/>
              </w:rPr>
            </w:rPrChange>
          </w:rPr>
          <w:fldChar w:fldCharType="begin"/>
        </w:r>
        <w:r w:rsidRPr="00F415AE">
          <w:rPr>
            <w:rStyle w:val="Hyperlink"/>
            <w:rFonts w:ascii="Arial" w:hAnsi="Arial" w:cs="Arial"/>
            <w:noProof/>
            <w:rPrChange w:id="122" w:author="Carlos Eduardo Gonzaga Romaniello de Souza" w:date="2021-07-25T19:50:00Z">
              <w:rPr>
                <w:rStyle w:val="Hyperlink"/>
                <w:noProof/>
              </w:rPr>
            </w:rPrChange>
          </w:rPr>
          <w:instrText xml:space="preserve"> </w:instrText>
        </w:r>
        <w:r w:rsidRPr="00F415AE">
          <w:rPr>
            <w:rFonts w:ascii="Arial" w:hAnsi="Arial" w:cs="Arial"/>
            <w:noProof/>
            <w:rPrChange w:id="123" w:author="Carlos Eduardo Gonzaga Romaniello de Souza" w:date="2021-07-25T19:50:00Z">
              <w:rPr>
                <w:noProof/>
              </w:rPr>
            </w:rPrChange>
          </w:rPr>
          <w:instrText>HYPERLINK \l "_Toc78134978"</w:instrText>
        </w:r>
        <w:r w:rsidRPr="00F415AE">
          <w:rPr>
            <w:rStyle w:val="Hyperlink"/>
            <w:rFonts w:ascii="Arial" w:hAnsi="Arial" w:cs="Arial"/>
            <w:noProof/>
            <w:rPrChange w:id="124"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125" w:author="Carlos Eduardo Gonzaga Romaniello de Souza" w:date="2021-07-25T19:50:00Z">
              <w:rPr>
                <w:rStyle w:val="Hyperlink"/>
                <w:noProof/>
              </w:rPr>
            </w:rPrChange>
          </w:rPr>
          <w:fldChar w:fldCharType="separate"/>
        </w:r>
        <w:r w:rsidRPr="00F415AE">
          <w:rPr>
            <w:rStyle w:val="Hyperlink"/>
            <w:rFonts w:ascii="Arial" w:hAnsi="Arial" w:cs="Arial"/>
            <w:noProof/>
            <w:rPrChange w:id="126" w:author="Carlos Eduardo Gonzaga Romaniello de Souza" w:date="2021-07-25T19:50:00Z">
              <w:rPr>
                <w:rStyle w:val="Hyperlink"/>
                <w:rFonts w:ascii="Arial" w:hAnsi="Arial" w:cs="Arial"/>
                <w:i/>
                <w:noProof/>
              </w:rPr>
            </w:rPrChange>
          </w:rPr>
          <w:t>2.1.1</w:t>
        </w:r>
        <w:r w:rsidRPr="00F415AE">
          <w:rPr>
            <w:rFonts w:ascii="Arial" w:eastAsiaTheme="minorEastAsia" w:hAnsi="Arial" w:cs="Arial"/>
            <w:noProof/>
            <w:sz w:val="22"/>
            <w:szCs w:val="22"/>
            <w:rPrChange w:id="127"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128" w:author="Carlos Eduardo Gonzaga Romaniello de Souza" w:date="2021-07-25T19:50:00Z">
              <w:rPr>
                <w:rStyle w:val="Hyperlink"/>
                <w:rFonts w:ascii="Arial" w:hAnsi="Arial" w:cs="Arial"/>
                <w:i/>
                <w:noProof/>
              </w:rPr>
            </w:rPrChange>
          </w:rPr>
          <w:t>Contexto organizacional no qual o produto se insere</w:t>
        </w:r>
        <w:r w:rsidRPr="00F415AE">
          <w:rPr>
            <w:rFonts w:ascii="Arial" w:hAnsi="Arial" w:cs="Arial"/>
            <w:noProof/>
            <w:webHidden/>
            <w:rPrChange w:id="129" w:author="Carlos Eduardo Gonzaga Romaniello de Souza" w:date="2021-07-25T19:50:00Z">
              <w:rPr>
                <w:noProof/>
                <w:webHidden/>
              </w:rPr>
            </w:rPrChange>
          </w:rPr>
          <w:tab/>
        </w:r>
        <w:r w:rsidRPr="00F415AE">
          <w:rPr>
            <w:rFonts w:ascii="Arial" w:hAnsi="Arial" w:cs="Arial"/>
            <w:noProof/>
            <w:webHidden/>
            <w:rPrChange w:id="130" w:author="Carlos Eduardo Gonzaga Romaniello de Souza" w:date="2021-07-25T19:50:00Z">
              <w:rPr>
                <w:noProof/>
                <w:webHidden/>
              </w:rPr>
            </w:rPrChange>
          </w:rPr>
          <w:fldChar w:fldCharType="begin"/>
        </w:r>
        <w:r w:rsidRPr="00F415AE">
          <w:rPr>
            <w:rFonts w:ascii="Arial" w:hAnsi="Arial" w:cs="Arial"/>
            <w:noProof/>
            <w:webHidden/>
            <w:rPrChange w:id="131" w:author="Carlos Eduardo Gonzaga Romaniello de Souza" w:date="2021-07-25T19:50:00Z">
              <w:rPr>
                <w:noProof/>
                <w:webHidden/>
              </w:rPr>
            </w:rPrChange>
          </w:rPr>
          <w:instrText xml:space="preserve"> PAGEREF _Toc78134978 \h </w:instrText>
        </w:r>
      </w:ins>
      <w:r w:rsidRPr="00F415AE">
        <w:rPr>
          <w:rFonts w:ascii="Arial" w:hAnsi="Arial" w:cs="Arial"/>
          <w:noProof/>
          <w:webHidden/>
          <w:rPrChange w:id="132" w:author="Carlos Eduardo Gonzaga Romaniello de Souza" w:date="2021-07-25T19:50:00Z">
            <w:rPr>
              <w:rFonts w:ascii="Arial" w:hAnsi="Arial" w:cs="Arial"/>
              <w:noProof/>
              <w:webHidden/>
            </w:rPr>
          </w:rPrChange>
        </w:rPr>
      </w:r>
      <w:r w:rsidRPr="00F415AE">
        <w:rPr>
          <w:rFonts w:ascii="Arial" w:hAnsi="Arial" w:cs="Arial"/>
          <w:noProof/>
          <w:webHidden/>
          <w:rPrChange w:id="133" w:author="Carlos Eduardo Gonzaga Romaniello de Souza" w:date="2021-07-25T19:50:00Z">
            <w:rPr>
              <w:noProof/>
              <w:webHidden/>
            </w:rPr>
          </w:rPrChange>
        </w:rPr>
        <w:fldChar w:fldCharType="separate"/>
      </w:r>
      <w:ins w:id="134" w:author="Carlos Eduardo Gonzaga Romaniello de Souza" w:date="2021-07-25T19:49:00Z">
        <w:r w:rsidRPr="00F415AE">
          <w:rPr>
            <w:rFonts w:ascii="Arial" w:hAnsi="Arial" w:cs="Arial"/>
            <w:noProof/>
            <w:webHidden/>
            <w:rPrChange w:id="135" w:author="Carlos Eduardo Gonzaga Romaniello de Souza" w:date="2021-07-25T19:50:00Z">
              <w:rPr>
                <w:noProof/>
                <w:webHidden/>
              </w:rPr>
            </w:rPrChange>
          </w:rPr>
          <w:t>4</w:t>
        </w:r>
        <w:r w:rsidRPr="00F415AE">
          <w:rPr>
            <w:rFonts w:ascii="Arial" w:hAnsi="Arial" w:cs="Arial"/>
            <w:noProof/>
            <w:webHidden/>
            <w:rPrChange w:id="136" w:author="Carlos Eduardo Gonzaga Romaniello de Souza" w:date="2021-07-25T19:50:00Z">
              <w:rPr>
                <w:noProof/>
                <w:webHidden/>
              </w:rPr>
            </w:rPrChange>
          </w:rPr>
          <w:fldChar w:fldCharType="end"/>
        </w:r>
        <w:r w:rsidRPr="00F415AE">
          <w:rPr>
            <w:rStyle w:val="Hyperlink"/>
            <w:rFonts w:ascii="Arial" w:hAnsi="Arial" w:cs="Arial"/>
            <w:noProof/>
            <w:rPrChange w:id="137" w:author="Carlos Eduardo Gonzaga Romaniello de Souza" w:date="2021-07-25T19:50:00Z">
              <w:rPr>
                <w:rStyle w:val="Hyperlink"/>
                <w:noProof/>
              </w:rPr>
            </w:rPrChange>
          </w:rPr>
          <w:fldChar w:fldCharType="end"/>
        </w:r>
      </w:ins>
    </w:p>
    <w:p w14:paraId="135BC1D7" w14:textId="77777777" w:rsidR="00F415AE" w:rsidRPr="00F415AE" w:rsidRDefault="00F415AE">
      <w:pPr>
        <w:pStyle w:val="Sumrio3"/>
        <w:tabs>
          <w:tab w:val="left" w:pos="1100"/>
          <w:tab w:val="right" w:pos="9350"/>
        </w:tabs>
        <w:rPr>
          <w:ins w:id="138" w:author="Carlos Eduardo Gonzaga Romaniello de Souza" w:date="2021-07-25T19:49:00Z"/>
          <w:rFonts w:ascii="Arial" w:eastAsiaTheme="minorEastAsia" w:hAnsi="Arial" w:cs="Arial"/>
          <w:noProof/>
          <w:sz w:val="22"/>
          <w:szCs w:val="22"/>
          <w:rPrChange w:id="139" w:author="Carlos Eduardo Gonzaga Romaniello de Souza" w:date="2021-07-25T19:50:00Z">
            <w:rPr>
              <w:ins w:id="140" w:author="Carlos Eduardo Gonzaga Romaniello de Souza" w:date="2021-07-25T19:49:00Z"/>
              <w:rFonts w:asciiTheme="minorHAnsi" w:eastAsiaTheme="minorEastAsia" w:hAnsiTheme="minorHAnsi" w:cstheme="minorBidi"/>
              <w:noProof/>
              <w:sz w:val="22"/>
              <w:szCs w:val="22"/>
            </w:rPr>
          </w:rPrChange>
        </w:rPr>
      </w:pPr>
      <w:ins w:id="141" w:author="Carlos Eduardo Gonzaga Romaniello de Souza" w:date="2021-07-25T19:49:00Z">
        <w:r w:rsidRPr="00F415AE">
          <w:rPr>
            <w:rStyle w:val="Hyperlink"/>
            <w:rFonts w:ascii="Arial" w:hAnsi="Arial" w:cs="Arial"/>
            <w:noProof/>
            <w:rPrChange w:id="142" w:author="Carlos Eduardo Gonzaga Romaniello de Souza" w:date="2021-07-25T19:50:00Z">
              <w:rPr>
                <w:rStyle w:val="Hyperlink"/>
                <w:noProof/>
              </w:rPr>
            </w:rPrChange>
          </w:rPr>
          <w:fldChar w:fldCharType="begin"/>
        </w:r>
        <w:r w:rsidRPr="00F415AE">
          <w:rPr>
            <w:rStyle w:val="Hyperlink"/>
            <w:rFonts w:ascii="Arial" w:hAnsi="Arial" w:cs="Arial"/>
            <w:noProof/>
            <w:rPrChange w:id="143" w:author="Carlos Eduardo Gonzaga Romaniello de Souza" w:date="2021-07-25T19:50:00Z">
              <w:rPr>
                <w:rStyle w:val="Hyperlink"/>
                <w:noProof/>
              </w:rPr>
            </w:rPrChange>
          </w:rPr>
          <w:instrText xml:space="preserve"> </w:instrText>
        </w:r>
        <w:r w:rsidRPr="00F415AE">
          <w:rPr>
            <w:rFonts w:ascii="Arial" w:hAnsi="Arial" w:cs="Arial"/>
            <w:noProof/>
            <w:rPrChange w:id="144" w:author="Carlos Eduardo Gonzaga Romaniello de Souza" w:date="2021-07-25T19:50:00Z">
              <w:rPr>
                <w:noProof/>
              </w:rPr>
            </w:rPrChange>
          </w:rPr>
          <w:instrText>HYPERLINK \l "_Toc78134979"</w:instrText>
        </w:r>
        <w:r w:rsidRPr="00F415AE">
          <w:rPr>
            <w:rStyle w:val="Hyperlink"/>
            <w:rFonts w:ascii="Arial" w:hAnsi="Arial" w:cs="Arial"/>
            <w:noProof/>
            <w:rPrChange w:id="145"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146" w:author="Carlos Eduardo Gonzaga Romaniello de Souza" w:date="2021-07-25T19:50:00Z">
              <w:rPr>
                <w:rStyle w:val="Hyperlink"/>
                <w:noProof/>
              </w:rPr>
            </w:rPrChange>
          </w:rPr>
          <w:fldChar w:fldCharType="separate"/>
        </w:r>
        <w:r w:rsidRPr="00F415AE">
          <w:rPr>
            <w:rStyle w:val="Hyperlink"/>
            <w:rFonts w:ascii="Arial" w:hAnsi="Arial" w:cs="Arial"/>
            <w:noProof/>
            <w:rPrChange w:id="147" w:author="Carlos Eduardo Gonzaga Romaniello de Souza" w:date="2021-07-25T19:50:00Z">
              <w:rPr>
                <w:rStyle w:val="Hyperlink"/>
                <w:noProof/>
              </w:rPr>
            </w:rPrChange>
          </w:rPr>
          <w:t>2.1.2</w:t>
        </w:r>
        <w:r w:rsidRPr="00F415AE">
          <w:rPr>
            <w:rFonts w:ascii="Arial" w:eastAsiaTheme="minorEastAsia" w:hAnsi="Arial" w:cs="Arial"/>
            <w:noProof/>
            <w:sz w:val="22"/>
            <w:szCs w:val="22"/>
            <w:rPrChange w:id="148"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149" w:author="Carlos Eduardo Gonzaga Romaniello de Souza" w:date="2021-07-25T19:50:00Z">
              <w:rPr>
                <w:rStyle w:val="Hyperlink"/>
                <w:noProof/>
              </w:rPr>
            </w:rPrChange>
          </w:rPr>
          <w:t>O que é o produto</w:t>
        </w:r>
        <w:r w:rsidRPr="00F415AE">
          <w:rPr>
            <w:rFonts w:ascii="Arial" w:hAnsi="Arial" w:cs="Arial"/>
            <w:noProof/>
            <w:webHidden/>
            <w:rPrChange w:id="150" w:author="Carlos Eduardo Gonzaga Romaniello de Souza" w:date="2021-07-25T19:50:00Z">
              <w:rPr>
                <w:noProof/>
                <w:webHidden/>
              </w:rPr>
            </w:rPrChange>
          </w:rPr>
          <w:tab/>
        </w:r>
        <w:r w:rsidRPr="00F415AE">
          <w:rPr>
            <w:rFonts w:ascii="Arial" w:hAnsi="Arial" w:cs="Arial"/>
            <w:noProof/>
            <w:webHidden/>
            <w:rPrChange w:id="151" w:author="Carlos Eduardo Gonzaga Romaniello de Souza" w:date="2021-07-25T19:50:00Z">
              <w:rPr>
                <w:noProof/>
                <w:webHidden/>
              </w:rPr>
            </w:rPrChange>
          </w:rPr>
          <w:fldChar w:fldCharType="begin"/>
        </w:r>
        <w:r w:rsidRPr="00F415AE">
          <w:rPr>
            <w:rFonts w:ascii="Arial" w:hAnsi="Arial" w:cs="Arial"/>
            <w:noProof/>
            <w:webHidden/>
            <w:rPrChange w:id="152" w:author="Carlos Eduardo Gonzaga Romaniello de Souza" w:date="2021-07-25T19:50:00Z">
              <w:rPr>
                <w:noProof/>
                <w:webHidden/>
              </w:rPr>
            </w:rPrChange>
          </w:rPr>
          <w:instrText xml:space="preserve"> PAGEREF _Toc78134979 \h </w:instrText>
        </w:r>
      </w:ins>
      <w:r w:rsidRPr="00F415AE">
        <w:rPr>
          <w:rFonts w:ascii="Arial" w:hAnsi="Arial" w:cs="Arial"/>
          <w:noProof/>
          <w:webHidden/>
          <w:rPrChange w:id="153" w:author="Carlos Eduardo Gonzaga Romaniello de Souza" w:date="2021-07-25T19:50:00Z">
            <w:rPr>
              <w:rFonts w:ascii="Arial" w:hAnsi="Arial" w:cs="Arial"/>
              <w:noProof/>
              <w:webHidden/>
            </w:rPr>
          </w:rPrChange>
        </w:rPr>
      </w:r>
      <w:r w:rsidRPr="00F415AE">
        <w:rPr>
          <w:rFonts w:ascii="Arial" w:hAnsi="Arial" w:cs="Arial"/>
          <w:noProof/>
          <w:webHidden/>
          <w:rPrChange w:id="154" w:author="Carlos Eduardo Gonzaga Romaniello de Souza" w:date="2021-07-25T19:50:00Z">
            <w:rPr>
              <w:noProof/>
              <w:webHidden/>
            </w:rPr>
          </w:rPrChange>
        </w:rPr>
        <w:fldChar w:fldCharType="separate"/>
      </w:r>
      <w:ins w:id="155" w:author="Carlos Eduardo Gonzaga Romaniello de Souza" w:date="2021-07-25T19:49:00Z">
        <w:r w:rsidRPr="00F415AE">
          <w:rPr>
            <w:rFonts w:ascii="Arial" w:hAnsi="Arial" w:cs="Arial"/>
            <w:noProof/>
            <w:webHidden/>
            <w:rPrChange w:id="156" w:author="Carlos Eduardo Gonzaga Romaniello de Souza" w:date="2021-07-25T19:50:00Z">
              <w:rPr>
                <w:noProof/>
                <w:webHidden/>
              </w:rPr>
            </w:rPrChange>
          </w:rPr>
          <w:t>4</w:t>
        </w:r>
        <w:r w:rsidRPr="00F415AE">
          <w:rPr>
            <w:rFonts w:ascii="Arial" w:hAnsi="Arial" w:cs="Arial"/>
            <w:noProof/>
            <w:webHidden/>
            <w:rPrChange w:id="157" w:author="Carlos Eduardo Gonzaga Romaniello de Souza" w:date="2021-07-25T19:50:00Z">
              <w:rPr>
                <w:noProof/>
                <w:webHidden/>
              </w:rPr>
            </w:rPrChange>
          </w:rPr>
          <w:fldChar w:fldCharType="end"/>
        </w:r>
        <w:r w:rsidRPr="00F415AE">
          <w:rPr>
            <w:rStyle w:val="Hyperlink"/>
            <w:rFonts w:ascii="Arial" w:hAnsi="Arial" w:cs="Arial"/>
            <w:noProof/>
            <w:rPrChange w:id="158" w:author="Carlos Eduardo Gonzaga Romaniello de Souza" w:date="2021-07-25T19:50:00Z">
              <w:rPr>
                <w:rStyle w:val="Hyperlink"/>
                <w:noProof/>
              </w:rPr>
            </w:rPrChange>
          </w:rPr>
          <w:fldChar w:fldCharType="end"/>
        </w:r>
      </w:ins>
    </w:p>
    <w:p w14:paraId="42280E47" w14:textId="77777777" w:rsidR="00F415AE" w:rsidRPr="00F415AE" w:rsidRDefault="00F415AE">
      <w:pPr>
        <w:pStyle w:val="Sumrio3"/>
        <w:tabs>
          <w:tab w:val="left" w:pos="1100"/>
          <w:tab w:val="right" w:pos="9350"/>
        </w:tabs>
        <w:rPr>
          <w:ins w:id="159" w:author="Carlos Eduardo Gonzaga Romaniello de Souza" w:date="2021-07-25T19:49:00Z"/>
          <w:rFonts w:ascii="Arial" w:eastAsiaTheme="minorEastAsia" w:hAnsi="Arial" w:cs="Arial"/>
          <w:noProof/>
          <w:sz w:val="22"/>
          <w:szCs w:val="22"/>
          <w:rPrChange w:id="160" w:author="Carlos Eduardo Gonzaga Romaniello de Souza" w:date="2021-07-25T19:50:00Z">
            <w:rPr>
              <w:ins w:id="161" w:author="Carlos Eduardo Gonzaga Romaniello de Souza" w:date="2021-07-25T19:49:00Z"/>
              <w:rFonts w:asciiTheme="minorHAnsi" w:eastAsiaTheme="minorEastAsia" w:hAnsiTheme="minorHAnsi" w:cstheme="minorBidi"/>
              <w:noProof/>
              <w:sz w:val="22"/>
              <w:szCs w:val="22"/>
            </w:rPr>
          </w:rPrChange>
        </w:rPr>
      </w:pPr>
      <w:ins w:id="162" w:author="Carlos Eduardo Gonzaga Romaniello de Souza" w:date="2021-07-25T19:49:00Z">
        <w:r w:rsidRPr="00F415AE">
          <w:rPr>
            <w:rStyle w:val="Hyperlink"/>
            <w:rFonts w:ascii="Arial" w:hAnsi="Arial" w:cs="Arial"/>
            <w:noProof/>
            <w:rPrChange w:id="163" w:author="Carlos Eduardo Gonzaga Romaniello de Souza" w:date="2021-07-25T19:50:00Z">
              <w:rPr>
                <w:rStyle w:val="Hyperlink"/>
                <w:noProof/>
              </w:rPr>
            </w:rPrChange>
          </w:rPr>
          <w:fldChar w:fldCharType="begin"/>
        </w:r>
        <w:r w:rsidRPr="00F415AE">
          <w:rPr>
            <w:rStyle w:val="Hyperlink"/>
            <w:rFonts w:ascii="Arial" w:hAnsi="Arial" w:cs="Arial"/>
            <w:noProof/>
            <w:rPrChange w:id="164" w:author="Carlos Eduardo Gonzaga Romaniello de Souza" w:date="2021-07-25T19:50:00Z">
              <w:rPr>
                <w:rStyle w:val="Hyperlink"/>
                <w:noProof/>
              </w:rPr>
            </w:rPrChange>
          </w:rPr>
          <w:instrText xml:space="preserve"> </w:instrText>
        </w:r>
        <w:r w:rsidRPr="00F415AE">
          <w:rPr>
            <w:rFonts w:ascii="Arial" w:hAnsi="Arial" w:cs="Arial"/>
            <w:noProof/>
            <w:rPrChange w:id="165" w:author="Carlos Eduardo Gonzaga Romaniello de Souza" w:date="2021-07-25T19:50:00Z">
              <w:rPr>
                <w:noProof/>
              </w:rPr>
            </w:rPrChange>
          </w:rPr>
          <w:instrText>HYPERLINK \l "_Toc78134997"</w:instrText>
        </w:r>
        <w:r w:rsidRPr="00F415AE">
          <w:rPr>
            <w:rStyle w:val="Hyperlink"/>
            <w:rFonts w:ascii="Arial" w:hAnsi="Arial" w:cs="Arial"/>
            <w:noProof/>
            <w:rPrChange w:id="166"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167" w:author="Carlos Eduardo Gonzaga Romaniello de Souza" w:date="2021-07-25T19:50:00Z">
              <w:rPr>
                <w:rStyle w:val="Hyperlink"/>
                <w:noProof/>
              </w:rPr>
            </w:rPrChange>
          </w:rPr>
          <w:fldChar w:fldCharType="separate"/>
        </w:r>
        <w:r w:rsidRPr="00F415AE">
          <w:rPr>
            <w:rStyle w:val="Hyperlink"/>
            <w:rFonts w:ascii="Arial" w:hAnsi="Arial" w:cs="Arial"/>
            <w:noProof/>
            <w:rPrChange w:id="168" w:author="Carlos Eduardo Gonzaga Romaniello de Souza" w:date="2021-07-25T19:50:00Z">
              <w:rPr>
                <w:rStyle w:val="Hyperlink"/>
                <w:noProof/>
              </w:rPr>
            </w:rPrChange>
          </w:rPr>
          <w:t>2.1.3</w:t>
        </w:r>
        <w:r w:rsidRPr="00F415AE">
          <w:rPr>
            <w:rFonts w:ascii="Arial" w:eastAsiaTheme="minorEastAsia" w:hAnsi="Arial" w:cs="Arial"/>
            <w:noProof/>
            <w:sz w:val="22"/>
            <w:szCs w:val="22"/>
            <w:rPrChange w:id="169"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170" w:author="Carlos Eduardo Gonzaga Romaniello de Souza" w:date="2021-07-25T19:50:00Z">
              <w:rPr>
                <w:rStyle w:val="Hyperlink"/>
                <w:noProof/>
              </w:rPr>
            </w:rPrChange>
          </w:rPr>
          <w:t>Nome do produto e de seus componentes principais</w:t>
        </w:r>
        <w:r w:rsidRPr="00F415AE">
          <w:rPr>
            <w:rFonts w:ascii="Arial" w:hAnsi="Arial" w:cs="Arial"/>
            <w:noProof/>
            <w:webHidden/>
            <w:rPrChange w:id="171" w:author="Carlos Eduardo Gonzaga Romaniello de Souza" w:date="2021-07-25T19:50:00Z">
              <w:rPr>
                <w:noProof/>
                <w:webHidden/>
              </w:rPr>
            </w:rPrChange>
          </w:rPr>
          <w:tab/>
        </w:r>
        <w:r w:rsidRPr="00F415AE">
          <w:rPr>
            <w:rFonts w:ascii="Arial" w:hAnsi="Arial" w:cs="Arial"/>
            <w:noProof/>
            <w:webHidden/>
            <w:rPrChange w:id="172" w:author="Carlos Eduardo Gonzaga Romaniello de Souza" w:date="2021-07-25T19:50:00Z">
              <w:rPr>
                <w:noProof/>
                <w:webHidden/>
              </w:rPr>
            </w:rPrChange>
          </w:rPr>
          <w:fldChar w:fldCharType="begin"/>
        </w:r>
        <w:r w:rsidRPr="00F415AE">
          <w:rPr>
            <w:rFonts w:ascii="Arial" w:hAnsi="Arial" w:cs="Arial"/>
            <w:noProof/>
            <w:webHidden/>
            <w:rPrChange w:id="173" w:author="Carlos Eduardo Gonzaga Romaniello de Souza" w:date="2021-07-25T19:50:00Z">
              <w:rPr>
                <w:noProof/>
                <w:webHidden/>
              </w:rPr>
            </w:rPrChange>
          </w:rPr>
          <w:instrText xml:space="preserve"> PAGEREF _Toc78134997 \h </w:instrText>
        </w:r>
      </w:ins>
      <w:r w:rsidRPr="00F415AE">
        <w:rPr>
          <w:rFonts w:ascii="Arial" w:hAnsi="Arial" w:cs="Arial"/>
          <w:noProof/>
          <w:webHidden/>
          <w:rPrChange w:id="174" w:author="Carlos Eduardo Gonzaga Romaniello de Souza" w:date="2021-07-25T19:50:00Z">
            <w:rPr>
              <w:rFonts w:ascii="Arial" w:hAnsi="Arial" w:cs="Arial"/>
              <w:noProof/>
              <w:webHidden/>
            </w:rPr>
          </w:rPrChange>
        </w:rPr>
      </w:r>
      <w:r w:rsidRPr="00F415AE">
        <w:rPr>
          <w:rFonts w:ascii="Arial" w:hAnsi="Arial" w:cs="Arial"/>
          <w:noProof/>
          <w:webHidden/>
          <w:rPrChange w:id="175" w:author="Carlos Eduardo Gonzaga Romaniello de Souza" w:date="2021-07-25T19:50:00Z">
            <w:rPr>
              <w:noProof/>
              <w:webHidden/>
            </w:rPr>
          </w:rPrChange>
        </w:rPr>
        <w:fldChar w:fldCharType="separate"/>
      </w:r>
      <w:ins w:id="176" w:author="Carlos Eduardo Gonzaga Romaniello de Souza" w:date="2021-07-25T19:49:00Z">
        <w:r w:rsidRPr="00F415AE">
          <w:rPr>
            <w:rFonts w:ascii="Arial" w:hAnsi="Arial" w:cs="Arial"/>
            <w:noProof/>
            <w:webHidden/>
            <w:rPrChange w:id="177" w:author="Carlos Eduardo Gonzaga Romaniello de Souza" w:date="2021-07-25T19:50:00Z">
              <w:rPr>
                <w:noProof/>
                <w:webHidden/>
              </w:rPr>
            </w:rPrChange>
          </w:rPr>
          <w:t>4</w:t>
        </w:r>
        <w:r w:rsidRPr="00F415AE">
          <w:rPr>
            <w:rFonts w:ascii="Arial" w:hAnsi="Arial" w:cs="Arial"/>
            <w:noProof/>
            <w:webHidden/>
            <w:rPrChange w:id="178" w:author="Carlos Eduardo Gonzaga Romaniello de Souza" w:date="2021-07-25T19:50:00Z">
              <w:rPr>
                <w:noProof/>
                <w:webHidden/>
              </w:rPr>
            </w:rPrChange>
          </w:rPr>
          <w:fldChar w:fldCharType="end"/>
        </w:r>
        <w:r w:rsidRPr="00F415AE">
          <w:rPr>
            <w:rStyle w:val="Hyperlink"/>
            <w:rFonts w:ascii="Arial" w:hAnsi="Arial" w:cs="Arial"/>
            <w:noProof/>
            <w:rPrChange w:id="179" w:author="Carlos Eduardo Gonzaga Romaniello de Souza" w:date="2021-07-25T19:50:00Z">
              <w:rPr>
                <w:rStyle w:val="Hyperlink"/>
                <w:noProof/>
              </w:rPr>
            </w:rPrChange>
          </w:rPr>
          <w:fldChar w:fldCharType="end"/>
        </w:r>
      </w:ins>
    </w:p>
    <w:p w14:paraId="15B883FA" w14:textId="77777777" w:rsidR="00F415AE" w:rsidRPr="00F415AE" w:rsidRDefault="00F415AE">
      <w:pPr>
        <w:pStyle w:val="Sumrio3"/>
        <w:tabs>
          <w:tab w:val="left" w:pos="1100"/>
          <w:tab w:val="right" w:pos="9350"/>
        </w:tabs>
        <w:rPr>
          <w:ins w:id="180" w:author="Carlos Eduardo Gonzaga Romaniello de Souza" w:date="2021-07-25T19:49:00Z"/>
          <w:rFonts w:ascii="Arial" w:eastAsiaTheme="minorEastAsia" w:hAnsi="Arial" w:cs="Arial"/>
          <w:noProof/>
          <w:sz w:val="22"/>
          <w:szCs w:val="22"/>
          <w:rPrChange w:id="181" w:author="Carlos Eduardo Gonzaga Romaniello de Souza" w:date="2021-07-25T19:50:00Z">
            <w:rPr>
              <w:ins w:id="182" w:author="Carlos Eduardo Gonzaga Romaniello de Souza" w:date="2021-07-25T19:49:00Z"/>
              <w:rFonts w:asciiTheme="minorHAnsi" w:eastAsiaTheme="minorEastAsia" w:hAnsiTheme="minorHAnsi" w:cstheme="minorBidi"/>
              <w:noProof/>
              <w:sz w:val="22"/>
              <w:szCs w:val="22"/>
            </w:rPr>
          </w:rPrChange>
        </w:rPr>
      </w:pPr>
      <w:ins w:id="183" w:author="Carlos Eduardo Gonzaga Romaniello de Souza" w:date="2021-07-25T19:49:00Z">
        <w:r w:rsidRPr="00F415AE">
          <w:rPr>
            <w:rStyle w:val="Hyperlink"/>
            <w:rFonts w:ascii="Arial" w:hAnsi="Arial" w:cs="Arial"/>
            <w:noProof/>
            <w:rPrChange w:id="184" w:author="Carlos Eduardo Gonzaga Romaniello de Souza" w:date="2021-07-25T19:50:00Z">
              <w:rPr>
                <w:rStyle w:val="Hyperlink"/>
                <w:noProof/>
              </w:rPr>
            </w:rPrChange>
          </w:rPr>
          <w:fldChar w:fldCharType="begin"/>
        </w:r>
        <w:r w:rsidRPr="00F415AE">
          <w:rPr>
            <w:rStyle w:val="Hyperlink"/>
            <w:rFonts w:ascii="Arial" w:hAnsi="Arial" w:cs="Arial"/>
            <w:noProof/>
            <w:rPrChange w:id="185" w:author="Carlos Eduardo Gonzaga Romaniello de Souza" w:date="2021-07-25T19:50:00Z">
              <w:rPr>
                <w:rStyle w:val="Hyperlink"/>
                <w:noProof/>
              </w:rPr>
            </w:rPrChange>
          </w:rPr>
          <w:instrText xml:space="preserve"> </w:instrText>
        </w:r>
        <w:r w:rsidRPr="00F415AE">
          <w:rPr>
            <w:rFonts w:ascii="Arial" w:hAnsi="Arial" w:cs="Arial"/>
            <w:noProof/>
            <w:rPrChange w:id="186" w:author="Carlos Eduardo Gonzaga Romaniello de Souza" w:date="2021-07-25T19:50:00Z">
              <w:rPr>
                <w:noProof/>
              </w:rPr>
            </w:rPrChange>
          </w:rPr>
          <w:instrText>HYPERLINK \l "_Toc78134998"</w:instrText>
        </w:r>
        <w:r w:rsidRPr="00F415AE">
          <w:rPr>
            <w:rStyle w:val="Hyperlink"/>
            <w:rFonts w:ascii="Arial" w:hAnsi="Arial" w:cs="Arial"/>
            <w:noProof/>
            <w:rPrChange w:id="187"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188" w:author="Carlos Eduardo Gonzaga Romaniello de Souza" w:date="2021-07-25T19:50:00Z">
              <w:rPr>
                <w:rStyle w:val="Hyperlink"/>
                <w:noProof/>
              </w:rPr>
            </w:rPrChange>
          </w:rPr>
          <w:fldChar w:fldCharType="separate"/>
        </w:r>
        <w:r w:rsidRPr="00F415AE">
          <w:rPr>
            <w:rStyle w:val="Hyperlink"/>
            <w:rFonts w:ascii="Arial" w:hAnsi="Arial" w:cs="Arial"/>
            <w:noProof/>
            <w:rPrChange w:id="189" w:author="Carlos Eduardo Gonzaga Romaniello de Souza" w:date="2021-07-25T19:50:00Z">
              <w:rPr>
                <w:rStyle w:val="Hyperlink"/>
                <w:noProof/>
              </w:rPr>
            </w:rPrChange>
          </w:rPr>
          <w:t>2.1.4</w:t>
        </w:r>
        <w:r w:rsidRPr="00F415AE">
          <w:rPr>
            <w:rFonts w:ascii="Arial" w:eastAsiaTheme="minorEastAsia" w:hAnsi="Arial" w:cs="Arial"/>
            <w:noProof/>
            <w:sz w:val="22"/>
            <w:szCs w:val="22"/>
            <w:rPrChange w:id="190"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191" w:author="Carlos Eduardo Gonzaga Romaniello de Souza" w:date="2021-07-25T19:50:00Z">
              <w:rPr>
                <w:rStyle w:val="Hyperlink"/>
                <w:noProof/>
              </w:rPr>
            </w:rPrChange>
          </w:rPr>
          <w:t>Missão do produto</w:t>
        </w:r>
        <w:r w:rsidRPr="00F415AE">
          <w:rPr>
            <w:rFonts w:ascii="Arial" w:hAnsi="Arial" w:cs="Arial"/>
            <w:noProof/>
            <w:webHidden/>
            <w:rPrChange w:id="192" w:author="Carlos Eduardo Gonzaga Romaniello de Souza" w:date="2021-07-25T19:50:00Z">
              <w:rPr>
                <w:noProof/>
                <w:webHidden/>
              </w:rPr>
            </w:rPrChange>
          </w:rPr>
          <w:tab/>
        </w:r>
        <w:r w:rsidRPr="00F415AE">
          <w:rPr>
            <w:rFonts w:ascii="Arial" w:hAnsi="Arial" w:cs="Arial"/>
            <w:noProof/>
            <w:webHidden/>
            <w:rPrChange w:id="193" w:author="Carlos Eduardo Gonzaga Romaniello de Souza" w:date="2021-07-25T19:50:00Z">
              <w:rPr>
                <w:noProof/>
                <w:webHidden/>
              </w:rPr>
            </w:rPrChange>
          </w:rPr>
          <w:fldChar w:fldCharType="begin"/>
        </w:r>
        <w:r w:rsidRPr="00F415AE">
          <w:rPr>
            <w:rFonts w:ascii="Arial" w:hAnsi="Arial" w:cs="Arial"/>
            <w:noProof/>
            <w:webHidden/>
            <w:rPrChange w:id="194" w:author="Carlos Eduardo Gonzaga Romaniello de Souza" w:date="2021-07-25T19:50:00Z">
              <w:rPr>
                <w:noProof/>
                <w:webHidden/>
              </w:rPr>
            </w:rPrChange>
          </w:rPr>
          <w:instrText xml:space="preserve"> PAGEREF _Toc78134998 \h </w:instrText>
        </w:r>
      </w:ins>
      <w:r w:rsidRPr="00F415AE">
        <w:rPr>
          <w:rFonts w:ascii="Arial" w:hAnsi="Arial" w:cs="Arial"/>
          <w:noProof/>
          <w:webHidden/>
          <w:rPrChange w:id="195" w:author="Carlos Eduardo Gonzaga Romaniello de Souza" w:date="2021-07-25T19:50:00Z">
            <w:rPr>
              <w:rFonts w:ascii="Arial" w:hAnsi="Arial" w:cs="Arial"/>
              <w:noProof/>
              <w:webHidden/>
            </w:rPr>
          </w:rPrChange>
        </w:rPr>
      </w:r>
      <w:r w:rsidRPr="00F415AE">
        <w:rPr>
          <w:rFonts w:ascii="Arial" w:hAnsi="Arial" w:cs="Arial"/>
          <w:noProof/>
          <w:webHidden/>
          <w:rPrChange w:id="196" w:author="Carlos Eduardo Gonzaga Romaniello de Souza" w:date="2021-07-25T19:50:00Z">
            <w:rPr>
              <w:noProof/>
              <w:webHidden/>
            </w:rPr>
          </w:rPrChange>
        </w:rPr>
        <w:fldChar w:fldCharType="separate"/>
      </w:r>
      <w:ins w:id="197" w:author="Carlos Eduardo Gonzaga Romaniello de Souza" w:date="2021-07-25T19:49:00Z">
        <w:r w:rsidRPr="00F415AE">
          <w:rPr>
            <w:rFonts w:ascii="Arial" w:hAnsi="Arial" w:cs="Arial"/>
            <w:noProof/>
            <w:webHidden/>
            <w:rPrChange w:id="198" w:author="Carlos Eduardo Gonzaga Romaniello de Souza" w:date="2021-07-25T19:50:00Z">
              <w:rPr>
                <w:noProof/>
                <w:webHidden/>
              </w:rPr>
            </w:rPrChange>
          </w:rPr>
          <w:t>5</w:t>
        </w:r>
        <w:r w:rsidRPr="00F415AE">
          <w:rPr>
            <w:rFonts w:ascii="Arial" w:hAnsi="Arial" w:cs="Arial"/>
            <w:noProof/>
            <w:webHidden/>
            <w:rPrChange w:id="199" w:author="Carlos Eduardo Gonzaga Romaniello de Souza" w:date="2021-07-25T19:50:00Z">
              <w:rPr>
                <w:noProof/>
                <w:webHidden/>
              </w:rPr>
            </w:rPrChange>
          </w:rPr>
          <w:fldChar w:fldCharType="end"/>
        </w:r>
        <w:r w:rsidRPr="00F415AE">
          <w:rPr>
            <w:rStyle w:val="Hyperlink"/>
            <w:rFonts w:ascii="Arial" w:hAnsi="Arial" w:cs="Arial"/>
            <w:noProof/>
            <w:rPrChange w:id="200" w:author="Carlos Eduardo Gonzaga Romaniello de Souza" w:date="2021-07-25T19:50:00Z">
              <w:rPr>
                <w:rStyle w:val="Hyperlink"/>
                <w:noProof/>
              </w:rPr>
            </w:rPrChange>
          </w:rPr>
          <w:fldChar w:fldCharType="end"/>
        </w:r>
      </w:ins>
    </w:p>
    <w:p w14:paraId="62ABBA8D" w14:textId="77777777" w:rsidR="00F415AE" w:rsidRPr="00F415AE" w:rsidRDefault="00F415AE">
      <w:pPr>
        <w:pStyle w:val="Sumrio3"/>
        <w:tabs>
          <w:tab w:val="left" w:pos="1100"/>
          <w:tab w:val="right" w:pos="9350"/>
        </w:tabs>
        <w:rPr>
          <w:ins w:id="201" w:author="Carlos Eduardo Gonzaga Romaniello de Souza" w:date="2021-07-25T19:49:00Z"/>
          <w:rFonts w:ascii="Arial" w:eastAsiaTheme="minorEastAsia" w:hAnsi="Arial" w:cs="Arial"/>
          <w:noProof/>
          <w:sz w:val="22"/>
          <w:szCs w:val="22"/>
          <w:rPrChange w:id="202" w:author="Carlos Eduardo Gonzaga Romaniello de Souza" w:date="2021-07-25T19:50:00Z">
            <w:rPr>
              <w:ins w:id="203" w:author="Carlos Eduardo Gonzaga Romaniello de Souza" w:date="2021-07-25T19:49:00Z"/>
              <w:rFonts w:asciiTheme="minorHAnsi" w:eastAsiaTheme="minorEastAsia" w:hAnsiTheme="minorHAnsi" w:cstheme="minorBidi"/>
              <w:noProof/>
              <w:sz w:val="22"/>
              <w:szCs w:val="22"/>
            </w:rPr>
          </w:rPrChange>
        </w:rPr>
      </w:pPr>
      <w:ins w:id="204" w:author="Carlos Eduardo Gonzaga Romaniello de Souza" w:date="2021-07-25T19:49:00Z">
        <w:r w:rsidRPr="00F415AE">
          <w:rPr>
            <w:rStyle w:val="Hyperlink"/>
            <w:rFonts w:ascii="Arial" w:hAnsi="Arial" w:cs="Arial"/>
            <w:noProof/>
            <w:rPrChange w:id="205" w:author="Carlos Eduardo Gonzaga Romaniello de Souza" w:date="2021-07-25T19:50:00Z">
              <w:rPr>
                <w:rStyle w:val="Hyperlink"/>
                <w:noProof/>
              </w:rPr>
            </w:rPrChange>
          </w:rPr>
          <w:fldChar w:fldCharType="begin"/>
        </w:r>
        <w:r w:rsidRPr="00F415AE">
          <w:rPr>
            <w:rStyle w:val="Hyperlink"/>
            <w:rFonts w:ascii="Arial" w:hAnsi="Arial" w:cs="Arial"/>
            <w:noProof/>
            <w:rPrChange w:id="206" w:author="Carlos Eduardo Gonzaga Romaniello de Souza" w:date="2021-07-25T19:50:00Z">
              <w:rPr>
                <w:rStyle w:val="Hyperlink"/>
                <w:noProof/>
              </w:rPr>
            </w:rPrChange>
          </w:rPr>
          <w:instrText xml:space="preserve"> </w:instrText>
        </w:r>
        <w:r w:rsidRPr="00F415AE">
          <w:rPr>
            <w:rFonts w:ascii="Arial" w:hAnsi="Arial" w:cs="Arial"/>
            <w:noProof/>
            <w:rPrChange w:id="207" w:author="Carlos Eduardo Gonzaga Romaniello de Souza" w:date="2021-07-25T19:50:00Z">
              <w:rPr>
                <w:noProof/>
              </w:rPr>
            </w:rPrChange>
          </w:rPr>
          <w:instrText>HYPERLINK \l "_Toc78135004"</w:instrText>
        </w:r>
        <w:r w:rsidRPr="00F415AE">
          <w:rPr>
            <w:rStyle w:val="Hyperlink"/>
            <w:rFonts w:ascii="Arial" w:hAnsi="Arial" w:cs="Arial"/>
            <w:noProof/>
            <w:rPrChange w:id="208"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209" w:author="Carlos Eduardo Gonzaga Romaniello de Souza" w:date="2021-07-25T19:50:00Z">
              <w:rPr>
                <w:rStyle w:val="Hyperlink"/>
                <w:noProof/>
              </w:rPr>
            </w:rPrChange>
          </w:rPr>
          <w:fldChar w:fldCharType="separate"/>
        </w:r>
        <w:r w:rsidRPr="00F415AE">
          <w:rPr>
            <w:rStyle w:val="Hyperlink"/>
            <w:rFonts w:ascii="Arial" w:hAnsi="Arial" w:cs="Arial"/>
            <w:noProof/>
            <w:rPrChange w:id="210" w:author="Carlos Eduardo Gonzaga Romaniello de Souza" w:date="2021-07-25T19:50:00Z">
              <w:rPr>
                <w:rStyle w:val="Hyperlink"/>
                <w:noProof/>
              </w:rPr>
            </w:rPrChange>
          </w:rPr>
          <w:t>2.1.5</w:t>
        </w:r>
        <w:r w:rsidRPr="00F415AE">
          <w:rPr>
            <w:rFonts w:ascii="Arial" w:eastAsiaTheme="minorEastAsia" w:hAnsi="Arial" w:cs="Arial"/>
            <w:noProof/>
            <w:sz w:val="22"/>
            <w:szCs w:val="22"/>
            <w:rPrChange w:id="211"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212" w:author="Carlos Eduardo Gonzaga Romaniello de Souza" w:date="2021-07-25T19:50:00Z">
              <w:rPr>
                <w:rStyle w:val="Hyperlink"/>
                <w:noProof/>
              </w:rPr>
            </w:rPrChange>
          </w:rPr>
          <w:t>Limites do produto</w:t>
        </w:r>
        <w:r w:rsidRPr="00F415AE">
          <w:rPr>
            <w:rFonts w:ascii="Arial" w:hAnsi="Arial" w:cs="Arial"/>
            <w:noProof/>
            <w:webHidden/>
            <w:rPrChange w:id="213" w:author="Carlos Eduardo Gonzaga Romaniello de Souza" w:date="2021-07-25T19:50:00Z">
              <w:rPr>
                <w:noProof/>
                <w:webHidden/>
              </w:rPr>
            </w:rPrChange>
          </w:rPr>
          <w:tab/>
        </w:r>
        <w:r w:rsidRPr="00F415AE">
          <w:rPr>
            <w:rFonts w:ascii="Arial" w:hAnsi="Arial" w:cs="Arial"/>
            <w:noProof/>
            <w:webHidden/>
            <w:rPrChange w:id="214" w:author="Carlos Eduardo Gonzaga Romaniello de Souza" w:date="2021-07-25T19:50:00Z">
              <w:rPr>
                <w:noProof/>
                <w:webHidden/>
              </w:rPr>
            </w:rPrChange>
          </w:rPr>
          <w:fldChar w:fldCharType="begin"/>
        </w:r>
        <w:r w:rsidRPr="00F415AE">
          <w:rPr>
            <w:rFonts w:ascii="Arial" w:hAnsi="Arial" w:cs="Arial"/>
            <w:noProof/>
            <w:webHidden/>
            <w:rPrChange w:id="215" w:author="Carlos Eduardo Gonzaga Romaniello de Souza" w:date="2021-07-25T19:50:00Z">
              <w:rPr>
                <w:noProof/>
                <w:webHidden/>
              </w:rPr>
            </w:rPrChange>
          </w:rPr>
          <w:instrText xml:space="preserve"> PAGEREF _Toc78135004 \h </w:instrText>
        </w:r>
      </w:ins>
      <w:r w:rsidRPr="00F415AE">
        <w:rPr>
          <w:rFonts w:ascii="Arial" w:hAnsi="Arial" w:cs="Arial"/>
          <w:noProof/>
          <w:webHidden/>
          <w:rPrChange w:id="216" w:author="Carlos Eduardo Gonzaga Romaniello de Souza" w:date="2021-07-25T19:50:00Z">
            <w:rPr>
              <w:rFonts w:ascii="Arial" w:hAnsi="Arial" w:cs="Arial"/>
              <w:noProof/>
              <w:webHidden/>
            </w:rPr>
          </w:rPrChange>
        </w:rPr>
      </w:r>
      <w:r w:rsidRPr="00F415AE">
        <w:rPr>
          <w:rFonts w:ascii="Arial" w:hAnsi="Arial" w:cs="Arial"/>
          <w:noProof/>
          <w:webHidden/>
          <w:rPrChange w:id="217" w:author="Carlos Eduardo Gonzaga Romaniello de Souza" w:date="2021-07-25T19:50:00Z">
            <w:rPr>
              <w:noProof/>
              <w:webHidden/>
            </w:rPr>
          </w:rPrChange>
        </w:rPr>
        <w:fldChar w:fldCharType="separate"/>
      </w:r>
      <w:ins w:id="218" w:author="Carlos Eduardo Gonzaga Romaniello de Souza" w:date="2021-07-25T19:49:00Z">
        <w:r w:rsidRPr="00F415AE">
          <w:rPr>
            <w:rFonts w:ascii="Arial" w:hAnsi="Arial" w:cs="Arial"/>
            <w:noProof/>
            <w:webHidden/>
            <w:rPrChange w:id="219" w:author="Carlos Eduardo Gonzaga Romaniello de Souza" w:date="2021-07-25T19:50:00Z">
              <w:rPr>
                <w:noProof/>
                <w:webHidden/>
              </w:rPr>
            </w:rPrChange>
          </w:rPr>
          <w:t>5</w:t>
        </w:r>
        <w:r w:rsidRPr="00F415AE">
          <w:rPr>
            <w:rFonts w:ascii="Arial" w:hAnsi="Arial" w:cs="Arial"/>
            <w:noProof/>
            <w:webHidden/>
            <w:rPrChange w:id="220" w:author="Carlos Eduardo Gonzaga Romaniello de Souza" w:date="2021-07-25T19:50:00Z">
              <w:rPr>
                <w:noProof/>
                <w:webHidden/>
              </w:rPr>
            </w:rPrChange>
          </w:rPr>
          <w:fldChar w:fldCharType="end"/>
        </w:r>
        <w:r w:rsidRPr="00F415AE">
          <w:rPr>
            <w:rStyle w:val="Hyperlink"/>
            <w:rFonts w:ascii="Arial" w:hAnsi="Arial" w:cs="Arial"/>
            <w:noProof/>
            <w:rPrChange w:id="221" w:author="Carlos Eduardo Gonzaga Romaniello de Souza" w:date="2021-07-25T19:50:00Z">
              <w:rPr>
                <w:rStyle w:val="Hyperlink"/>
                <w:noProof/>
              </w:rPr>
            </w:rPrChange>
          </w:rPr>
          <w:fldChar w:fldCharType="end"/>
        </w:r>
      </w:ins>
    </w:p>
    <w:p w14:paraId="71209DEB" w14:textId="77777777" w:rsidR="00F415AE" w:rsidRPr="00F415AE" w:rsidRDefault="00F415AE">
      <w:pPr>
        <w:pStyle w:val="Sumrio3"/>
        <w:tabs>
          <w:tab w:val="left" w:pos="1100"/>
          <w:tab w:val="right" w:pos="9350"/>
        </w:tabs>
        <w:rPr>
          <w:ins w:id="222" w:author="Carlos Eduardo Gonzaga Romaniello de Souza" w:date="2021-07-25T19:49:00Z"/>
          <w:rFonts w:ascii="Arial" w:eastAsiaTheme="minorEastAsia" w:hAnsi="Arial" w:cs="Arial"/>
          <w:noProof/>
          <w:sz w:val="22"/>
          <w:szCs w:val="22"/>
          <w:rPrChange w:id="223" w:author="Carlos Eduardo Gonzaga Romaniello de Souza" w:date="2021-07-25T19:50:00Z">
            <w:rPr>
              <w:ins w:id="224" w:author="Carlos Eduardo Gonzaga Romaniello de Souza" w:date="2021-07-25T19:49:00Z"/>
              <w:rFonts w:asciiTheme="minorHAnsi" w:eastAsiaTheme="minorEastAsia" w:hAnsiTheme="minorHAnsi" w:cstheme="minorBidi"/>
              <w:noProof/>
              <w:sz w:val="22"/>
              <w:szCs w:val="22"/>
            </w:rPr>
          </w:rPrChange>
        </w:rPr>
      </w:pPr>
      <w:ins w:id="225" w:author="Carlos Eduardo Gonzaga Romaniello de Souza" w:date="2021-07-25T19:49:00Z">
        <w:r w:rsidRPr="00F415AE">
          <w:rPr>
            <w:rStyle w:val="Hyperlink"/>
            <w:rFonts w:ascii="Arial" w:hAnsi="Arial" w:cs="Arial"/>
            <w:noProof/>
            <w:rPrChange w:id="226" w:author="Carlos Eduardo Gonzaga Romaniello de Souza" w:date="2021-07-25T19:50:00Z">
              <w:rPr>
                <w:rStyle w:val="Hyperlink"/>
                <w:noProof/>
              </w:rPr>
            </w:rPrChange>
          </w:rPr>
          <w:fldChar w:fldCharType="begin"/>
        </w:r>
        <w:r w:rsidRPr="00F415AE">
          <w:rPr>
            <w:rStyle w:val="Hyperlink"/>
            <w:rFonts w:ascii="Arial" w:hAnsi="Arial" w:cs="Arial"/>
            <w:noProof/>
            <w:rPrChange w:id="227" w:author="Carlos Eduardo Gonzaga Romaniello de Souza" w:date="2021-07-25T19:50:00Z">
              <w:rPr>
                <w:rStyle w:val="Hyperlink"/>
                <w:noProof/>
              </w:rPr>
            </w:rPrChange>
          </w:rPr>
          <w:instrText xml:space="preserve"> </w:instrText>
        </w:r>
        <w:r w:rsidRPr="00F415AE">
          <w:rPr>
            <w:rFonts w:ascii="Arial" w:hAnsi="Arial" w:cs="Arial"/>
            <w:noProof/>
            <w:rPrChange w:id="228" w:author="Carlos Eduardo Gonzaga Romaniello de Souza" w:date="2021-07-25T19:50:00Z">
              <w:rPr>
                <w:noProof/>
              </w:rPr>
            </w:rPrChange>
          </w:rPr>
          <w:instrText>HYPERLINK \l "_Toc78135005"</w:instrText>
        </w:r>
        <w:r w:rsidRPr="00F415AE">
          <w:rPr>
            <w:rStyle w:val="Hyperlink"/>
            <w:rFonts w:ascii="Arial" w:hAnsi="Arial" w:cs="Arial"/>
            <w:noProof/>
            <w:rPrChange w:id="229"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230" w:author="Carlos Eduardo Gonzaga Romaniello de Souza" w:date="2021-07-25T19:50:00Z">
              <w:rPr>
                <w:rStyle w:val="Hyperlink"/>
                <w:noProof/>
              </w:rPr>
            </w:rPrChange>
          </w:rPr>
          <w:fldChar w:fldCharType="separate"/>
        </w:r>
        <w:r w:rsidRPr="00F415AE">
          <w:rPr>
            <w:rStyle w:val="Hyperlink"/>
            <w:rFonts w:ascii="Arial" w:hAnsi="Arial" w:cs="Arial"/>
            <w:noProof/>
            <w:rPrChange w:id="231" w:author="Carlos Eduardo Gonzaga Romaniello de Souza" w:date="2021-07-25T19:50:00Z">
              <w:rPr>
                <w:rStyle w:val="Hyperlink"/>
                <w:noProof/>
              </w:rPr>
            </w:rPrChange>
          </w:rPr>
          <w:t>2.1.6</w:t>
        </w:r>
        <w:r w:rsidRPr="00F415AE">
          <w:rPr>
            <w:rFonts w:ascii="Arial" w:eastAsiaTheme="minorEastAsia" w:hAnsi="Arial" w:cs="Arial"/>
            <w:noProof/>
            <w:sz w:val="22"/>
            <w:szCs w:val="22"/>
            <w:rPrChange w:id="232"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233" w:author="Carlos Eduardo Gonzaga Romaniello de Souza" w:date="2021-07-25T19:50:00Z">
              <w:rPr>
                <w:rStyle w:val="Hyperlink"/>
                <w:noProof/>
              </w:rPr>
            </w:rPrChange>
          </w:rPr>
          <w:t>Benefícios do produto</w:t>
        </w:r>
        <w:r w:rsidRPr="00F415AE">
          <w:rPr>
            <w:rFonts w:ascii="Arial" w:hAnsi="Arial" w:cs="Arial"/>
            <w:noProof/>
            <w:webHidden/>
            <w:rPrChange w:id="234" w:author="Carlos Eduardo Gonzaga Romaniello de Souza" w:date="2021-07-25T19:50:00Z">
              <w:rPr>
                <w:noProof/>
                <w:webHidden/>
              </w:rPr>
            </w:rPrChange>
          </w:rPr>
          <w:tab/>
        </w:r>
        <w:r w:rsidRPr="00F415AE">
          <w:rPr>
            <w:rFonts w:ascii="Arial" w:hAnsi="Arial" w:cs="Arial"/>
            <w:noProof/>
            <w:webHidden/>
            <w:rPrChange w:id="235" w:author="Carlos Eduardo Gonzaga Romaniello de Souza" w:date="2021-07-25T19:50:00Z">
              <w:rPr>
                <w:noProof/>
                <w:webHidden/>
              </w:rPr>
            </w:rPrChange>
          </w:rPr>
          <w:fldChar w:fldCharType="begin"/>
        </w:r>
        <w:r w:rsidRPr="00F415AE">
          <w:rPr>
            <w:rFonts w:ascii="Arial" w:hAnsi="Arial" w:cs="Arial"/>
            <w:noProof/>
            <w:webHidden/>
            <w:rPrChange w:id="236" w:author="Carlos Eduardo Gonzaga Romaniello de Souza" w:date="2021-07-25T19:50:00Z">
              <w:rPr>
                <w:noProof/>
                <w:webHidden/>
              </w:rPr>
            </w:rPrChange>
          </w:rPr>
          <w:instrText xml:space="preserve"> PAGEREF _Toc78135005 \h </w:instrText>
        </w:r>
      </w:ins>
      <w:r w:rsidRPr="00F415AE">
        <w:rPr>
          <w:rFonts w:ascii="Arial" w:hAnsi="Arial" w:cs="Arial"/>
          <w:noProof/>
          <w:webHidden/>
          <w:rPrChange w:id="237" w:author="Carlos Eduardo Gonzaga Romaniello de Souza" w:date="2021-07-25T19:50:00Z">
            <w:rPr>
              <w:rFonts w:ascii="Arial" w:hAnsi="Arial" w:cs="Arial"/>
              <w:noProof/>
              <w:webHidden/>
            </w:rPr>
          </w:rPrChange>
        </w:rPr>
      </w:r>
      <w:r w:rsidRPr="00F415AE">
        <w:rPr>
          <w:rFonts w:ascii="Arial" w:hAnsi="Arial" w:cs="Arial"/>
          <w:noProof/>
          <w:webHidden/>
          <w:rPrChange w:id="238" w:author="Carlos Eduardo Gonzaga Romaniello de Souza" w:date="2021-07-25T19:50:00Z">
            <w:rPr>
              <w:noProof/>
              <w:webHidden/>
            </w:rPr>
          </w:rPrChange>
        </w:rPr>
        <w:fldChar w:fldCharType="separate"/>
      </w:r>
      <w:ins w:id="239" w:author="Carlos Eduardo Gonzaga Romaniello de Souza" w:date="2021-07-25T19:49:00Z">
        <w:r w:rsidRPr="00F415AE">
          <w:rPr>
            <w:rFonts w:ascii="Arial" w:hAnsi="Arial" w:cs="Arial"/>
            <w:noProof/>
            <w:webHidden/>
            <w:rPrChange w:id="240" w:author="Carlos Eduardo Gonzaga Romaniello de Souza" w:date="2021-07-25T19:50:00Z">
              <w:rPr>
                <w:noProof/>
                <w:webHidden/>
              </w:rPr>
            </w:rPrChange>
          </w:rPr>
          <w:t>5</w:t>
        </w:r>
        <w:r w:rsidRPr="00F415AE">
          <w:rPr>
            <w:rFonts w:ascii="Arial" w:hAnsi="Arial" w:cs="Arial"/>
            <w:noProof/>
            <w:webHidden/>
            <w:rPrChange w:id="241" w:author="Carlos Eduardo Gonzaga Romaniello de Souza" w:date="2021-07-25T19:50:00Z">
              <w:rPr>
                <w:noProof/>
                <w:webHidden/>
              </w:rPr>
            </w:rPrChange>
          </w:rPr>
          <w:fldChar w:fldCharType="end"/>
        </w:r>
        <w:r w:rsidRPr="00F415AE">
          <w:rPr>
            <w:rStyle w:val="Hyperlink"/>
            <w:rFonts w:ascii="Arial" w:hAnsi="Arial" w:cs="Arial"/>
            <w:noProof/>
            <w:rPrChange w:id="242" w:author="Carlos Eduardo Gonzaga Romaniello de Souza" w:date="2021-07-25T19:50:00Z">
              <w:rPr>
                <w:rStyle w:val="Hyperlink"/>
                <w:noProof/>
              </w:rPr>
            </w:rPrChange>
          </w:rPr>
          <w:fldChar w:fldCharType="end"/>
        </w:r>
      </w:ins>
    </w:p>
    <w:p w14:paraId="0B573364" w14:textId="77777777" w:rsidR="00F415AE" w:rsidRPr="00F415AE" w:rsidRDefault="00F415AE">
      <w:pPr>
        <w:pStyle w:val="Sumrio2"/>
        <w:tabs>
          <w:tab w:val="left" w:pos="880"/>
          <w:tab w:val="right" w:pos="9350"/>
        </w:tabs>
        <w:rPr>
          <w:ins w:id="243" w:author="Carlos Eduardo Gonzaga Romaniello de Souza" w:date="2021-07-25T19:49:00Z"/>
          <w:rFonts w:ascii="Arial" w:eastAsiaTheme="minorEastAsia" w:hAnsi="Arial" w:cs="Arial"/>
          <w:noProof/>
          <w:sz w:val="22"/>
          <w:szCs w:val="22"/>
          <w:rPrChange w:id="244" w:author="Carlos Eduardo Gonzaga Romaniello de Souza" w:date="2021-07-25T19:50:00Z">
            <w:rPr>
              <w:ins w:id="245" w:author="Carlos Eduardo Gonzaga Romaniello de Souza" w:date="2021-07-25T19:49:00Z"/>
              <w:rFonts w:asciiTheme="minorHAnsi" w:eastAsiaTheme="minorEastAsia" w:hAnsiTheme="minorHAnsi" w:cstheme="minorBidi"/>
              <w:noProof/>
              <w:sz w:val="22"/>
              <w:szCs w:val="22"/>
            </w:rPr>
          </w:rPrChange>
        </w:rPr>
      </w:pPr>
      <w:ins w:id="246" w:author="Carlos Eduardo Gonzaga Romaniello de Souza" w:date="2021-07-25T19:49:00Z">
        <w:r w:rsidRPr="00F415AE">
          <w:rPr>
            <w:rStyle w:val="Hyperlink"/>
            <w:rFonts w:ascii="Arial" w:hAnsi="Arial" w:cs="Arial"/>
            <w:noProof/>
            <w:rPrChange w:id="247" w:author="Carlos Eduardo Gonzaga Romaniello de Souza" w:date="2021-07-25T19:50:00Z">
              <w:rPr>
                <w:rStyle w:val="Hyperlink"/>
                <w:noProof/>
              </w:rPr>
            </w:rPrChange>
          </w:rPr>
          <w:fldChar w:fldCharType="begin"/>
        </w:r>
        <w:r w:rsidRPr="00F415AE">
          <w:rPr>
            <w:rStyle w:val="Hyperlink"/>
            <w:rFonts w:ascii="Arial" w:hAnsi="Arial" w:cs="Arial"/>
            <w:noProof/>
            <w:rPrChange w:id="248" w:author="Carlos Eduardo Gonzaga Romaniello de Souza" w:date="2021-07-25T19:50:00Z">
              <w:rPr>
                <w:rStyle w:val="Hyperlink"/>
                <w:noProof/>
              </w:rPr>
            </w:rPrChange>
          </w:rPr>
          <w:instrText xml:space="preserve"> </w:instrText>
        </w:r>
        <w:r w:rsidRPr="00F415AE">
          <w:rPr>
            <w:rFonts w:ascii="Arial" w:hAnsi="Arial" w:cs="Arial"/>
            <w:noProof/>
            <w:rPrChange w:id="249" w:author="Carlos Eduardo Gonzaga Romaniello de Souza" w:date="2021-07-25T19:50:00Z">
              <w:rPr>
                <w:noProof/>
              </w:rPr>
            </w:rPrChange>
          </w:rPr>
          <w:instrText>HYPERLINK \l "_Toc78135008"</w:instrText>
        </w:r>
        <w:r w:rsidRPr="00F415AE">
          <w:rPr>
            <w:rStyle w:val="Hyperlink"/>
            <w:rFonts w:ascii="Arial" w:hAnsi="Arial" w:cs="Arial"/>
            <w:noProof/>
            <w:rPrChange w:id="250"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251" w:author="Carlos Eduardo Gonzaga Romaniello de Souza" w:date="2021-07-25T19:50:00Z">
              <w:rPr>
                <w:rStyle w:val="Hyperlink"/>
                <w:noProof/>
              </w:rPr>
            </w:rPrChange>
          </w:rPr>
          <w:fldChar w:fldCharType="separate"/>
        </w:r>
        <w:r w:rsidRPr="00F415AE">
          <w:rPr>
            <w:rStyle w:val="Hyperlink"/>
            <w:rFonts w:ascii="Arial" w:hAnsi="Arial" w:cs="Arial"/>
            <w:noProof/>
            <w:rPrChange w:id="252" w:author="Carlos Eduardo Gonzaga Romaniello de Souza" w:date="2021-07-25T19:50:00Z">
              <w:rPr>
                <w:rStyle w:val="Hyperlink"/>
                <w:noProof/>
              </w:rPr>
            </w:rPrChange>
          </w:rPr>
          <w:t>2.2</w:t>
        </w:r>
        <w:r w:rsidRPr="00F415AE">
          <w:rPr>
            <w:rFonts w:ascii="Arial" w:eastAsiaTheme="minorEastAsia" w:hAnsi="Arial" w:cs="Arial"/>
            <w:noProof/>
            <w:sz w:val="22"/>
            <w:szCs w:val="22"/>
            <w:rPrChange w:id="253"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254" w:author="Carlos Eduardo Gonzaga Romaniello de Souza" w:date="2021-07-25T19:50:00Z">
              <w:rPr>
                <w:rStyle w:val="Hyperlink"/>
                <w:noProof/>
              </w:rPr>
            </w:rPrChange>
          </w:rPr>
          <w:t>Serviços oferecidos pelo produto</w:t>
        </w:r>
        <w:r w:rsidRPr="00F415AE">
          <w:rPr>
            <w:rFonts w:ascii="Arial" w:hAnsi="Arial" w:cs="Arial"/>
            <w:noProof/>
            <w:webHidden/>
            <w:rPrChange w:id="255" w:author="Carlos Eduardo Gonzaga Romaniello de Souza" w:date="2021-07-25T19:50:00Z">
              <w:rPr>
                <w:noProof/>
                <w:webHidden/>
              </w:rPr>
            </w:rPrChange>
          </w:rPr>
          <w:tab/>
        </w:r>
        <w:r w:rsidRPr="00F415AE">
          <w:rPr>
            <w:rFonts w:ascii="Arial" w:hAnsi="Arial" w:cs="Arial"/>
            <w:noProof/>
            <w:webHidden/>
            <w:rPrChange w:id="256" w:author="Carlos Eduardo Gonzaga Romaniello de Souza" w:date="2021-07-25T19:50:00Z">
              <w:rPr>
                <w:noProof/>
                <w:webHidden/>
              </w:rPr>
            </w:rPrChange>
          </w:rPr>
          <w:fldChar w:fldCharType="begin"/>
        </w:r>
        <w:r w:rsidRPr="00F415AE">
          <w:rPr>
            <w:rFonts w:ascii="Arial" w:hAnsi="Arial" w:cs="Arial"/>
            <w:noProof/>
            <w:webHidden/>
            <w:rPrChange w:id="257" w:author="Carlos Eduardo Gonzaga Romaniello de Souza" w:date="2021-07-25T19:50:00Z">
              <w:rPr>
                <w:noProof/>
                <w:webHidden/>
              </w:rPr>
            </w:rPrChange>
          </w:rPr>
          <w:instrText xml:space="preserve"> PAGEREF _Toc78135008 \h </w:instrText>
        </w:r>
      </w:ins>
      <w:r w:rsidRPr="00F415AE">
        <w:rPr>
          <w:rFonts w:ascii="Arial" w:hAnsi="Arial" w:cs="Arial"/>
          <w:noProof/>
          <w:webHidden/>
          <w:rPrChange w:id="258" w:author="Carlos Eduardo Gonzaga Romaniello de Souza" w:date="2021-07-25T19:50:00Z">
            <w:rPr>
              <w:rFonts w:ascii="Arial" w:hAnsi="Arial" w:cs="Arial"/>
              <w:noProof/>
              <w:webHidden/>
            </w:rPr>
          </w:rPrChange>
        </w:rPr>
      </w:r>
      <w:r w:rsidRPr="00F415AE">
        <w:rPr>
          <w:rFonts w:ascii="Arial" w:hAnsi="Arial" w:cs="Arial"/>
          <w:noProof/>
          <w:webHidden/>
          <w:rPrChange w:id="259" w:author="Carlos Eduardo Gonzaga Romaniello de Souza" w:date="2021-07-25T19:50:00Z">
            <w:rPr>
              <w:noProof/>
              <w:webHidden/>
            </w:rPr>
          </w:rPrChange>
        </w:rPr>
        <w:fldChar w:fldCharType="separate"/>
      </w:r>
      <w:ins w:id="260" w:author="Carlos Eduardo Gonzaga Romaniello de Souza" w:date="2021-07-25T19:49:00Z">
        <w:r w:rsidRPr="00F415AE">
          <w:rPr>
            <w:rFonts w:ascii="Arial" w:hAnsi="Arial" w:cs="Arial"/>
            <w:noProof/>
            <w:webHidden/>
            <w:rPrChange w:id="261" w:author="Carlos Eduardo Gonzaga Romaniello de Souza" w:date="2021-07-25T19:50:00Z">
              <w:rPr>
                <w:noProof/>
                <w:webHidden/>
              </w:rPr>
            </w:rPrChange>
          </w:rPr>
          <w:t>5</w:t>
        </w:r>
        <w:r w:rsidRPr="00F415AE">
          <w:rPr>
            <w:rFonts w:ascii="Arial" w:hAnsi="Arial" w:cs="Arial"/>
            <w:noProof/>
            <w:webHidden/>
            <w:rPrChange w:id="262" w:author="Carlos Eduardo Gonzaga Romaniello de Souza" w:date="2021-07-25T19:50:00Z">
              <w:rPr>
                <w:noProof/>
                <w:webHidden/>
              </w:rPr>
            </w:rPrChange>
          </w:rPr>
          <w:fldChar w:fldCharType="end"/>
        </w:r>
        <w:r w:rsidRPr="00F415AE">
          <w:rPr>
            <w:rStyle w:val="Hyperlink"/>
            <w:rFonts w:ascii="Arial" w:hAnsi="Arial" w:cs="Arial"/>
            <w:noProof/>
            <w:rPrChange w:id="263" w:author="Carlos Eduardo Gonzaga Romaniello de Souza" w:date="2021-07-25T19:50:00Z">
              <w:rPr>
                <w:rStyle w:val="Hyperlink"/>
                <w:noProof/>
              </w:rPr>
            </w:rPrChange>
          </w:rPr>
          <w:fldChar w:fldCharType="end"/>
        </w:r>
      </w:ins>
    </w:p>
    <w:p w14:paraId="2B5B2FE9" w14:textId="77777777" w:rsidR="00F415AE" w:rsidRPr="00F415AE" w:rsidRDefault="00F415AE">
      <w:pPr>
        <w:pStyle w:val="Sumrio3"/>
        <w:tabs>
          <w:tab w:val="left" w:pos="1100"/>
          <w:tab w:val="right" w:pos="9350"/>
        </w:tabs>
        <w:rPr>
          <w:ins w:id="264" w:author="Carlos Eduardo Gonzaga Romaniello de Souza" w:date="2021-07-25T19:49:00Z"/>
          <w:rFonts w:ascii="Arial" w:eastAsiaTheme="minorEastAsia" w:hAnsi="Arial" w:cs="Arial"/>
          <w:noProof/>
          <w:sz w:val="22"/>
          <w:szCs w:val="22"/>
          <w:rPrChange w:id="265" w:author="Carlos Eduardo Gonzaga Romaniello de Souza" w:date="2021-07-25T19:50:00Z">
            <w:rPr>
              <w:ins w:id="266" w:author="Carlos Eduardo Gonzaga Romaniello de Souza" w:date="2021-07-25T19:49:00Z"/>
              <w:rFonts w:asciiTheme="minorHAnsi" w:eastAsiaTheme="minorEastAsia" w:hAnsiTheme="minorHAnsi" w:cstheme="minorBidi"/>
              <w:noProof/>
              <w:sz w:val="22"/>
              <w:szCs w:val="22"/>
            </w:rPr>
          </w:rPrChange>
        </w:rPr>
      </w:pPr>
      <w:ins w:id="267" w:author="Carlos Eduardo Gonzaga Romaniello de Souza" w:date="2021-07-25T19:49:00Z">
        <w:r w:rsidRPr="00F415AE">
          <w:rPr>
            <w:rStyle w:val="Hyperlink"/>
            <w:rFonts w:ascii="Arial" w:hAnsi="Arial" w:cs="Arial"/>
            <w:noProof/>
            <w:rPrChange w:id="268" w:author="Carlos Eduardo Gonzaga Romaniello de Souza" w:date="2021-07-25T19:50:00Z">
              <w:rPr>
                <w:rStyle w:val="Hyperlink"/>
                <w:noProof/>
              </w:rPr>
            </w:rPrChange>
          </w:rPr>
          <w:fldChar w:fldCharType="begin"/>
        </w:r>
        <w:r w:rsidRPr="00F415AE">
          <w:rPr>
            <w:rStyle w:val="Hyperlink"/>
            <w:rFonts w:ascii="Arial" w:hAnsi="Arial" w:cs="Arial"/>
            <w:noProof/>
            <w:rPrChange w:id="269" w:author="Carlos Eduardo Gonzaga Romaniello de Souza" w:date="2021-07-25T19:50:00Z">
              <w:rPr>
                <w:rStyle w:val="Hyperlink"/>
                <w:noProof/>
              </w:rPr>
            </w:rPrChange>
          </w:rPr>
          <w:instrText xml:space="preserve"> </w:instrText>
        </w:r>
        <w:r w:rsidRPr="00F415AE">
          <w:rPr>
            <w:rFonts w:ascii="Arial" w:hAnsi="Arial" w:cs="Arial"/>
            <w:noProof/>
            <w:rPrChange w:id="270" w:author="Carlos Eduardo Gonzaga Romaniello de Souza" w:date="2021-07-25T19:50:00Z">
              <w:rPr>
                <w:noProof/>
              </w:rPr>
            </w:rPrChange>
          </w:rPr>
          <w:instrText>HYPERLINK \l "_Toc78135009"</w:instrText>
        </w:r>
        <w:r w:rsidRPr="00F415AE">
          <w:rPr>
            <w:rStyle w:val="Hyperlink"/>
            <w:rFonts w:ascii="Arial" w:hAnsi="Arial" w:cs="Arial"/>
            <w:noProof/>
            <w:rPrChange w:id="271"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272" w:author="Carlos Eduardo Gonzaga Romaniello de Souza" w:date="2021-07-25T19:50:00Z">
              <w:rPr>
                <w:rStyle w:val="Hyperlink"/>
                <w:noProof/>
              </w:rPr>
            </w:rPrChange>
          </w:rPr>
          <w:fldChar w:fldCharType="separate"/>
        </w:r>
        <w:r w:rsidRPr="00F415AE">
          <w:rPr>
            <w:rStyle w:val="Hyperlink"/>
            <w:rFonts w:ascii="Arial" w:hAnsi="Arial" w:cs="Arial"/>
            <w:noProof/>
            <w:rPrChange w:id="273" w:author="Carlos Eduardo Gonzaga Romaniello de Souza" w:date="2021-07-25T19:50:00Z">
              <w:rPr>
                <w:rStyle w:val="Hyperlink"/>
                <w:noProof/>
              </w:rPr>
            </w:rPrChange>
          </w:rPr>
          <w:t>2.2.1</w:t>
        </w:r>
        <w:r w:rsidRPr="00F415AE">
          <w:rPr>
            <w:rFonts w:ascii="Arial" w:eastAsiaTheme="minorEastAsia" w:hAnsi="Arial" w:cs="Arial"/>
            <w:noProof/>
            <w:sz w:val="22"/>
            <w:szCs w:val="22"/>
            <w:rPrChange w:id="274"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275" w:author="Carlos Eduardo Gonzaga Romaniello de Souza" w:date="2021-07-25T19:50:00Z">
              <w:rPr>
                <w:rStyle w:val="Hyperlink"/>
                <w:noProof/>
              </w:rPr>
            </w:rPrChange>
          </w:rPr>
          <w:t>Diagrama de contexto</w:t>
        </w:r>
        <w:r w:rsidRPr="00F415AE">
          <w:rPr>
            <w:rFonts w:ascii="Arial" w:hAnsi="Arial" w:cs="Arial"/>
            <w:noProof/>
            <w:webHidden/>
            <w:rPrChange w:id="276" w:author="Carlos Eduardo Gonzaga Romaniello de Souza" w:date="2021-07-25T19:50:00Z">
              <w:rPr>
                <w:noProof/>
                <w:webHidden/>
              </w:rPr>
            </w:rPrChange>
          </w:rPr>
          <w:tab/>
        </w:r>
        <w:r w:rsidRPr="00F415AE">
          <w:rPr>
            <w:rFonts w:ascii="Arial" w:hAnsi="Arial" w:cs="Arial"/>
            <w:noProof/>
            <w:webHidden/>
            <w:rPrChange w:id="277" w:author="Carlos Eduardo Gonzaga Romaniello de Souza" w:date="2021-07-25T19:50:00Z">
              <w:rPr>
                <w:noProof/>
                <w:webHidden/>
              </w:rPr>
            </w:rPrChange>
          </w:rPr>
          <w:fldChar w:fldCharType="begin"/>
        </w:r>
        <w:r w:rsidRPr="00F415AE">
          <w:rPr>
            <w:rFonts w:ascii="Arial" w:hAnsi="Arial" w:cs="Arial"/>
            <w:noProof/>
            <w:webHidden/>
            <w:rPrChange w:id="278" w:author="Carlos Eduardo Gonzaga Romaniello de Souza" w:date="2021-07-25T19:50:00Z">
              <w:rPr>
                <w:noProof/>
                <w:webHidden/>
              </w:rPr>
            </w:rPrChange>
          </w:rPr>
          <w:instrText xml:space="preserve"> PAGEREF _Toc78135009 \h </w:instrText>
        </w:r>
      </w:ins>
      <w:r w:rsidRPr="00F415AE">
        <w:rPr>
          <w:rFonts w:ascii="Arial" w:hAnsi="Arial" w:cs="Arial"/>
          <w:noProof/>
          <w:webHidden/>
          <w:rPrChange w:id="279" w:author="Carlos Eduardo Gonzaga Romaniello de Souza" w:date="2021-07-25T19:50:00Z">
            <w:rPr>
              <w:rFonts w:ascii="Arial" w:hAnsi="Arial" w:cs="Arial"/>
              <w:noProof/>
              <w:webHidden/>
            </w:rPr>
          </w:rPrChange>
        </w:rPr>
      </w:r>
      <w:r w:rsidRPr="00F415AE">
        <w:rPr>
          <w:rFonts w:ascii="Arial" w:hAnsi="Arial" w:cs="Arial"/>
          <w:noProof/>
          <w:webHidden/>
          <w:rPrChange w:id="280" w:author="Carlos Eduardo Gonzaga Romaniello de Souza" w:date="2021-07-25T19:50:00Z">
            <w:rPr>
              <w:noProof/>
              <w:webHidden/>
            </w:rPr>
          </w:rPrChange>
        </w:rPr>
        <w:fldChar w:fldCharType="separate"/>
      </w:r>
      <w:ins w:id="281" w:author="Carlos Eduardo Gonzaga Romaniello de Souza" w:date="2021-07-25T19:49:00Z">
        <w:r w:rsidRPr="00F415AE">
          <w:rPr>
            <w:rFonts w:ascii="Arial" w:hAnsi="Arial" w:cs="Arial"/>
            <w:noProof/>
            <w:webHidden/>
            <w:rPrChange w:id="282" w:author="Carlos Eduardo Gonzaga Romaniello de Souza" w:date="2021-07-25T19:50:00Z">
              <w:rPr>
                <w:noProof/>
                <w:webHidden/>
              </w:rPr>
            </w:rPrChange>
          </w:rPr>
          <w:t>5</w:t>
        </w:r>
        <w:r w:rsidRPr="00F415AE">
          <w:rPr>
            <w:rFonts w:ascii="Arial" w:hAnsi="Arial" w:cs="Arial"/>
            <w:noProof/>
            <w:webHidden/>
            <w:rPrChange w:id="283" w:author="Carlos Eduardo Gonzaga Romaniello de Souza" w:date="2021-07-25T19:50:00Z">
              <w:rPr>
                <w:noProof/>
                <w:webHidden/>
              </w:rPr>
            </w:rPrChange>
          </w:rPr>
          <w:fldChar w:fldCharType="end"/>
        </w:r>
        <w:r w:rsidRPr="00F415AE">
          <w:rPr>
            <w:rStyle w:val="Hyperlink"/>
            <w:rFonts w:ascii="Arial" w:hAnsi="Arial" w:cs="Arial"/>
            <w:noProof/>
            <w:rPrChange w:id="284" w:author="Carlos Eduardo Gonzaga Romaniello de Souza" w:date="2021-07-25T19:50:00Z">
              <w:rPr>
                <w:rStyle w:val="Hyperlink"/>
                <w:noProof/>
              </w:rPr>
            </w:rPrChange>
          </w:rPr>
          <w:fldChar w:fldCharType="end"/>
        </w:r>
      </w:ins>
    </w:p>
    <w:p w14:paraId="6449DA67" w14:textId="77777777" w:rsidR="00F415AE" w:rsidRPr="00F415AE" w:rsidRDefault="00F415AE">
      <w:pPr>
        <w:pStyle w:val="Sumrio3"/>
        <w:tabs>
          <w:tab w:val="left" w:pos="1100"/>
          <w:tab w:val="right" w:pos="9350"/>
        </w:tabs>
        <w:rPr>
          <w:ins w:id="285" w:author="Carlos Eduardo Gonzaga Romaniello de Souza" w:date="2021-07-25T19:49:00Z"/>
          <w:rFonts w:ascii="Arial" w:eastAsiaTheme="minorEastAsia" w:hAnsi="Arial" w:cs="Arial"/>
          <w:noProof/>
          <w:sz w:val="22"/>
          <w:szCs w:val="22"/>
          <w:rPrChange w:id="286" w:author="Carlos Eduardo Gonzaga Romaniello de Souza" w:date="2021-07-25T19:50:00Z">
            <w:rPr>
              <w:ins w:id="287" w:author="Carlos Eduardo Gonzaga Romaniello de Souza" w:date="2021-07-25T19:49:00Z"/>
              <w:rFonts w:asciiTheme="minorHAnsi" w:eastAsiaTheme="minorEastAsia" w:hAnsiTheme="minorHAnsi" w:cstheme="minorBidi"/>
              <w:noProof/>
              <w:sz w:val="22"/>
              <w:szCs w:val="22"/>
            </w:rPr>
          </w:rPrChange>
        </w:rPr>
      </w:pPr>
      <w:ins w:id="288" w:author="Carlos Eduardo Gonzaga Romaniello de Souza" w:date="2021-07-25T19:49:00Z">
        <w:r w:rsidRPr="00F415AE">
          <w:rPr>
            <w:rStyle w:val="Hyperlink"/>
            <w:rFonts w:ascii="Arial" w:hAnsi="Arial" w:cs="Arial"/>
            <w:noProof/>
            <w:rPrChange w:id="289" w:author="Carlos Eduardo Gonzaga Romaniello de Souza" w:date="2021-07-25T19:50:00Z">
              <w:rPr>
                <w:rStyle w:val="Hyperlink"/>
                <w:noProof/>
              </w:rPr>
            </w:rPrChange>
          </w:rPr>
          <w:fldChar w:fldCharType="begin"/>
        </w:r>
        <w:r w:rsidRPr="00F415AE">
          <w:rPr>
            <w:rStyle w:val="Hyperlink"/>
            <w:rFonts w:ascii="Arial" w:hAnsi="Arial" w:cs="Arial"/>
            <w:noProof/>
            <w:rPrChange w:id="290" w:author="Carlos Eduardo Gonzaga Romaniello de Souza" w:date="2021-07-25T19:50:00Z">
              <w:rPr>
                <w:rStyle w:val="Hyperlink"/>
                <w:noProof/>
              </w:rPr>
            </w:rPrChange>
          </w:rPr>
          <w:instrText xml:space="preserve"> </w:instrText>
        </w:r>
        <w:r w:rsidRPr="00F415AE">
          <w:rPr>
            <w:rFonts w:ascii="Arial" w:hAnsi="Arial" w:cs="Arial"/>
            <w:noProof/>
            <w:rPrChange w:id="291" w:author="Carlos Eduardo Gonzaga Romaniello de Souza" w:date="2021-07-25T19:50:00Z">
              <w:rPr>
                <w:noProof/>
              </w:rPr>
            </w:rPrChange>
          </w:rPr>
          <w:instrText>HYPERLINK \l "_Toc78135010"</w:instrText>
        </w:r>
        <w:r w:rsidRPr="00F415AE">
          <w:rPr>
            <w:rStyle w:val="Hyperlink"/>
            <w:rFonts w:ascii="Arial" w:hAnsi="Arial" w:cs="Arial"/>
            <w:noProof/>
            <w:rPrChange w:id="292"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293" w:author="Carlos Eduardo Gonzaga Romaniello de Souza" w:date="2021-07-25T19:50:00Z">
              <w:rPr>
                <w:rStyle w:val="Hyperlink"/>
                <w:noProof/>
              </w:rPr>
            </w:rPrChange>
          </w:rPr>
          <w:fldChar w:fldCharType="separate"/>
        </w:r>
        <w:r w:rsidRPr="00F415AE">
          <w:rPr>
            <w:rStyle w:val="Hyperlink"/>
            <w:rFonts w:ascii="Arial" w:hAnsi="Arial" w:cs="Arial"/>
            <w:noProof/>
            <w:rPrChange w:id="294" w:author="Carlos Eduardo Gonzaga Romaniello de Souza" w:date="2021-07-25T19:50:00Z">
              <w:rPr>
                <w:rStyle w:val="Hyperlink"/>
                <w:noProof/>
              </w:rPr>
            </w:rPrChange>
          </w:rPr>
          <w:t>2.2.2</w:t>
        </w:r>
        <w:r w:rsidRPr="00F415AE">
          <w:rPr>
            <w:rFonts w:ascii="Arial" w:eastAsiaTheme="minorEastAsia" w:hAnsi="Arial" w:cs="Arial"/>
            <w:noProof/>
            <w:sz w:val="22"/>
            <w:szCs w:val="22"/>
            <w:rPrChange w:id="295"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296" w:author="Carlos Eduardo Gonzaga Romaniello de Souza" w:date="2021-07-25T19:50:00Z">
              <w:rPr>
                <w:rStyle w:val="Hyperlink"/>
                <w:noProof/>
              </w:rPr>
            </w:rPrChange>
          </w:rPr>
          <w:t>Descrição dos Serviços</w:t>
        </w:r>
        <w:r w:rsidRPr="00F415AE">
          <w:rPr>
            <w:rFonts w:ascii="Arial" w:hAnsi="Arial" w:cs="Arial"/>
            <w:noProof/>
            <w:webHidden/>
            <w:rPrChange w:id="297" w:author="Carlos Eduardo Gonzaga Romaniello de Souza" w:date="2021-07-25T19:50:00Z">
              <w:rPr>
                <w:noProof/>
                <w:webHidden/>
              </w:rPr>
            </w:rPrChange>
          </w:rPr>
          <w:tab/>
        </w:r>
        <w:r w:rsidRPr="00F415AE">
          <w:rPr>
            <w:rFonts w:ascii="Arial" w:hAnsi="Arial" w:cs="Arial"/>
            <w:noProof/>
            <w:webHidden/>
            <w:rPrChange w:id="298" w:author="Carlos Eduardo Gonzaga Romaniello de Souza" w:date="2021-07-25T19:50:00Z">
              <w:rPr>
                <w:noProof/>
                <w:webHidden/>
              </w:rPr>
            </w:rPrChange>
          </w:rPr>
          <w:fldChar w:fldCharType="begin"/>
        </w:r>
        <w:r w:rsidRPr="00F415AE">
          <w:rPr>
            <w:rFonts w:ascii="Arial" w:hAnsi="Arial" w:cs="Arial"/>
            <w:noProof/>
            <w:webHidden/>
            <w:rPrChange w:id="299" w:author="Carlos Eduardo Gonzaga Romaniello de Souza" w:date="2021-07-25T19:50:00Z">
              <w:rPr>
                <w:noProof/>
                <w:webHidden/>
              </w:rPr>
            </w:rPrChange>
          </w:rPr>
          <w:instrText xml:space="preserve"> PAGEREF _Toc78135010 \h </w:instrText>
        </w:r>
      </w:ins>
      <w:r w:rsidRPr="00F415AE">
        <w:rPr>
          <w:rFonts w:ascii="Arial" w:hAnsi="Arial" w:cs="Arial"/>
          <w:noProof/>
          <w:webHidden/>
          <w:rPrChange w:id="300" w:author="Carlos Eduardo Gonzaga Romaniello de Souza" w:date="2021-07-25T19:50:00Z">
            <w:rPr>
              <w:rFonts w:ascii="Arial" w:hAnsi="Arial" w:cs="Arial"/>
              <w:noProof/>
              <w:webHidden/>
            </w:rPr>
          </w:rPrChange>
        </w:rPr>
      </w:r>
      <w:r w:rsidRPr="00F415AE">
        <w:rPr>
          <w:rFonts w:ascii="Arial" w:hAnsi="Arial" w:cs="Arial"/>
          <w:noProof/>
          <w:webHidden/>
          <w:rPrChange w:id="301" w:author="Carlos Eduardo Gonzaga Romaniello de Souza" w:date="2021-07-25T19:50:00Z">
            <w:rPr>
              <w:noProof/>
              <w:webHidden/>
            </w:rPr>
          </w:rPrChange>
        </w:rPr>
        <w:fldChar w:fldCharType="separate"/>
      </w:r>
      <w:ins w:id="302" w:author="Carlos Eduardo Gonzaga Romaniello de Souza" w:date="2021-07-25T19:49:00Z">
        <w:r w:rsidRPr="00F415AE">
          <w:rPr>
            <w:rFonts w:ascii="Arial" w:hAnsi="Arial" w:cs="Arial"/>
            <w:noProof/>
            <w:webHidden/>
            <w:rPrChange w:id="303" w:author="Carlos Eduardo Gonzaga Romaniello de Souza" w:date="2021-07-25T19:50:00Z">
              <w:rPr>
                <w:noProof/>
                <w:webHidden/>
              </w:rPr>
            </w:rPrChange>
          </w:rPr>
          <w:t>6</w:t>
        </w:r>
        <w:r w:rsidRPr="00F415AE">
          <w:rPr>
            <w:rFonts w:ascii="Arial" w:hAnsi="Arial" w:cs="Arial"/>
            <w:noProof/>
            <w:webHidden/>
            <w:rPrChange w:id="304" w:author="Carlos Eduardo Gonzaga Romaniello de Souza" w:date="2021-07-25T19:50:00Z">
              <w:rPr>
                <w:noProof/>
                <w:webHidden/>
              </w:rPr>
            </w:rPrChange>
          </w:rPr>
          <w:fldChar w:fldCharType="end"/>
        </w:r>
        <w:r w:rsidRPr="00F415AE">
          <w:rPr>
            <w:rStyle w:val="Hyperlink"/>
            <w:rFonts w:ascii="Arial" w:hAnsi="Arial" w:cs="Arial"/>
            <w:noProof/>
            <w:rPrChange w:id="305" w:author="Carlos Eduardo Gonzaga Romaniello de Souza" w:date="2021-07-25T19:50:00Z">
              <w:rPr>
                <w:rStyle w:val="Hyperlink"/>
                <w:noProof/>
              </w:rPr>
            </w:rPrChange>
          </w:rPr>
          <w:fldChar w:fldCharType="end"/>
        </w:r>
      </w:ins>
    </w:p>
    <w:p w14:paraId="004C9CAE" w14:textId="77777777" w:rsidR="00F415AE" w:rsidRPr="00F415AE" w:rsidRDefault="00F415AE">
      <w:pPr>
        <w:pStyle w:val="Sumrio3"/>
        <w:tabs>
          <w:tab w:val="left" w:pos="1100"/>
          <w:tab w:val="right" w:pos="9350"/>
        </w:tabs>
        <w:rPr>
          <w:ins w:id="306" w:author="Carlos Eduardo Gonzaga Romaniello de Souza" w:date="2021-07-25T19:49:00Z"/>
          <w:rFonts w:ascii="Arial" w:eastAsiaTheme="minorEastAsia" w:hAnsi="Arial" w:cs="Arial"/>
          <w:noProof/>
          <w:sz w:val="22"/>
          <w:szCs w:val="22"/>
          <w:rPrChange w:id="307" w:author="Carlos Eduardo Gonzaga Romaniello de Souza" w:date="2021-07-25T19:50:00Z">
            <w:rPr>
              <w:ins w:id="308" w:author="Carlos Eduardo Gonzaga Romaniello de Souza" w:date="2021-07-25T19:49:00Z"/>
              <w:rFonts w:asciiTheme="minorHAnsi" w:eastAsiaTheme="minorEastAsia" w:hAnsiTheme="minorHAnsi" w:cstheme="minorBidi"/>
              <w:noProof/>
              <w:sz w:val="22"/>
              <w:szCs w:val="22"/>
            </w:rPr>
          </w:rPrChange>
        </w:rPr>
      </w:pPr>
      <w:ins w:id="309" w:author="Carlos Eduardo Gonzaga Romaniello de Souza" w:date="2021-07-25T19:49:00Z">
        <w:r w:rsidRPr="00F415AE">
          <w:rPr>
            <w:rStyle w:val="Hyperlink"/>
            <w:rFonts w:ascii="Arial" w:hAnsi="Arial" w:cs="Arial"/>
            <w:noProof/>
            <w:rPrChange w:id="310" w:author="Carlos Eduardo Gonzaga Romaniello de Souza" w:date="2021-07-25T19:50:00Z">
              <w:rPr>
                <w:rStyle w:val="Hyperlink"/>
                <w:noProof/>
              </w:rPr>
            </w:rPrChange>
          </w:rPr>
          <w:fldChar w:fldCharType="begin"/>
        </w:r>
        <w:r w:rsidRPr="00F415AE">
          <w:rPr>
            <w:rStyle w:val="Hyperlink"/>
            <w:rFonts w:ascii="Arial" w:hAnsi="Arial" w:cs="Arial"/>
            <w:noProof/>
            <w:rPrChange w:id="311" w:author="Carlos Eduardo Gonzaga Romaniello de Souza" w:date="2021-07-25T19:50:00Z">
              <w:rPr>
                <w:rStyle w:val="Hyperlink"/>
                <w:noProof/>
              </w:rPr>
            </w:rPrChange>
          </w:rPr>
          <w:instrText xml:space="preserve"> </w:instrText>
        </w:r>
        <w:r w:rsidRPr="00F415AE">
          <w:rPr>
            <w:rFonts w:ascii="Arial" w:hAnsi="Arial" w:cs="Arial"/>
            <w:noProof/>
            <w:rPrChange w:id="312" w:author="Carlos Eduardo Gonzaga Romaniello de Souza" w:date="2021-07-25T19:50:00Z">
              <w:rPr>
                <w:noProof/>
              </w:rPr>
            </w:rPrChange>
          </w:rPr>
          <w:instrText>HYPERLINK \l "_Toc78135011"</w:instrText>
        </w:r>
        <w:r w:rsidRPr="00F415AE">
          <w:rPr>
            <w:rStyle w:val="Hyperlink"/>
            <w:rFonts w:ascii="Arial" w:hAnsi="Arial" w:cs="Arial"/>
            <w:noProof/>
            <w:rPrChange w:id="313"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314" w:author="Carlos Eduardo Gonzaga Romaniello de Souza" w:date="2021-07-25T19:50:00Z">
              <w:rPr>
                <w:rStyle w:val="Hyperlink"/>
                <w:noProof/>
              </w:rPr>
            </w:rPrChange>
          </w:rPr>
          <w:fldChar w:fldCharType="separate"/>
        </w:r>
        <w:r w:rsidRPr="00F415AE">
          <w:rPr>
            <w:rStyle w:val="Hyperlink"/>
            <w:rFonts w:ascii="Arial" w:hAnsi="Arial" w:cs="Arial"/>
            <w:noProof/>
            <w:rPrChange w:id="315" w:author="Carlos Eduardo Gonzaga Romaniello de Souza" w:date="2021-07-25T19:50:00Z">
              <w:rPr>
                <w:rStyle w:val="Hyperlink"/>
                <w:noProof/>
              </w:rPr>
            </w:rPrChange>
          </w:rPr>
          <w:t>2.2.3</w:t>
        </w:r>
        <w:r w:rsidRPr="00F415AE">
          <w:rPr>
            <w:rFonts w:ascii="Arial" w:eastAsiaTheme="minorEastAsia" w:hAnsi="Arial" w:cs="Arial"/>
            <w:noProof/>
            <w:sz w:val="22"/>
            <w:szCs w:val="22"/>
            <w:rPrChange w:id="316"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317" w:author="Carlos Eduardo Gonzaga Romaniello de Souza" w:date="2021-07-25T19:50:00Z">
              <w:rPr>
                <w:rStyle w:val="Hyperlink"/>
                <w:noProof/>
              </w:rPr>
            </w:rPrChange>
          </w:rPr>
          <w:t>Generalização dos Atores</w:t>
        </w:r>
        <w:r w:rsidRPr="00F415AE">
          <w:rPr>
            <w:rFonts w:ascii="Arial" w:hAnsi="Arial" w:cs="Arial"/>
            <w:noProof/>
            <w:webHidden/>
            <w:rPrChange w:id="318" w:author="Carlos Eduardo Gonzaga Romaniello de Souza" w:date="2021-07-25T19:50:00Z">
              <w:rPr>
                <w:noProof/>
                <w:webHidden/>
              </w:rPr>
            </w:rPrChange>
          </w:rPr>
          <w:tab/>
        </w:r>
        <w:r w:rsidRPr="00F415AE">
          <w:rPr>
            <w:rFonts w:ascii="Arial" w:hAnsi="Arial" w:cs="Arial"/>
            <w:noProof/>
            <w:webHidden/>
            <w:rPrChange w:id="319" w:author="Carlos Eduardo Gonzaga Romaniello de Souza" w:date="2021-07-25T19:50:00Z">
              <w:rPr>
                <w:noProof/>
                <w:webHidden/>
              </w:rPr>
            </w:rPrChange>
          </w:rPr>
          <w:fldChar w:fldCharType="begin"/>
        </w:r>
        <w:r w:rsidRPr="00F415AE">
          <w:rPr>
            <w:rFonts w:ascii="Arial" w:hAnsi="Arial" w:cs="Arial"/>
            <w:noProof/>
            <w:webHidden/>
            <w:rPrChange w:id="320" w:author="Carlos Eduardo Gonzaga Romaniello de Souza" w:date="2021-07-25T19:50:00Z">
              <w:rPr>
                <w:noProof/>
                <w:webHidden/>
              </w:rPr>
            </w:rPrChange>
          </w:rPr>
          <w:instrText xml:space="preserve"> PAGEREF _Toc78135011 \h </w:instrText>
        </w:r>
      </w:ins>
      <w:r w:rsidRPr="00F415AE">
        <w:rPr>
          <w:rFonts w:ascii="Arial" w:hAnsi="Arial" w:cs="Arial"/>
          <w:noProof/>
          <w:webHidden/>
          <w:rPrChange w:id="321" w:author="Carlos Eduardo Gonzaga Romaniello de Souza" w:date="2021-07-25T19:50:00Z">
            <w:rPr>
              <w:rFonts w:ascii="Arial" w:hAnsi="Arial" w:cs="Arial"/>
              <w:noProof/>
              <w:webHidden/>
            </w:rPr>
          </w:rPrChange>
        </w:rPr>
      </w:r>
      <w:r w:rsidRPr="00F415AE">
        <w:rPr>
          <w:rFonts w:ascii="Arial" w:hAnsi="Arial" w:cs="Arial"/>
          <w:noProof/>
          <w:webHidden/>
          <w:rPrChange w:id="322" w:author="Carlos Eduardo Gonzaga Romaniello de Souza" w:date="2021-07-25T19:50:00Z">
            <w:rPr>
              <w:noProof/>
              <w:webHidden/>
            </w:rPr>
          </w:rPrChange>
        </w:rPr>
        <w:fldChar w:fldCharType="separate"/>
      </w:r>
      <w:ins w:id="323" w:author="Carlos Eduardo Gonzaga Romaniello de Souza" w:date="2021-07-25T19:49:00Z">
        <w:r w:rsidRPr="00F415AE">
          <w:rPr>
            <w:rFonts w:ascii="Arial" w:hAnsi="Arial" w:cs="Arial"/>
            <w:noProof/>
            <w:webHidden/>
            <w:rPrChange w:id="324" w:author="Carlos Eduardo Gonzaga Romaniello de Souza" w:date="2021-07-25T19:50:00Z">
              <w:rPr>
                <w:noProof/>
                <w:webHidden/>
              </w:rPr>
            </w:rPrChange>
          </w:rPr>
          <w:t>7</w:t>
        </w:r>
        <w:r w:rsidRPr="00F415AE">
          <w:rPr>
            <w:rFonts w:ascii="Arial" w:hAnsi="Arial" w:cs="Arial"/>
            <w:noProof/>
            <w:webHidden/>
            <w:rPrChange w:id="325" w:author="Carlos Eduardo Gonzaga Romaniello de Souza" w:date="2021-07-25T19:50:00Z">
              <w:rPr>
                <w:noProof/>
                <w:webHidden/>
              </w:rPr>
            </w:rPrChange>
          </w:rPr>
          <w:fldChar w:fldCharType="end"/>
        </w:r>
        <w:r w:rsidRPr="00F415AE">
          <w:rPr>
            <w:rStyle w:val="Hyperlink"/>
            <w:rFonts w:ascii="Arial" w:hAnsi="Arial" w:cs="Arial"/>
            <w:noProof/>
            <w:rPrChange w:id="326" w:author="Carlos Eduardo Gonzaga Romaniello de Souza" w:date="2021-07-25T19:50:00Z">
              <w:rPr>
                <w:rStyle w:val="Hyperlink"/>
                <w:noProof/>
              </w:rPr>
            </w:rPrChange>
          </w:rPr>
          <w:fldChar w:fldCharType="end"/>
        </w:r>
      </w:ins>
    </w:p>
    <w:p w14:paraId="16236AF9" w14:textId="77777777" w:rsidR="00F415AE" w:rsidRPr="00F415AE" w:rsidRDefault="00F415AE">
      <w:pPr>
        <w:pStyle w:val="Sumrio3"/>
        <w:tabs>
          <w:tab w:val="left" w:pos="1100"/>
          <w:tab w:val="right" w:pos="9350"/>
        </w:tabs>
        <w:rPr>
          <w:ins w:id="327" w:author="Carlos Eduardo Gonzaga Romaniello de Souza" w:date="2021-07-25T19:49:00Z"/>
          <w:rFonts w:ascii="Arial" w:eastAsiaTheme="minorEastAsia" w:hAnsi="Arial" w:cs="Arial"/>
          <w:noProof/>
          <w:sz w:val="22"/>
          <w:szCs w:val="22"/>
          <w:rPrChange w:id="328" w:author="Carlos Eduardo Gonzaga Romaniello de Souza" w:date="2021-07-25T19:50:00Z">
            <w:rPr>
              <w:ins w:id="329" w:author="Carlos Eduardo Gonzaga Romaniello de Souza" w:date="2021-07-25T19:49:00Z"/>
              <w:rFonts w:asciiTheme="minorHAnsi" w:eastAsiaTheme="minorEastAsia" w:hAnsiTheme="minorHAnsi" w:cstheme="minorBidi"/>
              <w:noProof/>
              <w:sz w:val="22"/>
              <w:szCs w:val="22"/>
            </w:rPr>
          </w:rPrChange>
        </w:rPr>
      </w:pPr>
      <w:ins w:id="330" w:author="Carlos Eduardo Gonzaga Romaniello de Souza" w:date="2021-07-25T19:49:00Z">
        <w:r w:rsidRPr="00F415AE">
          <w:rPr>
            <w:rStyle w:val="Hyperlink"/>
            <w:rFonts w:ascii="Arial" w:hAnsi="Arial" w:cs="Arial"/>
            <w:noProof/>
            <w:rPrChange w:id="331" w:author="Carlos Eduardo Gonzaga Romaniello de Souza" w:date="2021-07-25T19:50:00Z">
              <w:rPr>
                <w:rStyle w:val="Hyperlink"/>
                <w:noProof/>
              </w:rPr>
            </w:rPrChange>
          </w:rPr>
          <w:fldChar w:fldCharType="begin"/>
        </w:r>
        <w:r w:rsidRPr="00F415AE">
          <w:rPr>
            <w:rStyle w:val="Hyperlink"/>
            <w:rFonts w:ascii="Arial" w:hAnsi="Arial" w:cs="Arial"/>
            <w:noProof/>
            <w:rPrChange w:id="332" w:author="Carlos Eduardo Gonzaga Romaniello de Souza" w:date="2021-07-25T19:50:00Z">
              <w:rPr>
                <w:rStyle w:val="Hyperlink"/>
                <w:noProof/>
              </w:rPr>
            </w:rPrChange>
          </w:rPr>
          <w:instrText xml:space="preserve"> </w:instrText>
        </w:r>
        <w:r w:rsidRPr="00F415AE">
          <w:rPr>
            <w:rFonts w:ascii="Arial" w:hAnsi="Arial" w:cs="Arial"/>
            <w:noProof/>
            <w:rPrChange w:id="333" w:author="Carlos Eduardo Gonzaga Romaniello de Souza" w:date="2021-07-25T19:50:00Z">
              <w:rPr>
                <w:noProof/>
              </w:rPr>
            </w:rPrChange>
          </w:rPr>
          <w:instrText>HYPERLINK \l "_Toc78135012"</w:instrText>
        </w:r>
        <w:r w:rsidRPr="00F415AE">
          <w:rPr>
            <w:rStyle w:val="Hyperlink"/>
            <w:rFonts w:ascii="Arial" w:hAnsi="Arial" w:cs="Arial"/>
            <w:noProof/>
            <w:rPrChange w:id="334"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335" w:author="Carlos Eduardo Gonzaga Romaniello de Souza" w:date="2021-07-25T19:50:00Z">
              <w:rPr>
                <w:rStyle w:val="Hyperlink"/>
                <w:noProof/>
              </w:rPr>
            </w:rPrChange>
          </w:rPr>
          <w:fldChar w:fldCharType="separate"/>
        </w:r>
        <w:r w:rsidRPr="00F415AE">
          <w:rPr>
            <w:rStyle w:val="Hyperlink"/>
            <w:rFonts w:ascii="Arial" w:hAnsi="Arial" w:cs="Arial"/>
            <w:noProof/>
            <w:rPrChange w:id="336" w:author="Carlos Eduardo Gonzaga Romaniello de Souza" w:date="2021-07-25T19:50:00Z">
              <w:rPr>
                <w:rStyle w:val="Hyperlink"/>
                <w:noProof/>
              </w:rPr>
            </w:rPrChange>
          </w:rPr>
          <w:t>2.2.4</w:t>
        </w:r>
        <w:r w:rsidRPr="00F415AE">
          <w:rPr>
            <w:rFonts w:ascii="Arial" w:eastAsiaTheme="minorEastAsia" w:hAnsi="Arial" w:cs="Arial"/>
            <w:noProof/>
            <w:sz w:val="22"/>
            <w:szCs w:val="22"/>
            <w:rPrChange w:id="337"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338" w:author="Carlos Eduardo Gonzaga Romaniello de Souza" w:date="2021-07-25T19:50:00Z">
              <w:rPr>
                <w:rStyle w:val="Hyperlink"/>
                <w:noProof/>
              </w:rPr>
            </w:rPrChange>
          </w:rPr>
          <w:t>Descrição dos Atores</w:t>
        </w:r>
        <w:r w:rsidRPr="00F415AE">
          <w:rPr>
            <w:rFonts w:ascii="Arial" w:hAnsi="Arial" w:cs="Arial"/>
            <w:noProof/>
            <w:webHidden/>
            <w:rPrChange w:id="339" w:author="Carlos Eduardo Gonzaga Romaniello de Souza" w:date="2021-07-25T19:50:00Z">
              <w:rPr>
                <w:noProof/>
                <w:webHidden/>
              </w:rPr>
            </w:rPrChange>
          </w:rPr>
          <w:tab/>
        </w:r>
        <w:r w:rsidRPr="00F415AE">
          <w:rPr>
            <w:rFonts w:ascii="Arial" w:hAnsi="Arial" w:cs="Arial"/>
            <w:noProof/>
            <w:webHidden/>
            <w:rPrChange w:id="340" w:author="Carlos Eduardo Gonzaga Romaniello de Souza" w:date="2021-07-25T19:50:00Z">
              <w:rPr>
                <w:noProof/>
                <w:webHidden/>
              </w:rPr>
            </w:rPrChange>
          </w:rPr>
          <w:fldChar w:fldCharType="begin"/>
        </w:r>
        <w:r w:rsidRPr="00F415AE">
          <w:rPr>
            <w:rFonts w:ascii="Arial" w:hAnsi="Arial" w:cs="Arial"/>
            <w:noProof/>
            <w:webHidden/>
            <w:rPrChange w:id="341" w:author="Carlos Eduardo Gonzaga Romaniello de Souza" w:date="2021-07-25T19:50:00Z">
              <w:rPr>
                <w:noProof/>
                <w:webHidden/>
              </w:rPr>
            </w:rPrChange>
          </w:rPr>
          <w:instrText xml:space="preserve"> PAGEREF _Toc78135012 \h </w:instrText>
        </w:r>
      </w:ins>
      <w:r w:rsidRPr="00F415AE">
        <w:rPr>
          <w:rFonts w:ascii="Arial" w:hAnsi="Arial" w:cs="Arial"/>
          <w:noProof/>
          <w:webHidden/>
          <w:rPrChange w:id="342" w:author="Carlos Eduardo Gonzaga Romaniello de Souza" w:date="2021-07-25T19:50:00Z">
            <w:rPr>
              <w:rFonts w:ascii="Arial" w:hAnsi="Arial" w:cs="Arial"/>
              <w:noProof/>
              <w:webHidden/>
            </w:rPr>
          </w:rPrChange>
        </w:rPr>
      </w:r>
      <w:r w:rsidRPr="00F415AE">
        <w:rPr>
          <w:rFonts w:ascii="Arial" w:hAnsi="Arial" w:cs="Arial"/>
          <w:noProof/>
          <w:webHidden/>
          <w:rPrChange w:id="343" w:author="Carlos Eduardo Gonzaga Romaniello de Souza" w:date="2021-07-25T19:50:00Z">
            <w:rPr>
              <w:noProof/>
              <w:webHidden/>
            </w:rPr>
          </w:rPrChange>
        </w:rPr>
        <w:fldChar w:fldCharType="separate"/>
      </w:r>
      <w:ins w:id="344" w:author="Carlos Eduardo Gonzaga Romaniello de Souza" w:date="2021-07-25T19:49:00Z">
        <w:r w:rsidRPr="00F415AE">
          <w:rPr>
            <w:rFonts w:ascii="Arial" w:hAnsi="Arial" w:cs="Arial"/>
            <w:noProof/>
            <w:webHidden/>
            <w:rPrChange w:id="345" w:author="Carlos Eduardo Gonzaga Romaniello de Souza" w:date="2021-07-25T19:50:00Z">
              <w:rPr>
                <w:noProof/>
                <w:webHidden/>
              </w:rPr>
            </w:rPrChange>
          </w:rPr>
          <w:t>7</w:t>
        </w:r>
        <w:r w:rsidRPr="00F415AE">
          <w:rPr>
            <w:rFonts w:ascii="Arial" w:hAnsi="Arial" w:cs="Arial"/>
            <w:noProof/>
            <w:webHidden/>
            <w:rPrChange w:id="346" w:author="Carlos Eduardo Gonzaga Romaniello de Souza" w:date="2021-07-25T19:50:00Z">
              <w:rPr>
                <w:noProof/>
                <w:webHidden/>
              </w:rPr>
            </w:rPrChange>
          </w:rPr>
          <w:fldChar w:fldCharType="end"/>
        </w:r>
        <w:r w:rsidRPr="00F415AE">
          <w:rPr>
            <w:rStyle w:val="Hyperlink"/>
            <w:rFonts w:ascii="Arial" w:hAnsi="Arial" w:cs="Arial"/>
            <w:noProof/>
            <w:rPrChange w:id="347" w:author="Carlos Eduardo Gonzaga Romaniello de Souza" w:date="2021-07-25T19:50:00Z">
              <w:rPr>
                <w:rStyle w:val="Hyperlink"/>
                <w:noProof/>
              </w:rPr>
            </w:rPrChange>
          </w:rPr>
          <w:fldChar w:fldCharType="end"/>
        </w:r>
      </w:ins>
    </w:p>
    <w:p w14:paraId="67CB88EE" w14:textId="77777777" w:rsidR="00F415AE" w:rsidRPr="00F415AE" w:rsidRDefault="00F415AE">
      <w:pPr>
        <w:pStyle w:val="Sumrio1"/>
        <w:tabs>
          <w:tab w:val="left" w:pos="400"/>
          <w:tab w:val="right" w:pos="9350"/>
        </w:tabs>
        <w:rPr>
          <w:ins w:id="348" w:author="Carlos Eduardo Gonzaga Romaniello de Souza" w:date="2021-07-25T19:49:00Z"/>
          <w:rFonts w:ascii="Arial" w:eastAsiaTheme="minorEastAsia" w:hAnsi="Arial" w:cs="Arial"/>
          <w:noProof/>
          <w:sz w:val="22"/>
          <w:szCs w:val="22"/>
          <w:rPrChange w:id="349" w:author="Carlos Eduardo Gonzaga Romaniello de Souza" w:date="2021-07-25T19:50:00Z">
            <w:rPr>
              <w:ins w:id="350" w:author="Carlos Eduardo Gonzaga Romaniello de Souza" w:date="2021-07-25T19:49:00Z"/>
              <w:rFonts w:asciiTheme="minorHAnsi" w:eastAsiaTheme="minorEastAsia" w:hAnsiTheme="minorHAnsi" w:cstheme="minorBidi"/>
              <w:noProof/>
              <w:sz w:val="22"/>
              <w:szCs w:val="22"/>
            </w:rPr>
          </w:rPrChange>
        </w:rPr>
      </w:pPr>
      <w:ins w:id="351" w:author="Carlos Eduardo Gonzaga Romaniello de Souza" w:date="2021-07-25T19:49:00Z">
        <w:r w:rsidRPr="00F415AE">
          <w:rPr>
            <w:rStyle w:val="Hyperlink"/>
            <w:rFonts w:ascii="Arial" w:hAnsi="Arial" w:cs="Arial"/>
            <w:noProof/>
            <w:rPrChange w:id="352" w:author="Carlos Eduardo Gonzaga Romaniello de Souza" w:date="2021-07-25T19:50:00Z">
              <w:rPr>
                <w:rStyle w:val="Hyperlink"/>
                <w:noProof/>
              </w:rPr>
            </w:rPrChange>
          </w:rPr>
          <w:fldChar w:fldCharType="begin"/>
        </w:r>
        <w:r w:rsidRPr="00F415AE">
          <w:rPr>
            <w:rStyle w:val="Hyperlink"/>
            <w:rFonts w:ascii="Arial" w:hAnsi="Arial" w:cs="Arial"/>
            <w:noProof/>
            <w:rPrChange w:id="353" w:author="Carlos Eduardo Gonzaga Romaniello de Souza" w:date="2021-07-25T19:50:00Z">
              <w:rPr>
                <w:rStyle w:val="Hyperlink"/>
                <w:noProof/>
              </w:rPr>
            </w:rPrChange>
          </w:rPr>
          <w:instrText xml:space="preserve"> </w:instrText>
        </w:r>
        <w:r w:rsidRPr="00F415AE">
          <w:rPr>
            <w:rFonts w:ascii="Arial" w:hAnsi="Arial" w:cs="Arial"/>
            <w:noProof/>
            <w:rPrChange w:id="354" w:author="Carlos Eduardo Gonzaga Romaniello de Souza" w:date="2021-07-25T19:50:00Z">
              <w:rPr>
                <w:noProof/>
              </w:rPr>
            </w:rPrChange>
          </w:rPr>
          <w:instrText>HYPERLINK \l "_Toc78135013"</w:instrText>
        </w:r>
        <w:r w:rsidRPr="00F415AE">
          <w:rPr>
            <w:rStyle w:val="Hyperlink"/>
            <w:rFonts w:ascii="Arial" w:hAnsi="Arial" w:cs="Arial"/>
            <w:noProof/>
            <w:rPrChange w:id="355"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356" w:author="Carlos Eduardo Gonzaga Romaniello de Souza" w:date="2021-07-25T19:50:00Z">
              <w:rPr>
                <w:rStyle w:val="Hyperlink"/>
                <w:noProof/>
              </w:rPr>
            </w:rPrChange>
          </w:rPr>
          <w:fldChar w:fldCharType="separate"/>
        </w:r>
        <w:r w:rsidRPr="00F415AE">
          <w:rPr>
            <w:rStyle w:val="Hyperlink"/>
            <w:rFonts w:ascii="Arial" w:hAnsi="Arial" w:cs="Arial"/>
            <w:noProof/>
            <w:rPrChange w:id="357" w:author="Carlos Eduardo Gonzaga Romaniello de Souza" w:date="2021-07-25T19:50:00Z">
              <w:rPr>
                <w:rStyle w:val="Hyperlink"/>
                <w:noProof/>
              </w:rPr>
            </w:rPrChange>
          </w:rPr>
          <w:t>3.</w:t>
        </w:r>
        <w:r w:rsidRPr="00F415AE">
          <w:rPr>
            <w:rFonts w:ascii="Arial" w:eastAsiaTheme="minorEastAsia" w:hAnsi="Arial" w:cs="Arial"/>
            <w:noProof/>
            <w:sz w:val="22"/>
            <w:szCs w:val="22"/>
            <w:rPrChange w:id="358"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359" w:author="Carlos Eduardo Gonzaga Romaniello de Souza" w:date="2021-07-25T19:50:00Z">
              <w:rPr>
                <w:rStyle w:val="Hyperlink"/>
                <w:noProof/>
              </w:rPr>
            </w:rPrChange>
          </w:rPr>
          <w:t>Storyboard</w:t>
        </w:r>
        <w:r w:rsidRPr="00F415AE">
          <w:rPr>
            <w:rFonts w:ascii="Arial" w:hAnsi="Arial" w:cs="Arial"/>
            <w:noProof/>
            <w:webHidden/>
            <w:rPrChange w:id="360" w:author="Carlos Eduardo Gonzaga Romaniello de Souza" w:date="2021-07-25T19:50:00Z">
              <w:rPr>
                <w:noProof/>
                <w:webHidden/>
              </w:rPr>
            </w:rPrChange>
          </w:rPr>
          <w:tab/>
        </w:r>
        <w:r w:rsidRPr="00F415AE">
          <w:rPr>
            <w:rFonts w:ascii="Arial" w:hAnsi="Arial" w:cs="Arial"/>
            <w:noProof/>
            <w:webHidden/>
            <w:rPrChange w:id="361" w:author="Carlos Eduardo Gonzaga Romaniello de Souza" w:date="2021-07-25T19:50:00Z">
              <w:rPr>
                <w:noProof/>
                <w:webHidden/>
              </w:rPr>
            </w:rPrChange>
          </w:rPr>
          <w:fldChar w:fldCharType="begin"/>
        </w:r>
        <w:r w:rsidRPr="00F415AE">
          <w:rPr>
            <w:rFonts w:ascii="Arial" w:hAnsi="Arial" w:cs="Arial"/>
            <w:noProof/>
            <w:webHidden/>
            <w:rPrChange w:id="362" w:author="Carlos Eduardo Gonzaga Romaniello de Souza" w:date="2021-07-25T19:50:00Z">
              <w:rPr>
                <w:noProof/>
                <w:webHidden/>
              </w:rPr>
            </w:rPrChange>
          </w:rPr>
          <w:instrText xml:space="preserve"> PAGEREF _Toc78135013 \h </w:instrText>
        </w:r>
      </w:ins>
      <w:r w:rsidRPr="00F415AE">
        <w:rPr>
          <w:rFonts w:ascii="Arial" w:hAnsi="Arial" w:cs="Arial"/>
          <w:noProof/>
          <w:webHidden/>
          <w:rPrChange w:id="363" w:author="Carlos Eduardo Gonzaga Romaniello de Souza" w:date="2021-07-25T19:50:00Z">
            <w:rPr>
              <w:rFonts w:ascii="Arial" w:hAnsi="Arial" w:cs="Arial"/>
              <w:noProof/>
              <w:webHidden/>
            </w:rPr>
          </w:rPrChange>
        </w:rPr>
      </w:r>
      <w:r w:rsidRPr="00F415AE">
        <w:rPr>
          <w:rFonts w:ascii="Arial" w:hAnsi="Arial" w:cs="Arial"/>
          <w:noProof/>
          <w:webHidden/>
          <w:rPrChange w:id="364" w:author="Carlos Eduardo Gonzaga Romaniello de Souza" w:date="2021-07-25T19:50:00Z">
            <w:rPr>
              <w:noProof/>
              <w:webHidden/>
            </w:rPr>
          </w:rPrChange>
        </w:rPr>
        <w:fldChar w:fldCharType="separate"/>
      </w:r>
      <w:ins w:id="365" w:author="Carlos Eduardo Gonzaga Romaniello de Souza" w:date="2021-07-25T19:49:00Z">
        <w:r w:rsidRPr="00F415AE">
          <w:rPr>
            <w:rFonts w:ascii="Arial" w:hAnsi="Arial" w:cs="Arial"/>
            <w:noProof/>
            <w:webHidden/>
            <w:rPrChange w:id="366" w:author="Carlos Eduardo Gonzaga Romaniello de Souza" w:date="2021-07-25T19:50:00Z">
              <w:rPr>
                <w:noProof/>
                <w:webHidden/>
              </w:rPr>
            </w:rPrChange>
          </w:rPr>
          <w:t>8</w:t>
        </w:r>
        <w:r w:rsidRPr="00F415AE">
          <w:rPr>
            <w:rFonts w:ascii="Arial" w:hAnsi="Arial" w:cs="Arial"/>
            <w:noProof/>
            <w:webHidden/>
            <w:rPrChange w:id="367" w:author="Carlos Eduardo Gonzaga Romaniello de Souza" w:date="2021-07-25T19:50:00Z">
              <w:rPr>
                <w:noProof/>
                <w:webHidden/>
              </w:rPr>
            </w:rPrChange>
          </w:rPr>
          <w:fldChar w:fldCharType="end"/>
        </w:r>
        <w:r w:rsidRPr="00F415AE">
          <w:rPr>
            <w:rStyle w:val="Hyperlink"/>
            <w:rFonts w:ascii="Arial" w:hAnsi="Arial" w:cs="Arial"/>
            <w:noProof/>
            <w:rPrChange w:id="368" w:author="Carlos Eduardo Gonzaga Romaniello de Souza" w:date="2021-07-25T19:50:00Z">
              <w:rPr>
                <w:rStyle w:val="Hyperlink"/>
                <w:noProof/>
              </w:rPr>
            </w:rPrChange>
          </w:rPr>
          <w:fldChar w:fldCharType="end"/>
        </w:r>
      </w:ins>
    </w:p>
    <w:p w14:paraId="0650FCB2" w14:textId="77777777" w:rsidR="00F415AE" w:rsidRPr="00F415AE" w:rsidRDefault="00F415AE">
      <w:pPr>
        <w:pStyle w:val="Sumrio1"/>
        <w:tabs>
          <w:tab w:val="left" w:pos="400"/>
          <w:tab w:val="right" w:pos="9350"/>
        </w:tabs>
        <w:rPr>
          <w:ins w:id="369" w:author="Carlos Eduardo Gonzaga Romaniello de Souza" w:date="2021-07-25T19:49:00Z"/>
          <w:rFonts w:ascii="Arial" w:eastAsiaTheme="minorEastAsia" w:hAnsi="Arial" w:cs="Arial"/>
          <w:noProof/>
          <w:sz w:val="22"/>
          <w:szCs w:val="22"/>
          <w:rPrChange w:id="370" w:author="Carlos Eduardo Gonzaga Romaniello de Souza" w:date="2021-07-25T19:50:00Z">
            <w:rPr>
              <w:ins w:id="371" w:author="Carlos Eduardo Gonzaga Romaniello de Souza" w:date="2021-07-25T19:49:00Z"/>
              <w:rFonts w:asciiTheme="minorHAnsi" w:eastAsiaTheme="minorEastAsia" w:hAnsiTheme="minorHAnsi" w:cstheme="minorBidi"/>
              <w:noProof/>
              <w:sz w:val="22"/>
              <w:szCs w:val="22"/>
            </w:rPr>
          </w:rPrChange>
        </w:rPr>
      </w:pPr>
      <w:ins w:id="372" w:author="Carlos Eduardo Gonzaga Romaniello de Souza" w:date="2021-07-25T19:49:00Z">
        <w:r w:rsidRPr="00F415AE">
          <w:rPr>
            <w:rStyle w:val="Hyperlink"/>
            <w:rFonts w:ascii="Arial" w:hAnsi="Arial" w:cs="Arial"/>
            <w:noProof/>
            <w:rPrChange w:id="373" w:author="Carlos Eduardo Gonzaga Romaniello de Souza" w:date="2021-07-25T19:50:00Z">
              <w:rPr>
                <w:rStyle w:val="Hyperlink"/>
                <w:noProof/>
              </w:rPr>
            </w:rPrChange>
          </w:rPr>
          <w:fldChar w:fldCharType="begin"/>
        </w:r>
        <w:r w:rsidRPr="00F415AE">
          <w:rPr>
            <w:rStyle w:val="Hyperlink"/>
            <w:rFonts w:ascii="Arial" w:hAnsi="Arial" w:cs="Arial"/>
            <w:noProof/>
            <w:rPrChange w:id="374" w:author="Carlos Eduardo Gonzaga Romaniello de Souza" w:date="2021-07-25T19:50:00Z">
              <w:rPr>
                <w:rStyle w:val="Hyperlink"/>
                <w:noProof/>
              </w:rPr>
            </w:rPrChange>
          </w:rPr>
          <w:instrText xml:space="preserve"> </w:instrText>
        </w:r>
        <w:r w:rsidRPr="00F415AE">
          <w:rPr>
            <w:rFonts w:ascii="Arial" w:hAnsi="Arial" w:cs="Arial"/>
            <w:noProof/>
            <w:rPrChange w:id="375" w:author="Carlos Eduardo Gonzaga Romaniello de Souza" w:date="2021-07-25T19:50:00Z">
              <w:rPr>
                <w:noProof/>
              </w:rPr>
            </w:rPrChange>
          </w:rPr>
          <w:instrText>HYPERLINK \l "_Toc78135014"</w:instrText>
        </w:r>
        <w:r w:rsidRPr="00F415AE">
          <w:rPr>
            <w:rStyle w:val="Hyperlink"/>
            <w:rFonts w:ascii="Arial" w:hAnsi="Arial" w:cs="Arial"/>
            <w:noProof/>
            <w:rPrChange w:id="376"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377" w:author="Carlos Eduardo Gonzaga Romaniello de Souza" w:date="2021-07-25T19:50:00Z">
              <w:rPr>
                <w:rStyle w:val="Hyperlink"/>
                <w:noProof/>
              </w:rPr>
            </w:rPrChange>
          </w:rPr>
          <w:fldChar w:fldCharType="separate"/>
        </w:r>
        <w:r w:rsidRPr="00F415AE">
          <w:rPr>
            <w:rStyle w:val="Hyperlink"/>
            <w:rFonts w:ascii="Arial" w:hAnsi="Arial" w:cs="Arial"/>
            <w:noProof/>
            <w:rPrChange w:id="378" w:author="Carlos Eduardo Gonzaga Romaniello de Souza" w:date="2021-07-25T19:50:00Z">
              <w:rPr>
                <w:rStyle w:val="Hyperlink"/>
                <w:noProof/>
              </w:rPr>
            </w:rPrChange>
          </w:rPr>
          <w:t>4.</w:t>
        </w:r>
        <w:r w:rsidRPr="00F415AE">
          <w:rPr>
            <w:rFonts w:ascii="Arial" w:eastAsiaTheme="minorEastAsia" w:hAnsi="Arial" w:cs="Arial"/>
            <w:noProof/>
            <w:sz w:val="22"/>
            <w:szCs w:val="22"/>
            <w:rPrChange w:id="379"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380" w:author="Carlos Eduardo Gonzaga Romaniello de Souza" w:date="2021-07-25T19:50:00Z">
              <w:rPr>
                <w:rStyle w:val="Hyperlink"/>
                <w:noProof/>
              </w:rPr>
            </w:rPrChange>
          </w:rPr>
          <w:t>Backlog</w:t>
        </w:r>
        <w:r w:rsidRPr="00F415AE">
          <w:rPr>
            <w:rFonts w:ascii="Arial" w:hAnsi="Arial" w:cs="Arial"/>
            <w:noProof/>
            <w:webHidden/>
            <w:rPrChange w:id="381" w:author="Carlos Eduardo Gonzaga Romaniello de Souza" w:date="2021-07-25T19:50:00Z">
              <w:rPr>
                <w:noProof/>
                <w:webHidden/>
              </w:rPr>
            </w:rPrChange>
          </w:rPr>
          <w:tab/>
        </w:r>
        <w:r w:rsidRPr="00F415AE">
          <w:rPr>
            <w:rFonts w:ascii="Arial" w:hAnsi="Arial" w:cs="Arial"/>
            <w:noProof/>
            <w:webHidden/>
            <w:rPrChange w:id="382" w:author="Carlos Eduardo Gonzaga Romaniello de Souza" w:date="2021-07-25T19:50:00Z">
              <w:rPr>
                <w:noProof/>
                <w:webHidden/>
              </w:rPr>
            </w:rPrChange>
          </w:rPr>
          <w:fldChar w:fldCharType="begin"/>
        </w:r>
        <w:r w:rsidRPr="00F415AE">
          <w:rPr>
            <w:rFonts w:ascii="Arial" w:hAnsi="Arial" w:cs="Arial"/>
            <w:noProof/>
            <w:webHidden/>
            <w:rPrChange w:id="383" w:author="Carlos Eduardo Gonzaga Romaniello de Souza" w:date="2021-07-25T19:50:00Z">
              <w:rPr>
                <w:noProof/>
                <w:webHidden/>
              </w:rPr>
            </w:rPrChange>
          </w:rPr>
          <w:instrText xml:space="preserve"> PAGEREF _Toc78135014 \h </w:instrText>
        </w:r>
      </w:ins>
      <w:r w:rsidRPr="00F415AE">
        <w:rPr>
          <w:rFonts w:ascii="Arial" w:hAnsi="Arial" w:cs="Arial"/>
          <w:noProof/>
          <w:webHidden/>
          <w:rPrChange w:id="384" w:author="Carlos Eduardo Gonzaga Romaniello de Souza" w:date="2021-07-25T19:50:00Z">
            <w:rPr>
              <w:rFonts w:ascii="Arial" w:hAnsi="Arial" w:cs="Arial"/>
              <w:noProof/>
              <w:webHidden/>
            </w:rPr>
          </w:rPrChange>
        </w:rPr>
      </w:r>
      <w:r w:rsidRPr="00F415AE">
        <w:rPr>
          <w:rFonts w:ascii="Arial" w:hAnsi="Arial" w:cs="Arial"/>
          <w:noProof/>
          <w:webHidden/>
          <w:rPrChange w:id="385" w:author="Carlos Eduardo Gonzaga Romaniello de Souza" w:date="2021-07-25T19:50:00Z">
            <w:rPr>
              <w:noProof/>
              <w:webHidden/>
            </w:rPr>
          </w:rPrChange>
        </w:rPr>
        <w:fldChar w:fldCharType="separate"/>
      </w:r>
      <w:ins w:id="386" w:author="Carlos Eduardo Gonzaga Romaniello de Souza" w:date="2021-07-25T19:49:00Z">
        <w:r w:rsidRPr="00F415AE">
          <w:rPr>
            <w:rFonts w:ascii="Arial" w:hAnsi="Arial" w:cs="Arial"/>
            <w:noProof/>
            <w:webHidden/>
            <w:rPrChange w:id="387" w:author="Carlos Eduardo Gonzaga Romaniello de Souza" w:date="2021-07-25T19:50:00Z">
              <w:rPr>
                <w:noProof/>
                <w:webHidden/>
              </w:rPr>
            </w:rPrChange>
          </w:rPr>
          <w:t>8</w:t>
        </w:r>
        <w:r w:rsidRPr="00F415AE">
          <w:rPr>
            <w:rFonts w:ascii="Arial" w:hAnsi="Arial" w:cs="Arial"/>
            <w:noProof/>
            <w:webHidden/>
            <w:rPrChange w:id="388" w:author="Carlos Eduardo Gonzaga Romaniello de Souza" w:date="2021-07-25T19:50:00Z">
              <w:rPr>
                <w:noProof/>
                <w:webHidden/>
              </w:rPr>
            </w:rPrChange>
          </w:rPr>
          <w:fldChar w:fldCharType="end"/>
        </w:r>
        <w:r w:rsidRPr="00F415AE">
          <w:rPr>
            <w:rStyle w:val="Hyperlink"/>
            <w:rFonts w:ascii="Arial" w:hAnsi="Arial" w:cs="Arial"/>
            <w:noProof/>
            <w:rPrChange w:id="389" w:author="Carlos Eduardo Gonzaga Romaniello de Souza" w:date="2021-07-25T19:50:00Z">
              <w:rPr>
                <w:rStyle w:val="Hyperlink"/>
                <w:noProof/>
              </w:rPr>
            </w:rPrChange>
          </w:rPr>
          <w:fldChar w:fldCharType="end"/>
        </w:r>
      </w:ins>
    </w:p>
    <w:p w14:paraId="6BFAE35F" w14:textId="77777777" w:rsidR="00F415AE" w:rsidRPr="00F415AE" w:rsidRDefault="00F415AE">
      <w:pPr>
        <w:pStyle w:val="Sumrio2"/>
        <w:tabs>
          <w:tab w:val="left" w:pos="880"/>
          <w:tab w:val="right" w:pos="9350"/>
        </w:tabs>
        <w:rPr>
          <w:ins w:id="390" w:author="Carlos Eduardo Gonzaga Romaniello de Souza" w:date="2021-07-25T19:49:00Z"/>
          <w:rFonts w:ascii="Arial" w:eastAsiaTheme="minorEastAsia" w:hAnsi="Arial" w:cs="Arial"/>
          <w:noProof/>
          <w:sz w:val="22"/>
          <w:szCs w:val="22"/>
          <w:rPrChange w:id="391" w:author="Carlos Eduardo Gonzaga Romaniello de Souza" w:date="2021-07-25T19:50:00Z">
            <w:rPr>
              <w:ins w:id="392" w:author="Carlos Eduardo Gonzaga Romaniello de Souza" w:date="2021-07-25T19:49:00Z"/>
              <w:rFonts w:asciiTheme="minorHAnsi" w:eastAsiaTheme="minorEastAsia" w:hAnsiTheme="minorHAnsi" w:cstheme="minorBidi"/>
              <w:noProof/>
              <w:sz w:val="22"/>
              <w:szCs w:val="22"/>
            </w:rPr>
          </w:rPrChange>
        </w:rPr>
      </w:pPr>
      <w:ins w:id="393" w:author="Carlos Eduardo Gonzaga Romaniello de Souza" w:date="2021-07-25T19:49:00Z">
        <w:r w:rsidRPr="00F415AE">
          <w:rPr>
            <w:rStyle w:val="Hyperlink"/>
            <w:rFonts w:ascii="Arial" w:hAnsi="Arial" w:cs="Arial"/>
            <w:noProof/>
            <w:rPrChange w:id="394" w:author="Carlos Eduardo Gonzaga Romaniello de Souza" w:date="2021-07-25T19:50:00Z">
              <w:rPr>
                <w:rStyle w:val="Hyperlink"/>
                <w:noProof/>
              </w:rPr>
            </w:rPrChange>
          </w:rPr>
          <w:fldChar w:fldCharType="begin"/>
        </w:r>
        <w:r w:rsidRPr="00F415AE">
          <w:rPr>
            <w:rStyle w:val="Hyperlink"/>
            <w:rFonts w:ascii="Arial" w:hAnsi="Arial" w:cs="Arial"/>
            <w:noProof/>
            <w:rPrChange w:id="395" w:author="Carlos Eduardo Gonzaga Romaniello de Souza" w:date="2021-07-25T19:50:00Z">
              <w:rPr>
                <w:rStyle w:val="Hyperlink"/>
                <w:noProof/>
              </w:rPr>
            </w:rPrChange>
          </w:rPr>
          <w:instrText xml:space="preserve"> </w:instrText>
        </w:r>
        <w:r w:rsidRPr="00F415AE">
          <w:rPr>
            <w:rFonts w:ascii="Arial" w:hAnsi="Arial" w:cs="Arial"/>
            <w:noProof/>
            <w:rPrChange w:id="396" w:author="Carlos Eduardo Gonzaga Romaniello de Souza" w:date="2021-07-25T19:50:00Z">
              <w:rPr>
                <w:noProof/>
              </w:rPr>
            </w:rPrChange>
          </w:rPr>
          <w:instrText>HYPERLINK \l "_Toc78135015"</w:instrText>
        </w:r>
        <w:r w:rsidRPr="00F415AE">
          <w:rPr>
            <w:rStyle w:val="Hyperlink"/>
            <w:rFonts w:ascii="Arial" w:hAnsi="Arial" w:cs="Arial"/>
            <w:noProof/>
            <w:rPrChange w:id="397"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398" w:author="Carlos Eduardo Gonzaga Romaniello de Souza" w:date="2021-07-25T19:50:00Z">
              <w:rPr>
                <w:rStyle w:val="Hyperlink"/>
                <w:noProof/>
              </w:rPr>
            </w:rPrChange>
          </w:rPr>
          <w:fldChar w:fldCharType="separate"/>
        </w:r>
        <w:r w:rsidRPr="00F415AE">
          <w:rPr>
            <w:rStyle w:val="Hyperlink"/>
            <w:rFonts w:ascii="Arial" w:hAnsi="Arial" w:cs="Arial"/>
            <w:noProof/>
            <w:rPrChange w:id="399" w:author="Carlos Eduardo Gonzaga Romaniello de Souza" w:date="2021-07-25T19:50:00Z">
              <w:rPr>
                <w:rStyle w:val="Hyperlink"/>
                <w:noProof/>
              </w:rPr>
            </w:rPrChange>
          </w:rPr>
          <w:t>4.1</w:t>
        </w:r>
        <w:r w:rsidRPr="00F415AE">
          <w:rPr>
            <w:rFonts w:ascii="Arial" w:eastAsiaTheme="minorEastAsia" w:hAnsi="Arial" w:cs="Arial"/>
            <w:noProof/>
            <w:sz w:val="22"/>
            <w:szCs w:val="22"/>
            <w:rPrChange w:id="400"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401" w:author="Carlos Eduardo Gonzaga Romaniello de Souza" w:date="2021-07-25T19:50:00Z">
              <w:rPr>
                <w:rStyle w:val="Hyperlink"/>
                <w:noProof/>
              </w:rPr>
            </w:rPrChange>
          </w:rPr>
          <w:t>Backlog do projeto</w:t>
        </w:r>
        <w:r w:rsidRPr="00F415AE">
          <w:rPr>
            <w:rFonts w:ascii="Arial" w:hAnsi="Arial" w:cs="Arial"/>
            <w:noProof/>
            <w:webHidden/>
            <w:rPrChange w:id="402" w:author="Carlos Eduardo Gonzaga Romaniello de Souza" w:date="2021-07-25T19:50:00Z">
              <w:rPr>
                <w:noProof/>
                <w:webHidden/>
              </w:rPr>
            </w:rPrChange>
          </w:rPr>
          <w:tab/>
        </w:r>
        <w:r w:rsidRPr="00F415AE">
          <w:rPr>
            <w:rFonts w:ascii="Arial" w:hAnsi="Arial" w:cs="Arial"/>
            <w:noProof/>
            <w:webHidden/>
            <w:rPrChange w:id="403" w:author="Carlos Eduardo Gonzaga Romaniello de Souza" w:date="2021-07-25T19:50:00Z">
              <w:rPr>
                <w:noProof/>
                <w:webHidden/>
              </w:rPr>
            </w:rPrChange>
          </w:rPr>
          <w:fldChar w:fldCharType="begin"/>
        </w:r>
        <w:r w:rsidRPr="00F415AE">
          <w:rPr>
            <w:rFonts w:ascii="Arial" w:hAnsi="Arial" w:cs="Arial"/>
            <w:noProof/>
            <w:webHidden/>
            <w:rPrChange w:id="404" w:author="Carlos Eduardo Gonzaga Romaniello de Souza" w:date="2021-07-25T19:50:00Z">
              <w:rPr>
                <w:noProof/>
                <w:webHidden/>
              </w:rPr>
            </w:rPrChange>
          </w:rPr>
          <w:instrText xml:space="preserve"> PAGEREF _Toc78135015 \h </w:instrText>
        </w:r>
      </w:ins>
      <w:r w:rsidRPr="00F415AE">
        <w:rPr>
          <w:rFonts w:ascii="Arial" w:hAnsi="Arial" w:cs="Arial"/>
          <w:noProof/>
          <w:webHidden/>
          <w:rPrChange w:id="405" w:author="Carlos Eduardo Gonzaga Romaniello de Souza" w:date="2021-07-25T19:50:00Z">
            <w:rPr>
              <w:rFonts w:ascii="Arial" w:hAnsi="Arial" w:cs="Arial"/>
              <w:noProof/>
              <w:webHidden/>
            </w:rPr>
          </w:rPrChange>
        </w:rPr>
      </w:r>
      <w:r w:rsidRPr="00F415AE">
        <w:rPr>
          <w:rFonts w:ascii="Arial" w:hAnsi="Arial" w:cs="Arial"/>
          <w:noProof/>
          <w:webHidden/>
          <w:rPrChange w:id="406" w:author="Carlos Eduardo Gonzaga Romaniello de Souza" w:date="2021-07-25T19:50:00Z">
            <w:rPr>
              <w:noProof/>
              <w:webHidden/>
            </w:rPr>
          </w:rPrChange>
        </w:rPr>
        <w:fldChar w:fldCharType="separate"/>
      </w:r>
      <w:ins w:id="407" w:author="Carlos Eduardo Gonzaga Romaniello de Souza" w:date="2021-07-25T19:49:00Z">
        <w:r w:rsidRPr="00F415AE">
          <w:rPr>
            <w:rFonts w:ascii="Arial" w:hAnsi="Arial" w:cs="Arial"/>
            <w:noProof/>
            <w:webHidden/>
            <w:rPrChange w:id="408" w:author="Carlos Eduardo Gonzaga Romaniello de Souza" w:date="2021-07-25T19:50:00Z">
              <w:rPr>
                <w:noProof/>
                <w:webHidden/>
              </w:rPr>
            </w:rPrChange>
          </w:rPr>
          <w:t>8</w:t>
        </w:r>
        <w:r w:rsidRPr="00F415AE">
          <w:rPr>
            <w:rFonts w:ascii="Arial" w:hAnsi="Arial" w:cs="Arial"/>
            <w:noProof/>
            <w:webHidden/>
            <w:rPrChange w:id="409" w:author="Carlos Eduardo Gonzaga Romaniello de Souza" w:date="2021-07-25T19:50:00Z">
              <w:rPr>
                <w:noProof/>
                <w:webHidden/>
              </w:rPr>
            </w:rPrChange>
          </w:rPr>
          <w:fldChar w:fldCharType="end"/>
        </w:r>
        <w:r w:rsidRPr="00F415AE">
          <w:rPr>
            <w:rStyle w:val="Hyperlink"/>
            <w:rFonts w:ascii="Arial" w:hAnsi="Arial" w:cs="Arial"/>
            <w:noProof/>
            <w:rPrChange w:id="410" w:author="Carlos Eduardo Gonzaga Romaniello de Souza" w:date="2021-07-25T19:50:00Z">
              <w:rPr>
                <w:rStyle w:val="Hyperlink"/>
                <w:noProof/>
              </w:rPr>
            </w:rPrChange>
          </w:rPr>
          <w:fldChar w:fldCharType="end"/>
        </w:r>
      </w:ins>
    </w:p>
    <w:p w14:paraId="12F1A1E2" w14:textId="77777777" w:rsidR="00F415AE" w:rsidRPr="00F415AE" w:rsidRDefault="00F415AE">
      <w:pPr>
        <w:pStyle w:val="Sumrio2"/>
        <w:tabs>
          <w:tab w:val="left" w:pos="880"/>
          <w:tab w:val="right" w:pos="9350"/>
        </w:tabs>
        <w:rPr>
          <w:ins w:id="411" w:author="Carlos Eduardo Gonzaga Romaniello de Souza" w:date="2021-07-25T19:49:00Z"/>
          <w:rFonts w:ascii="Arial" w:eastAsiaTheme="minorEastAsia" w:hAnsi="Arial" w:cs="Arial"/>
          <w:noProof/>
          <w:sz w:val="22"/>
          <w:szCs w:val="22"/>
          <w:rPrChange w:id="412" w:author="Carlos Eduardo Gonzaga Romaniello de Souza" w:date="2021-07-25T19:50:00Z">
            <w:rPr>
              <w:ins w:id="413" w:author="Carlos Eduardo Gonzaga Romaniello de Souza" w:date="2021-07-25T19:49:00Z"/>
              <w:rFonts w:asciiTheme="minorHAnsi" w:eastAsiaTheme="minorEastAsia" w:hAnsiTheme="minorHAnsi" w:cstheme="minorBidi"/>
              <w:noProof/>
              <w:sz w:val="22"/>
              <w:szCs w:val="22"/>
            </w:rPr>
          </w:rPrChange>
        </w:rPr>
      </w:pPr>
      <w:ins w:id="414" w:author="Carlos Eduardo Gonzaga Romaniello de Souza" w:date="2021-07-25T19:49:00Z">
        <w:r w:rsidRPr="00F415AE">
          <w:rPr>
            <w:rStyle w:val="Hyperlink"/>
            <w:rFonts w:ascii="Arial" w:hAnsi="Arial" w:cs="Arial"/>
            <w:noProof/>
            <w:rPrChange w:id="415" w:author="Carlos Eduardo Gonzaga Romaniello de Souza" w:date="2021-07-25T19:50:00Z">
              <w:rPr>
                <w:rStyle w:val="Hyperlink"/>
                <w:noProof/>
              </w:rPr>
            </w:rPrChange>
          </w:rPr>
          <w:fldChar w:fldCharType="begin"/>
        </w:r>
        <w:r w:rsidRPr="00F415AE">
          <w:rPr>
            <w:rStyle w:val="Hyperlink"/>
            <w:rFonts w:ascii="Arial" w:hAnsi="Arial" w:cs="Arial"/>
            <w:noProof/>
            <w:rPrChange w:id="416" w:author="Carlos Eduardo Gonzaga Romaniello de Souza" w:date="2021-07-25T19:50:00Z">
              <w:rPr>
                <w:rStyle w:val="Hyperlink"/>
                <w:noProof/>
              </w:rPr>
            </w:rPrChange>
          </w:rPr>
          <w:instrText xml:space="preserve"> </w:instrText>
        </w:r>
        <w:r w:rsidRPr="00F415AE">
          <w:rPr>
            <w:rFonts w:ascii="Arial" w:hAnsi="Arial" w:cs="Arial"/>
            <w:noProof/>
            <w:rPrChange w:id="417" w:author="Carlos Eduardo Gonzaga Romaniello de Souza" w:date="2021-07-25T19:50:00Z">
              <w:rPr>
                <w:noProof/>
              </w:rPr>
            </w:rPrChange>
          </w:rPr>
          <w:instrText>HYPERLINK \l "_Toc78135016"</w:instrText>
        </w:r>
        <w:r w:rsidRPr="00F415AE">
          <w:rPr>
            <w:rStyle w:val="Hyperlink"/>
            <w:rFonts w:ascii="Arial" w:hAnsi="Arial" w:cs="Arial"/>
            <w:noProof/>
            <w:rPrChange w:id="418"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419" w:author="Carlos Eduardo Gonzaga Romaniello de Souza" w:date="2021-07-25T19:50:00Z">
              <w:rPr>
                <w:rStyle w:val="Hyperlink"/>
                <w:noProof/>
              </w:rPr>
            </w:rPrChange>
          </w:rPr>
          <w:fldChar w:fldCharType="separate"/>
        </w:r>
        <w:r w:rsidRPr="00F415AE">
          <w:rPr>
            <w:rStyle w:val="Hyperlink"/>
            <w:rFonts w:ascii="Arial" w:hAnsi="Arial" w:cs="Arial"/>
            <w:noProof/>
            <w:rPrChange w:id="420" w:author="Carlos Eduardo Gonzaga Romaniello de Souza" w:date="2021-07-25T19:50:00Z">
              <w:rPr>
                <w:rStyle w:val="Hyperlink"/>
                <w:noProof/>
              </w:rPr>
            </w:rPrChange>
          </w:rPr>
          <w:t>4.2</w:t>
        </w:r>
        <w:r w:rsidRPr="00F415AE">
          <w:rPr>
            <w:rFonts w:ascii="Arial" w:eastAsiaTheme="minorEastAsia" w:hAnsi="Arial" w:cs="Arial"/>
            <w:noProof/>
            <w:sz w:val="22"/>
            <w:szCs w:val="22"/>
            <w:rPrChange w:id="421"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422" w:author="Carlos Eduardo Gonzaga Romaniello de Souza" w:date="2021-07-25T19:50:00Z">
              <w:rPr>
                <w:rStyle w:val="Hyperlink"/>
                <w:noProof/>
              </w:rPr>
            </w:rPrChange>
          </w:rPr>
          <w:t>Sprint Backlog</w:t>
        </w:r>
        <w:r w:rsidRPr="00F415AE">
          <w:rPr>
            <w:rFonts w:ascii="Arial" w:hAnsi="Arial" w:cs="Arial"/>
            <w:noProof/>
            <w:webHidden/>
            <w:rPrChange w:id="423" w:author="Carlos Eduardo Gonzaga Romaniello de Souza" w:date="2021-07-25T19:50:00Z">
              <w:rPr>
                <w:noProof/>
                <w:webHidden/>
              </w:rPr>
            </w:rPrChange>
          </w:rPr>
          <w:tab/>
        </w:r>
        <w:r w:rsidRPr="00F415AE">
          <w:rPr>
            <w:rFonts w:ascii="Arial" w:hAnsi="Arial" w:cs="Arial"/>
            <w:noProof/>
            <w:webHidden/>
            <w:rPrChange w:id="424" w:author="Carlos Eduardo Gonzaga Romaniello de Souza" w:date="2021-07-25T19:50:00Z">
              <w:rPr>
                <w:noProof/>
                <w:webHidden/>
              </w:rPr>
            </w:rPrChange>
          </w:rPr>
          <w:fldChar w:fldCharType="begin"/>
        </w:r>
        <w:r w:rsidRPr="00F415AE">
          <w:rPr>
            <w:rFonts w:ascii="Arial" w:hAnsi="Arial" w:cs="Arial"/>
            <w:noProof/>
            <w:webHidden/>
            <w:rPrChange w:id="425" w:author="Carlos Eduardo Gonzaga Romaniello de Souza" w:date="2021-07-25T19:50:00Z">
              <w:rPr>
                <w:noProof/>
                <w:webHidden/>
              </w:rPr>
            </w:rPrChange>
          </w:rPr>
          <w:instrText xml:space="preserve"> PAGEREF _Toc78135016 \h </w:instrText>
        </w:r>
      </w:ins>
      <w:r w:rsidRPr="00F415AE">
        <w:rPr>
          <w:rFonts w:ascii="Arial" w:hAnsi="Arial" w:cs="Arial"/>
          <w:noProof/>
          <w:webHidden/>
          <w:rPrChange w:id="426" w:author="Carlos Eduardo Gonzaga Romaniello de Souza" w:date="2021-07-25T19:50:00Z">
            <w:rPr>
              <w:rFonts w:ascii="Arial" w:hAnsi="Arial" w:cs="Arial"/>
              <w:noProof/>
              <w:webHidden/>
            </w:rPr>
          </w:rPrChange>
        </w:rPr>
      </w:r>
      <w:r w:rsidRPr="00F415AE">
        <w:rPr>
          <w:rFonts w:ascii="Arial" w:hAnsi="Arial" w:cs="Arial"/>
          <w:noProof/>
          <w:webHidden/>
          <w:rPrChange w:id="427" w:author="Carlos Eduardo Gonzaga Romaniello de Souza" w:date="2021-07-25T19:50:00Z">
            <w:rPr>
              <w:noProof/>
              <w:webHidden/>
            </w:rPr>
          </w:rPrChange>
        </w:rPr>
        <w:fldChar w:fldCharType="separate"/>
      </w:r>
      <w:ins w:id="428" w:author="Carlos Eduardo Gonzaga Romaniello de Souza" w:date="2021-07-25T19:49:00Z">
        <w:r w:rsidRPr="00F415AE">
          <w:rPr>
            <w:rFonts w:ascii="Arial" w:hAnsi="Arial" w:cs="Arial"/>
            <w:noProof/>
            <w:webHidden/>
            <w:rPrChange w:id="429" w:author="Carlos Eduardo Gonzaga Romaniello de Souza" w:date="2021-07-25T19:50:00Z">
              <w:rPr>
                <w:noProof/>
                <w:webHidden/>
              </w:rPr>
            </w:rPrChange>
          </w:rPr>
          <w:t>9</w:t>
        </w:r>
        <w:r w:rsidRPr="00F415AE">
          <w:rPr>
            <w:rFonts w:ascii="Arial" w:hAnsi="Arial" w:cs="Arial"/>
            <w:noProof/>
            <w:webHidden/>
            <w:rPrChange w:id="430" w:author="Carlos Eduardo Gonzaga Romaniello de Souza" w:date="2021-07-25T19:50:00Z">
              <w:rPr>
                <w:noProof/>
                <w:webHidden/>
              </w:rPr>
            </w:rPrChange>
          </w:rPr>
          <w:fldChar w:fldCharType="end"/>
        </w:r>
        <w:r w:rsidRPr="00F415AE">
          <w:rPr>
            <w:rStyle w:val="Hyperlink"/>
            <w:rFonts w:ascii="Arial" w:hAnsi="Arial" w:cs="Arial"/>
            <w:noProof/>
            <w:rPrChange w:id="431" w:author="Carlos Eduardo Gonzaga Romaniello de Souza" w:date="2021-07-25T19:50:00Z">
              <w:rPr>
                <w:rStyle w:val="Hyperlink"/>
                <w:noProof/>
              </w:rPr>
            </w:rPrChange>
          </w:rPr>
          <w:fldChar w:fldCharType="end"/>
        </w:r>
      </w:ins>
    </w:p>
    <w:p w14:paraId="5ADC2401" w14:textId="77777777" w:rsidR="00F415AE" w:rsidRPr="00F415AE" w:rsidRDefault="00F415AE">
      <w:pPr>
        <w:pStyle w:val="Sumrio2"/>
        <w:tabs>
          <w:tab w:val="left" w:pos="880"/>
          <w:tab w:val="right" w:pos="9350"/>
        </w:tabs>
        <w:rPr>
          <w:ins w:id="432" w:author="Carlos Eduardo Gonzaga Romaniello de Souza" w:date="2021-07-25T19:49:00Z"/>
          <w:rFonts w:ascii="Arial" w:eastAsiaTheme="minorEastAsia" w:hAnsi="Arial" w:cs="Arial"/>
          <w:noProof/>
          <w:sz w:val="22"/>
          <w:szCs w:val="22"/>
          <w:rPrChange w:id="433" w:author="Carlos Eduardo Gonzaga Romaniello de Souza" w:date="2021-07-25T19:50:00Z">
            <w:rPr>
              <w:ins w:id="434" w:author="Carlos Eduardo Gonzaga Romaniello de Souza" w:date="2021-07-25T19:49:00Z"/>
              <w:rFonts w:asciiTheme="minorHAnsi" w:eastAsiaTheme="minorEastAsia" w:hAnsiTheme="minorHAnsi" w:cstheme="minorBidi"/>
              <w:noProof/>
              <w:sz w:val="22"/>
              <w:szCs w:val="22"/>
            </w:rPr>
          </w:rPrChange>
        </w:rPr>
      </w:pPr>
      <w:ins w:id="435" w:author="Carlos Eduardo Gonzaga Romaniello de Souza" w:date="2021-07-25T19:49:00Z">
        <w:r w:rsidRPr="00F415AE">
          <w:rPr>
            <w:rStyle w:val="Hyperlink"/>
            <w:rFonts w:ascii="Arial" w:hAnsi="Arial" w:cs="Arial"/>
            <w:noProof/>
            <w:rPrChange w:id="436" w:author="Carlos Eduardo Gonzaga Romaniello de Souza" w:date="2021-07-25T19:50:00Z">
              <w:rPr>
                <w:rStyle w:val="Hyperlink"/>
                <w:noProof/>
              </w:rPr>
            </w:rPrChange>
          </w:rPr>
          <w:fldChar w:fldCharType="begin"/>
        </w:r>
        <w:r w:rsidRPr="00F415AE">
          <w:rPr>
            <w:rStyle w:val="Hyperlink"/>
            <w:rFonts w:ascii="Arial" w:hAnsi="Arial" w:cs="Arial"/>
            <w:noProof/>
            <w:rPrChange w:id="437" w:author="Carlos Eduardo Gonzaga Romaniello de Souza" w:date="2021-07-25T19:50:00Z">
              <w:rPr>
                <w:rStyle w:val="Hyperlink"/>
                <w:noProof/>
              </w:rPr>
            </w:rPrChange>
          </w:rPr>
          <w:instrText xml:space="preserve"> </w:instrText>
        </w:r>
        <w:r w:rsidRPr="00F415AE">
          <w:rPr>
            <w:rFonts w:ascii="Arial" w:hAnsi="Arial" w:cs="Arial"/>
            <w:noProof/>
            <w:rPrChange w:id="438" w:author="Carlos Eduardo Gonzaga Romaniello de Souza" w:date="2021-07-25T19:50:00Z">
              <w:rPr>
                <w:noProof/>
              </w:rPr>
            </w:rPrChange>
          </w:rPr>
          <w:instrText>HYPERLINK \l "_Toc78135017"</w:instrText>
        </w:r>
        <w:r w:rsidRPr="00F415AE">
          <w:rPr>
            <w:rStyle w:val="Hyperlink"/>
            <w:rFonts w:ascii="Arial" w:hAnsi="Arial" w:cs="Arial"/>
            <w:noProof/>
            <w:rPrChange w:id="439"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440" w:author="Carlos Eduardo Gonzaga Romaniello de Souza" w:date="2021-07-25T19:50:00Z">
              <w:rPr>
                <w:rStyle w:val="Hyperlink"/>
                <w:noProof/>
              </w:rPr>
            </w:rPrChange>
          </w:rPr>
          <w:fldChar w:fldCharType="separate"/>
        </w:r>
        <w:r w:rsidRPr="00F415AE">
          <w:rPr>
            <w:rStyle w:val="Hyperlink"/>
            <w:rFonts w:ascii="Arial" w:hAnsi="Arial" w:cs="Arial"/>
            <w:noProof/>
            <w:rPrChange w:id="441" w:author="Carlos Eduardo Gonzaga Romaniello de Souza" w:date="2021-07-25T19:50:00Z">
              <w:rPr>
                <w:rStyle w:val="Hyperlink"/>
                <w:noProof/>
              </w:rPr>
            </w:rPrChange>
          </w:rPr>
          <w:t>4.3</w:t>
        </w:r>
        <w:r w:rsidRPr="00F415AE">
          <w:rPr>
            <w:rFonts w:ascii="Arial" w:eastAsiaTheme="minorEastAsia" w:hAnsi="Arial" w:cs="Arial"/>
            <w:noProof/>
            <w:sz w:val="22"/>
            <w:szCs w:val="22"/>
            <w:rPrChange w:id="442"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443" w:author="Carlos Eduardo Gonzaga Romaniello de Souza" w:date="2021-07-25T19:50:00Z">
              <w:rPr>
                <w:rStyle w:val="Hyperlink"/>
                <w:noProof/>
              </w:rPr>
            </w:rPrChange>
          </w:rPr>
          <w:t>Requisito 1 – Cadastro de gado</w:t>
        </w:r>
        <w:r w:rsidRPr="00F415AE">
          <w:rPr>
            <w:rFonts w:ascii="Arial" w:hAnsi="Arial" w:cs="Arial"/>
            <w:noProof/>
            <w:webHidden/>
            <w:rPrChange w:id="444" w:author="Carlos Eduardo Gonzaga Romaniello de Souza" w:date="2021-07-25T19:50:00Z">
              <w:rPr>
                <w:noProof/>
                <w:webHidden/>
              </w:rPr>
            </w:rPrChange>
          </w:rPr>
          <w:tab/>
        </w:r>
        <w:r w:rsidRPr="00F415AE">
          <w:rPr>
            <w:rFonts w:ascii="Arial" w:hAnsi="Arial" w:cs="Arial"/>
            <w:noProof/>
            <w:webHidden/>
            <w:rPrChange w:id="445" w:author="Carlos Eduardo Gonzaga Romaniello de Souza" w:date="2021-07-25T19:50:00Z">
              <w:rPr>
                <w:noProof/>
                <w:webHidden/>
              </w:rPr>
            </w:rPrChange>
          </w:rPr>
          <w:fldChar w:fldCharType="begin"/>
        </w:r>
        <w:r w:rsidRPr="00F415AE">
          <w:rPr>
            <w:rFonts w:ascii="Arial" w:hAnsi="Arial" w:cs="Arial"/>
            <w:noProof/>
            <w:webHidden/>
            <w:rPrChange w:id="446" w:author="Carlos Eduardo Gonzaga Romaniello de Souza" w:date="2021-07-25T19:50:00Z">
              <w:rPr>
                <w:noProof/>
                <w:webHidden/>
              </w:rPr>
            </w:rPrChange>
          </w:rPr>
          <w:instrText xml:space="preserve"> PAGEREF _Toc78135017 \h </w:instrText>
        </w:r>
      </w:ins>
      <w:r w:rsidRPr="00F415AE">
        <w:rPr>
          <w:rFonts w:ascii="Arial" w:hAnsi="Arial" w:cs="Arial"/>
          <w:noProof/>
          <w:webHidden/>
          <w:rPrChange w:id="447" w:author="Carlos Eduardo Gonzaga Romaniello de Souza" w:date="2021-07-25T19:50:00Z">
            <w:rPr>
              <w:rFonts w:ascii="Arial" w:hAnsi="Arial" w:cs="Arial"/>
              <w:noProof/>
              <w:webHidden/>
            </w:rPr>
          </w:rPrChange>
        </w:rPr>
      </w:r>
      <w:r w:rsidRPr="00F415AE">
        <w:rPr>
          <w:rFonts w:ascii="Arial" w:hAnsi="Arial" w:cs="Arial"/>
          <w:noProof/>
          <w:webHidden/>
          <w:rPrChange w:id="448" w:author="Carlos Eduardo Gonzaga Romaniello de Souza" w:date="2021-07-25T19:50:00Z">
            <w:rPr>
              <w:noProof/>
              <w:webHidden/>
            </w:rPr>
          </w:rPrChange>
        </w:rPr>
        <w:fldChar w:fldCharType="separate"/>
      </w:r>
      <w:ins w:id="449" w:author="Carlos Eduardo Gonzaga Romaniello de Souza" w:date="2021-07-25T19:49:00Z">
        <w:r w:rsidRPr="00F415AE">
          <w:rPr>
            <w:rFonts w:ascii="Arial" w:hAnsi="Arial" w:cs="Arial"/>
            <w:noProof/>
            <w:webHidden/>
            <w:rPrChange w:id="450" w:author="Carlos Eduardo Gonzaga Romaniello de Souza" w:date="2021-07-25T19:50:00Z">
              <w:rPr>
                <w:noProof/>
                <w:webHidden/>
              </w:rPr>
            </w:rPrChange>
          </w:rPr>
          <w:t>9</w:t>
        </w:r>
        <w:r w:rsidRPr="00F415AE">
          <w:rPr>
            <w:rFonts w:ascii="Arial" w:hAnsi="Arial" w:cs="Arial"/>
            <w:noProof/>
            <w:webHidden/>
            <w:rPrChange w:id="451" w:author="Carlos Eduardo Gonzaga Romaniello de Souza" w:date="2021-07-25T19:50:00Z">
              <w:rPr>
                <w:noProof/>
                <w:webHidden/>
              </w:rPr>
            </w:rPrChange>
          </w:rPr>
          <w:fldChar w:fldCharType="end"/>
        </w:r>
        <w:r w:rsidRPr="00F415AE">
          <w:rPr>
            <w:rStyle w:val="Hyperlink"/>
            <w:rFonts w:ascii="Arial" w:hAnsi="Arial" w:cs="Arial"/>
            <w:noProof/>
            <w:rPrChange w:id="452" w:author="Carlos Eduardo Gonzaga Romaniello de Souza" w:date="2021-07-25T19:50:00Z">
              <w:rPr>
                <w:rStyle w:val="Hyperlink"/>
                <w:noProof/>
              </w:rPr>
            </w:rPrChange>
          </w:rPr>
          <w:fldChar w:fldCharType="end"/>
        </w:r>
      </w:ins>
    </w:p>
    <w:p w14:paraId="4A5E3073" w14:textId="77777777" w:rsidR="00F415AE" w:rsidRPr="00F415AE" w:rsidRDefault="00F415AE">
      <w:pPr>
        <w:pStyle w:val="Sumrio2"/>
        <w:tabs>
          <w:tab w:val="left" w:pos="880"/>
          <w:tab w:val="right" w:pos="9350"/>
        </w:tabs>
        <w:rPr>
          <w:ins w:id="453" w:author="Carlos Eduardo Gonzaga Romaniello de Souza" w:date="2021-07-25T19:49:00Z"/>
          <w:rFonts w:ascii="Arial" w:eastAsiaTheme="minorEastAsia" w:hAnsi="Arial" w:cs="Arial"/>
          <w:noProof/>
          <w:sz w:val="22"/>
          <w:szCs w:val="22"/>
          <w:rPrChange w:id="454" w:author="Carlos Eduardo Gonzaga Romaniello de Souza" w:date="2021-07-25T19:50:00Z">
            <w:rPr>
              <w:ins w:id="455" w:author="Carlos Eduardo Gonzaga Romaniello de Souza" w:date="2021-07-25T19:49:00Z"/>
              <w:rFonts w:asciiTheme="minorHAnsi" w:eastAsiaTheme="minorEastAsia" w:hAnsiTheme="minorHAnsi" w:cstheme="minorBidi"/>
              <w:noProof/>
              <w:sz w:val="22"/>
              <w:szCs w:val="22"/>
            </w:rPr>
          </w:rPrChange>
        </w:rPr>
      </w:pPr>
      <w:ins w:id="456" w:author="Carlos Eduardo Gonzaga Romaniello de Souza" w:date="2021-07-25T19:49:00Z">
        <w:r w:rsidRPr="00F415AE">
          <w:rPr>
            <w:rStyle w:val="Hyperlink"/>
            <w:rFonts w:ascii="Arial" w:hAnsi="Arial" w:cs="Arial"/>
            <w:noProof/>
            <w:rPrChange w:id="457" w:author="Carlos Eduardo Gonzaga Romaniello de Souza" w:date="2021-07-25T19:50:00Z">
              <w:rPr>
                <w:rStyle w:val="Hyperlink"/>
                <w:noProof/>
              </w:rPr>
            </w:rPrChange>
          </w:rPr>
          <w:fldChar w:fldCharType="begin"/>
        </w:r>
        <w:r w:rsidRPr="00F415AE">
          <w:rPr>
            <w:rStyle w:val="Hyperlink"/>
            <w:rFonts w:ascii="Arial" w:hAnsi="Arial" w:cs="Arial"/>
            <w:noProof/>
            <w:rPrChange w:id="458" w:author="Carlos Eduardo Gonzaga Romaniello de Souza" w:date="2021-07-25T19:50:00Z">
              <w:rPr>
                <w:rStyle w:val="Hyperlink"/>
                <w:noProof/>
              </w:rPr>
            </w:rPrChange>
          </w:rPr>
          <w:instrText xml:space="preserve"> </w:instrText>
        </w:r>
        <w:r w:rsidRPr="00F415AE">
          <w:rPr>
            <w:rFonts w:ascii="Arial" w:hAnsi="Arial" w:cs="Arial"/>
            <w:noProof/>
            <w:rPrChange w:id="459" w:author="Carlos Eduardo Gonzaga Romaniello de Souza" w:date="2021-07-25T19:50:00Z">
              <w:rPr>
                <w:noProof/>
              </w:rPr>
            </w:rPrChange>
          </w:rPr>
          <w:instrText>HYPERLINK \l "_Toc78135018"</w:instrText>
        </w:r>
        <w:r w:rsidRPr="00F415AE">
          <w:rPr>
            <w:rStyle w:val="Hyperlink"/>
            <w:rFonts w:ascii="Arial" w:hAnsi="Arial" w:cs="Arial"/>
            <w:noProof/>
            <w:rPrChange w:id="460"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461" w:author="Carlos Eduardo Gonzaga Romaniello de Souza" w:date="2021-07-25T19:50:00Z">
              <w:rPr>
                <w:rStyle w:val="Hyperlink"/>
                <w:noProof/>
              </w:rPr>
            </w:rPrChange>
          </w:rPr>
          <w:fldChar w:fldCharType="separate"/>
        </w:r>
        <w:r w:rsidRPr="00F415AE">
          <w:rPr>
            <w:rStyle w:val="Hyperlink"/>
            <w:rFonts w:ascii="Arial" w:hAnsi="Arial" w:cs="Arial"/>
            <w:noProof/>
            <w:rPrChange w:id="462" w:author="Carlos Eduardo Gonzaga Romaniello de Souza" w:date="2021-07-25T19:50:00Z">
              <w:rPr>
                <w:rStyle w:val="Hyperlink"/>
                <w:noProof/>
              </w:rPr>
            </w:rPrChange>
          </w:rPr>
          <w:t>4.4</w:t>
        </w:r>
        <w:r w:rsidRPr="00F415AE">
          <w:rPr>
            <w:rFonts w:ascii="Arial" w:eastAsiaTheme="minorEastAsia" w:hAnsi="Arial" w:cs="Arial"/>
            <w:noProof/>
            <w:sz w:val="22"/>
            <w:szCs w:val="22"/>
            <w:rPrChange w:id="463"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464" w:author="Carlos Eduardo Gonzaga Romaniello de Souza" w:date="2021-07-25T19:50:00Z">
              <w:rPr>
                <w:rStyle w:val="Hyperlink"/>
                <w:noProof/>
              </w:rPr>
            </w:rPrChange>
          </w:rPr>
          <w:t>Requisito 2 – Exclusão de gado</w:t>
        </w:r>
        <w:r w:rsidRPr="00F415AE">
          <w:rPr>
            <w:rFonts w:ascii="Arial" w:hAnsi="Arial" w:cs="Arial"/>
            <w:noProof/>
            <w:webHidden/>
            <w:rPrChange w:id="465" w:author="Carlos Eduardo Gonzaga Romaniello de Souza" w:date="2021-07-25T19:50:00Z">
              <w:rPr>
                <w:noProof/>
                <w:webHidden/>
              </w:rPr>
            </w:rPrChange>
          </w:rPr>
          <w:tab/>
        </w:r>
        <w:r w:rsidRPr="00F415AE">
          <w:rPr>
            <w:rFonts w:ascii="Arial" w:hAnsi="Arial" w:cs="Arial"/>
            <w:noProof/>
            <w:webHidden/>
            <w:rPrChange w:id="466" w:author="Carlos Eduardo Gonzaga Romaniello de Souza" w:date="2021-07-25T19:50:00Z">
              <w:rPr>
                <w:noProof/>
                <w:webHidden/>
              </w:rPr>
            </w:rPrChange>
          </w:rPr>
          <w:fldChar w:fldCharType="begin"/>
        </w:r>
        <w:r w:rsidRPr="00F415AE">
          <w:rPr>
            <w:rFonts w:ascii="Arial" w:hAnsi="Arial" w:cs="Arial"/>
            <w:noProof/>
            <w:webHidden/>
            <w:rPrChange w:id="467" w:author="Carlos Eduardo Gonzaga Romaniello de Souza" w:date="2021-07-25T19:50:00Z">
              <w:rPr>
                <w:noProof/>
                <w:webHidden/>
              </w:rPr>
            </w:rPrChange>
          </w:rPr>
          <w:instrText xml:space="preserve"> PAGEREF _Toc78135018 \h </w:instrText>
        </w:r>
      </w:ins>
      <w:r w:rsidRPr="00F415AE">
        <w:rPr>
          <w:rFonts w:ascii="Arial" w:hAnsi="Arial" w:cs="Arial"/>
          <w:noProof/>
          <w:webHidden/>
          <w:rPrChange w:id="468" w:author="Carlos Eduardo Gonzaga Romaniello de Souza" w:date="2021-07-25T19:50:00Z">
            <w:rPr>
              <w:rFonts w:ascii="Arial" w:hAnsi="Arial" w:cs="Arial"/>
              <w:noProof/>
              <w:webHidden/>
            </w:rPr>
          </w:rPrChange>
        </w:rPr>
      </w:r>
      <w:r w:rsidRPr="00F415AE">
        <w:rPr>
          <w:rFonts w:ascii="Arial" w:hAnsi="Arial" w:cs="Arial"/>
          <w:noProof/>
          <w:webHidden/>
          <w:rPrChange w:id="469" w:author="Carlos Eduardo Gonzaga Romaniello de Souza" w:date="2021-07-25T19:50:00Z">
            <w:rPr>
              <w:noProof/>
              <w:webHidden/>
            </w:rPr>
          </w:rPrChange>
        </w:rPr>
        <w:fldChar w:fldCharType="separate"/>
      </w:r>
      <w:ins w:id="470" w:author="Carlos Eduardo Gonzaga Romaniello de Souza" w:date="2021-07-25T19:49:00Z">
        <w:r w:rsidRPr="00F415AE">
          <w:rPr>
            <w:rFonts w:ascii="Arial" w:hAnsi="Arial" w:cs="Arial"/>
            <w:noProof/>
            <w:webHidden/>
            <w:rPrChange w:id="471" w:author="Carlos Eduardo Gonzaga Romaniello de Souza" w:date="2021-07-25T19:50:00Z">
              <w:rPr>
                <w:noProof/>
                <w:webHidden/>
              </w:rPr>
            </w:rPrChange>
          </w:rPr>
          <w:t>9</w:t>
        </w:r>
        <w:r w:rsidRPr="00F415AE">
          <w:rPr>
            <w:rFonts w:ascii="Arial" w:hAnsi="Arial" w:cs="Arial"/>
            <w:noProof/>
            <w:webHidden/>
            <w:rPrChange w:id="472" w:author="Carlos Eduardo Gonzaga Romaniello de Souza" w:date="2021-07-25T19:50:00Z">
              <w:rPr>
                <w:noProof/>
                <w:webHidden/>
              </w:rPr>
            </w:rPrChange>
          </w:rPr>
          <w:fldChar w:fldCharType="end"/>
        </w:r>
        <w:r w:rsidRPr="00F415AE">
          <w:rPr>
            <w:rStyle w:val="Hyperlink"/>
            <w:rFonts w:ascii="Arial" w:hAnsi="Arial" w:cs="Arial"/>
            <w:noProof/>
            <w:rPrChange w:id="473" w:author="Carlos Eduardo Gonzaga Romaniello de Souza" w:date="2021-07-25T19:50:00Z">
              <w:rPr>
                <w:rStyle w:val="Hyperlink"/>
                <w:noProof/>
              </w:rPr>
            </w:rPrChange>
          </w:rPr>
          <w:fldChar w:fldCharType="end"/>
        </w:r>
      </w:ins>
    </w:p>
    <w:p w14:paraId="1A758FCF" w14:textId="77777777" w:rsidR="00F415AE" w:rsidRPr="00F415AE" w:rsidRDefault="00F415AE">
      <w:pPr>
        <w:pStyle w:val="Sumrio2"/>
        <w:tabs>
          <w:tab w:val="left" w:pos="880"/>
          <w:tab w:val="right" w:pos="9350"/>
        </w:tabs>
        <w:rPr>
          <w:ins w:id="474" w:author="Carlos Eduardo Gonzaga Romaniello de Souza" w:date="2021-07-25T19:49:00Z"/>
          <w:rFonts w:ascii="Arial" w:eastAsiaTheme="minorEastAsia" w:hAnsi="Arial" w:cs="Arial"/>
          <w:noProof/>
          <w:sz w:val="22"/>
          <w:szCs w:val="22"/>
          <w:rPrChange w:id="475" w:author="Carlos Eduardo Gonzaga Romaniello de Souza" w:date="2021-07-25T19:50:00Z">
            <w:rPr>
              <w:ins w:id="476" w:author="Carlos Eduardo Gonzaga Romaniello de Souza" w:date="2021-07-25T19:49:00Z"/>
              <w:rFonts w:asciiTheme="minorHAnsi" w:eastAsiaTheme="minorEastAsia" w:hAnsiTheme="minorHAnsi" w:cstheme="minorBidi"/>
              <w:noProof/>
              <w:sz w:val="22"/>
              <w:szCs w:val="22"/>
            </w:rPr>
          </w:rPrChange>
        </w:rPr>
      </w:pPr>
      <w:ins w:id="477" w:author="Carlos Eduardo Gonzaga Romaniello de Souza" w:date="2021-07-25T19:49:00Z">
        <w:r w:rsidRPr="00F415AE">
          <w:rPr>
            <w:rStyle w:val="Hyperlink"/>
            <w:rFonts w:ascii="Arial" w:hAnsi="Arial" w:cs="Arial"/>
            <w:noProof/>
            <w:rPrChange w:id="478" w:author="Carlos Eduardo Gonzaga Romaniello de Souza" w:date="2021-07-25T19:50:00Z">
              <w:rPr>
                <w:rStyle w:val="Hyperlink"/>
                <w:noProof/>
              </w:rPr>
            </w:rPrChange>
          </w:rPr>
          <w:fldChar w:fldCharType="begin"/>
        </w:r>
        <w:r w:rsidRPr="00F415AE">
          <w:rPr>
            <w:rStyle w:val="Hyperlink"/>
            <w:rFonts w:ascii="Arial" w:hAnsi="Arial" w:cs="Arial"/>
            <w:noProof/>
            <w:rPrChange w:id="479" w:author="Carlos Eduardo Gonzaga Romaniello de Souza" w:date="2021-07-25T19:50:00Z">
              <w:rPr>
                <w:rStyle w:val="Hyperlink"/>
                <w:noProof/>
              </w:rPr>
            </w:rPrChange>
          </w:rPr>
          <w:instrText xml:space="preserve"> </w:instrText>
        </w:r>
        <w:r w:rsidRPr="00F415AE">
          <w:rPr>
            <w:rFonts w:ascii="Arial" w:hAnsi="Arial" w:cs="Arial"/>
            <w:noProof/>
            <w:rPrChange w:id="480" w:author="Carlos Eduardo Gonzaga Romaniello de Souza" w:date="2021-07-25T19:50:00Z">
              <w:rPr>
                <w:noProof/>
              </w:rPr>
            </w:rPrChange>
          </w:rPr>
          <w:instrText>HYPERLINK \l "_Toc78135019"</w:instrText>
        </w:r>
        <w:r w:rsidRPr="00F415AE">
          <w:rPr>
            <w:rStyle w:val="Hyperlink"/>
            <w:rFonts w:ascii="Arial" w:hAnsi="Arial" w:cs="Arial"/>
            <w:noProof/>
            <w:rPrChange w:id="481"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482" w:author="Carlos Eduardo Gonzaga Romaniello de Souza" w:date="2021-07-25T19:50:00Z">
              <w:rPr>
                <w:rStyle w:val="Hyperlink"/>
                <w:noProof/>
              </w:rPr>
            </w:rPrChange>
          </w:rPr>
          <w:fldChar w:fldCharType="separate"/>
        </w:r>
        <w:r w:rsidRPr="00F415AE">
          <w:rPr>
            <w:rStyle w:val="Hyperlink"/>
            <w:rFonts w:ascii="Arial" w:hAnsi="Arial" w:cs="Arial"/>
            <w:noProof/>
            <w:rPrChange w:id="483" w:author="Carlos Eduardo Gonzaga Romaniello de Souza" w:date="2021-07-25T19:50:00Z">
              <w:rPr>
                <w:rStyle w:val="Hyperlink"/>
                <w:noProof/>
              </w:rPr>
            </w:rPrChange>
          </w:rPr>
          <w:t>4.5</w:t>
        </w:r>
        <w:r w:rsidRPr="00F415AE">
          <w:rPr>
            <w:rFonts w:ascii="Arial" w:eastAsiaTheme="minorEastAsia" w:hAnsi="Arial" w:cs="Arial"/>
            <w:noProof/>
            <w:sz w:val="22"/>
            <w:szCs w:val="22"/>
            <w:rPrChange w:id="484"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485" w:author="Carlos Eduardo Gonzaga Romaniello de Souza" w:date="2021-07-25T19:50:00Z">
              <w:rPr>
                <w:rStyle w:val="Hyperlink"/>
                <w:noProof/>
              </w:rPr>
            </w:rPrChange>
          </w:rPr>
          <w:t>Requisito 3 – Consulta de gado</w:t>
        </w:r>
        <w:r w:rsidRPr="00F415AE">
          <w:rPr>
            <w:rFonts w:ascii="Arial" w:hAnsi="Arial" w:cs="Arial"/>
            <w:noProof/>
            <w:webHidden/>
            <w:rPrChange w:id="486" w:author="Carlos Eduardo Gonzaga Romaniello de Souza" w:date="2021-07-25T19:50:00Z">
              <w:rPr>
                <w:noProof/>
                <w:webHidden/>
              </w:rPr>
            </w:rPrChange>
          </w:rPr>
          <w:tab/>
        </w:r>
        <w:r w:rsidRPr="00F415AE">
          <w:rPr>
            <w:rFonts w:ascii="Arial" w:hAnsi="Arial" w:cs="Arial"/>
            <w:noProof/>
            <w:webHidden/>
            <w:rPrChange w:id="487" w:author="Carlos Eduardo Gonzaga Romaniello de Souza" w:date="2021-07-25T19:50:00Z">
              <w:rPr>
                <w:noProof/>
                <w:webHidden/>
              </w:rPr>
            </w:rPrChange>
          </w:rPr>
          <w:fldChar w:fldCharType="begin"/>
        </w:r>
        <w:r w:rsidRPr="00F415AE">
          <w:rPr>
            <w:rFonts w:ascii="Arial" w:hAnsi="Arial" w:cs="Arial"/>
            <w:noProof/>
            <w:webHidden/>
            <w:rPrChange w:id="488" w:author="Carlos Eduardo Gonzaga Romaniello de Souza" w:date="2021-07-25T19:50:00Z">
              <w:rPr>
                <w:noProof/>
                <w:webHidden/>
              </w:rPr>
            </w:rPrChange>
          </w:rPr>
          <w:instrText xml:space="preserve"> PAGEREF _Toc78135019 \h </w:instrText>
        </w:r>
      </w:ins>
      <w:r w:rsidRPr="00F415AE">
        <w:rPr>
          <w:rFonts w:ascii="Arial" w:hAnsi="Arial" w:cs="Arial"/>
          <w:noProof/>
          <w:webHidden/>
          <w:rPrChange w:id="489" w:author="Carlos Eduardo Gonzaga Romaniello de Souza" w:date="2021-07-25T19:50:00Z">
            <w:rPr>
              <w:rFonts w:ascii="Arial" w:hAnsi="Arial" w:cs="Arial"/>
              <w:noProof/>
              <w:webHidden/>
            </w:rPr>
          </w:rPrChange>
        </w:rPr>
      </w:r>
      <w:r w:rsidRPr="00F415AE">
        <w:rPr>
          <w:rFonts w:ascii="Arial" w:hAnsi="Arial" w:cs="Arial"/>
          <w:noProof/>
          <w:webHidden/>
          <w:rPrChange w:id="490" w:author="Carlos Eduardo Gonzaga Romaniello de Souza" w:date="2021-07-25T19:50:00Z">
            <w:rPr>
              <w:noProof/>
              <w:webHidden/>
            </w:rPr>
          </w:rPrChange>
        </w:rPr>
        <w:fldChar w:fldCharType="separate"/>
      </w:r>
      <w:ins w:id="491" w:author="Carlos Eduardo Gonzaga Romaniello de Souza" w:date="2021-07-25T19:49:00Z">
        <w:r w:rsidRPr="00F415AE">
          <w:rPr>
            <w:rFonts w:ascii="Arial" w:hAnsi="Arial" w:cs="Arial"/>
            <w:noProof/>
            <w:webHidden/>
            <w:rPrChange w:id="492" w:author="Carlos Eduardo Gonzaga Romaniello de Souza" w:date="2021-07-25T19:50:00Z">
              <w:rPr>
                <w:noProof/>
                <w:webHidden/>
              </w:rPr>
            </w:rPrChange>
          </w:rPr>
          <w:t>9</w:t>
        </w:r>
        <w:r w:rsidRPr="00F415AE">
          <w:rPr>
            <w:rFonts w:ascii="Arial" w:hAnsi="Arial" w:cs="Arial"/>
            <w:noProof/>
            <w:webHidden/>
            <w:rPrChange w:id="493" w:author="Carlos Eduardo Gonzaga Romaniello de Souza" w:date="2021-07-25T19:50:00Z">
              <w:rPr>
                <w:noProof/>
                <w:webHidden/>
              </w:rPr>
            </w:rPrChange>
          </w:rPr>
          <w:fldChar w:fldCharType="end"/>
        </w:r>
        <w:r w:rsidRPr="00F415AE">
          <w:rPr>
            <w:rStyle w:val="Hyperlink"/>
            <w:rFonts w:ascii="Arial" w:hAnsi="Arial" w:cs="Arial"/>
            <w:noProof/>
            <w:rPrChange w:id="494" w:author="Carlos Eduardo Gonzaga Romaniello de Souza" w:date="2021-07-25T19:50:00Z">
              <w:rPr>
                <w:rStyle w:val="Hyperlink"/>
                <w:noProof/>
              </w:rPr>
            </w:rPrChange>
          </w:rPr>
          <w:fldChar w:fldCharType="end"/>
        </w:r>
      </w:ins>
    </w:p>
    <w:p w14:paraId="2B1ABE7C" w14:textId="77777777" w:rsidR="00F415AE" w:rsidRPr="00F415AE" w:rsidRDefault="00F415AE">
      <w:pPr>
        <w:pStyle w:val="Sumrio2"/>
        <w:tabs>
          <w:tab w:val="left" w:pos="880"/>
          <w:tab w:val="right" w:pos="9350"/>
        </w:tabs>
        <w:rPr>
          <w:ins w:id="495" w:author="Carlos Eduardo Gonzaga Romaniello de Souza" w:date="2021-07-25T19:49:00Z"/>
          <w:rFonts w:ascii="Arial" w:eastAsiaTheme="minorEastAsia" w:hAnsi="Arial" w:cs="Arial"/>
          <w:noProof/>
          <w:sz w:val="22"/>
          <w:szCs w:val="22"/>
          <w:rPrChange w:id="496" w:author="Carlos Eduardo Gonzaga Romaniello de Souza" w:date="2021-07-25T19:50:00Z">
            <w:rPr>
              <w:ins w:id="497" w:author="Carlos Eduardo Gonzaga Romaniello de Souza" w:date="2021-07-25T19:49:00Z"/>
              <w:rFonts w:asciiTheme="minorHAnsi" w:eastAsiaTheme="minorEastAsia" w:hAnsiTheme="minorHAnsi" w:cstheme="minorBidi"/>
              <w:noProof/>
              <w:sz w:val="22"/>
              <w:szCs w:val="22"/>
            </w:rPr>
          </w:rPrChange>
        </w:rPr>
      </w:pPr>
      <w:ins w:id="498" w:author="Carlos Eduardo Gonzaga Romaniello de Souza" w:date="2021-07-25T19:49:00Z">
        <w:r w:rsidRPr="00F415AE">
          <w:rPr>
            <w:rStyle w:val="Hyperlink"/>
            <w:rFonts w:ascii="Arial" w:hAnsi="Arial" w:cs="Arial"/>
            <w:noProof/>
            <w:rPrChange w:id="499" w:author="Carlos Eduardo Gonzaga Romaniello de Souza" w:date="2021-07-25T19:50:00Z">
              <w:rPr>
                <w:rStyle w:val="Hyperlink"/>
                <w:noProof/>
              </w:rPr>
            </w:rPrChange>
          </w:rPr>
          <w:fldChar w:fldCharType="begin"/>
        </w:r>
        <w:r w:rsidRPr="00F415AE">
          <w:rPr>
            <w:rStyle w:val="Hyperlink"/>
            <w:rFonts w:ascii="Arial" w:hAnsi="Arial" w:cs="Arial"/>
            <w:noProof/>
            <w:rPrChange w:id="500" w:author="Carlos Eduardo Gonzaga Romaniello de Souza" w:date="2021-07-25T19:50:00Z">
              <w:rPr>
                <w:rStyle w:val="Hyperlink"/>
                <w:noProof/>
              </w:rPr>
            </w:rPrChange>
          </w:rPr>
          <w:instrText xml:space="preserve"> </w:instrText>
        </w:r>
        <w:r w:rsidRPr="00F415AE">
          <w:rPr>
            <w:rFonts w:ascii="Arial" w:hAnsi="Arial" w:cs="Arial"/>
            <w:noProof/>
            <w:rPrChange w:id="501" w:author="Carlos Eduardo Gonzaga Romaniello de Souza" w:date="2021-07-25T19:50:00Z">
              <w:rPr>
                <w:noProof/>
              </w:rPr>
            </w:rPrChange>
          </w:rPr>
          <w:instrText>HYPERLINK \l "_Toc78135020"</w:instrText>
        </w:r>
        <w:r w:rsidRPr="00F415AE">
          <w:rPr>
            <w:rStyle w:val="Hyperlink"/>
            <w:rFonts w:ascii="Arial" w:hAnsi="Arial" w:cs="Arial"/>
            <w:noProof/>
            <w:rPrChange w:id="502"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503" w:author="Carlos Eduardo Gonzaga Romaniello de Souza" w:date="2021-07-25T19:50:00Z">
              <w:rPr>
                <w:rStyle w:val="Hyperlink"/>
                <w:noProof/>
              </w:rPr>
            </w:rPrChange>
          </w:rPr>
          <w:fldChar w:fldCharType="separate"/>
        </w:r>
        <w:r w:rsidRPr="00F415AE">
          <w:rPr>
            <w:rStyle w:val="Hyperlink"/>
            <w:rFonts w:ascii="Arial" w:hAnsi="Arial" w:cs="Arial"/>
            <w:noProof/>
            <w:rPrChange w:id="504" w:author="Carlos Eduardo Gonzaga Romaniello de Souza" w:date="2021-07-25T19:50:00Z">
              <w:rPr>
                <w:rStyle w:val="Hyperlink"/>
                <w:noProof/>
              </w:rPr>
            </w:rPrChange>
          </w:rPr>
          <w:t>4.6</w:t>
        </w:r>
        <w:r w:rsidRPr="00F415AE">
          <w:rPr>
            <w:rFonts w:ascii="Arial" w:eastAsiaTheme="minorEastAsia" w:hAnsi="Arial" w:cs="Arial"/>
            <w:noProof/>
            <w:sz w:val="22"/>
            <w:szCs w:val="22"/>
            <w:rPrChange w:id="505"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506" w:author="Carlos Eduardo Gonzaga Romaniello de Souza" w:date="2021-07-25T19:50:00Z">
              <w:rPr>
                <w:rStyle w:val="Hyperlink"/>
                <w:noProof/>
              </w:rPr>
            </w:rPrChange>
          </w:rPr>
          <w:t>Requisito 4 Atualização de gado</w:t>
        </w:r>
        <w:r w:rsidRPr="00F415AE">
          <w:rPr>
            <w:rFonts w:ascii="Arial" w:hAnsi="Arial" w:cs="Arial"/>
            <w:noProof/>
            <w:webHidden/>
            <w:rPrChange w:id="507" w:author="Carlos Eduardo Gonzaga Romaniello de Souza" w:date="2021-07-25T19:50:00Z">
              <w:rPr>
                <w:noProof/>
                <w:webHidden/>
              </w:rPr>
            </w:rPrChange>
          </w:rPr>
          <w:tab/>
        </w:r>
        <w:r w:rsidRPr="00F415AE">
          <w:rPr>
            <w:rFonts w:ascii="Arial" w:hAnsi="Arial" w:cs="Arial"/>
            <w:noProof/>
            <w:webHidden/>
            <w:rPrChange w:id="508" w:author="Carlos Eduardo Gonzaga Romaniello de Souza" w:date="2021-07-25T19:50:00Z">
              <w:rPr>
                <w:noProof/>
                <w:webHidden/>
              </w:rPr>
            </w:rPrChange>
          </w:rPr>
          <w:fldChar w:fldCharType="begin"/>
        </w:r>
        <w:r w:rsidRPr="00F415AE">
          <w:rPr>
            <w:rFonts w:ascii="Arial" w:hAnsi="Arial" w:cs="Arial"/>
            <w:noProof/>
            <w:webHidden/>
            <w:rPrChange w:id="509" w:author="Carlos Eduardo Gonzaga Romaniello de Souza" w:date="2021-07-25T19:50:00Z">
              <w:rPr>
                <w:noProof/>
                <w:webHidden/>
              </w:rPr>
            </w:rPrChange>
          </w:rPr>
          <w:instrText xml:space="preserve"> PAGEREF _Toc78135020 \h </w:instrText>
        </w:r>
      </w:ins>
      <w:r w:rsidRPr="00F415AE">
        <w:rPr>
          <w:rFonts w:ascii="Arial" w:hAnsi="Arial" w:cs="Arial"/>
          <w:noProof/>
          <w:webHidden/>
          <w:rPrChange w:id="510" w:author="Carlos Eduardo Gonzaga Romaniello de Souza" w:date="2021-07-25T19:50:00Z">
            <w:rPr>
              <w:rFonts w:ascii="Arial" w:hAnsi="Arial" w:cs="Arial"/>
              <w:noProof/>
              <w:webHidden/>
            </w:rPr>
          </w:rPrChange>
        </w:rPr>
      </w:r>
      <w:r w:rsidRPr="00F415AE">
        <w:rPr>
          <w:rFonts w:ascii="Arial" w:hAnsi="Arial" w:cs="Arial"/>
          <w:noProof/>
          <w:webHidden/>
          <w:rPrChange w:id="511" w:author="Carlos Eduardo Gonzaga Romaniello de Souza" w:date="2021-07-25T19:50:00Z">
            <w:rPr>
              <w:noProof/>
              <w:webHidden/>
            </w:rPr>
          </w:rPrChange>
        </w:rPr>
        <w:fldChar w:fldCharType="separate"/>
      </w:r>
      <w:ins w:id="512" w:author="Carlos Eduardo Gonzaga Romaniello de Souza" w:date="2021-07-25T19:49:00Z">
        <w:r w:rsidRPr="00F415AE">
          <w:rPr>
            <w:rFonts w:ascii="Arial" w:hAnsi="Arial" w:cs="Arial"/>
            <w:noProof/>
            <w:webHidden/>
            <w:rPrChange w:id="513" w:author="Carlos Eduardo Gonzaga Romaniello de Souza" w:date="2021-07-25T19:50:00Z">
              <w:rPr>
                <w:noProof/>
                <w:webHidden/>
              </w:rPr>
            </w:rPrChange>
          </w:rPr>
          <w:t>10</w:t>
        </w:r>
        <w:r w:rsidRPr="00F415AE">
          <w:rPr>
            <w:rFonts w:ascii="Arial" w:hAnsi="Arial" w:cs="Arial"/>
            <w:noProof/>
            <w:webHidden/>
            <w:rPrChange w:id="514" w:author="Carlos Eduardo Gonzaga Romaniello de Souza" w:date="2021-07-25T19:50:00Z">
              <w:rPr>
                <w:noProof/>
                <w:webHidden/>
              </w:rPr>
            </w:rPrChange>
          </w:rPr>
          <w:fldChar w:fldCharType="end"/>
        </w:r>
        <w:r w:rsidRPr="00F415AE">
          <w:rPr>
            <w:rStyle w:val="Hyperlink"/>
            <w:rFonts w:ascii="Arial" w:hAnsi="Arial" w:cs="Arial"/>
            <w:noProof/>
            <w:rPrChange w:id="515" w:author="Carlos Eduardo Gonzaga Romaniello de Souza" w:date="2021-07-25T19:50:00Z">
              <w:rPr>
                <w:rStyle w:val="Hyperlink"/>
                <w:noProof/>
              </w:rPr>
            </w:rPrChange>
          </w:rPr>
          <w:fldChar w:fldCharType="end"/>
        </w:r>
      </w:ins>
    </w:p>
    <w:p w14:paraId="3C0A5D0F" w14:textId="77777777" w:rsidR="00F415AE" w:rsidRPr="00F415AE" w:rsidRDefault="00F415AE">
      <w:pPr>
        <w:pStyle w:val="Sumrio2"/>
        <w:tabs>
          <w:tab w:val="left" w:pos="880"/>
          <w:tab w:val="right" w:pos="9350"/>
        </w:tabs>
        <w:rPr>
          <w:ins w:id="516" w:author="Carlos Eduardo Gonzaga Romaniello de Souza" w:date="2021-07-25T19:49:00Z"/>
          <w:rFonts w:ascii="Arial" w:eastAsiaTheme="minorEastAsia" w:hAnsi="Arial" w:cs="Arial"/>
          <w:noProof/>
          <w:sz w:val="22"/>
          <w:szCs w:val="22"/>
          <w:rPrChange w:id="517" w:author="Carlos Eduardo Gonzaga Romaniello de Souza" w:date="2021-07-25T19:50:00Z">
            <w:rPr>
              <w:ins w:id="518" w:author="Carlos Eduardo Gonzaga Romaniello de Souza" w:date="2021-07-25T19:49:00Z"/>
              <w:rFonts w:asciiTheme="minorHAnsi" w:eastAsiaTheme="minorEastAsia" w:hAnsiTheme="minorHAnsi" w:cstheme="minorBidi"/>
              <w:noProof/>
              <w:sz w:val="22"/>
              <w:szCs w:val="22"/>
            </w:rPr>
          </w:rPrChange>
        </w:rPr>
      </w:pPr>
      <w:ins w:id="519" w:author="Carlos Eduardo Gonzaga Romaniello de Souza" w:date="2021-07-25T19:49:00Z">
        <w:r w:rsidRPr="00F415AE">
          <w:rPr>
            <w:rStyle w:val="Hyperlink"/>
            <w:rFonts w:ascii="Arial" w:hAnsi="Arial" w:cs="Arial"/>
            <w:noProof/>
            <w:rPrChange w:id="520" w:author="Carlos Eduardo Gonzaga Romaniello de Souza" w:date="2021-07-25T19:50:00Z">
              <w:rPr>
                <w:rStyle w:val="Hyperlink"/>
                <w:noProof/>
              </w:rPr>
            </w:rPrChange>
          </w:rPr>
          <w:fldChar w:fldCharType="begin"/>
        </w:r>
        <w:r w:rsidRPr="00F415AE">
          <w:rPr>
            <w:rStyle w:val="Hyperlink"/>
            <w:rFonts w:ascii="Arial" w:hAnsi="Arial" w:cs="Arial"/>
            <w:noProof/>
            <w:rPrChange w:id="521" w:author="Carlos Eduardo Gonzaga Romaniello de Souza" w:date="2021-07-25T19:50:00Z">
              <w:rPr>
                <w:rStyle w:val="Hyperlink"/>
                <w:noProof/>
              </w:rPr>
            </w:rPrChange>
          </w:rPr>
          <w:instrText xml:space="preserve"> </w:instrText>
        </w:r>
        <w:r w:rsidRPr="00F415AE">
          <w:rPr>
            <w:rFonts w:ascii="Arial" w:hAnsi="Arial" w:cs="Arial"/>
            <w:noProof/>
            <w:rPrChange w:id="522" w:author="Carlos Eduardo Gonzaga Romaniello de Souza" w:date="2021-07-25T19:50:00Z">
              <w:rPr>
                <w:noProof/>
              </w:rPr>
            </w:rPrChange>
          </w:rPr>
          <w:instrText>HYPERLINK \l "_Toc78135021"</w:instrText>
        </w:r>
        <w:r w:rsidRPr="00F415AE">
          <w:rPr>
            <w:rStyle w:val="Hyperlink"/>
            <w:rFonts w:ascii="Arial" w:hAnsi="Arial" w:cs="Arial"/>
            <w:noProof/>
            <w:rPrChange w:id="523"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524" w:author="Carlos Eduardo Gonzaga Romaniello de Souza" w:date="2021-07-25T19:50:00Z">
              <w:rPr>
                <w:rStyle w:val="Hyperlink"/>
                <w:noProof/>
              </w:rPr>
            </w:rPrChange>
          </w:rPr>
          <w:fldChar w:fldCharType="separate"/>
        </w:r>
        <w:r w:rsidRPr="00F415AE">
          <w:rPr>
            <w:rStyle w:val="Hyperlink"/>
            <w:rFonts w:ascii="Arial" w:hAnsi="Arial" w:cs="Arial"/>
            <w:noProof/>
            <w:rPrChange w:id="525" w:author="Carlos Eduardo Gonzaga Romaniello de Souza" w:date="2021-07-25T19:50:00Z">
              <w:rPr>
                <w:rStyle w:val="Hyperlink"/>
                <w:noProof/>
              </w:rPr>
            </w:rPrChange>
          </w:rPr>
          <w:t>4.7</w:t>
        </w:r>
        <w:r w:rsidRPr="00F415AE">
          <w:rPr>
            <w:rFonts w:ascii="Arial" w:eastAsiaTheme="minorEastAsia" w:hAnsi="Arial" w:cs="Arial"/>
            <w:noProof/>
            <w:sz w:val="22"/>
            <w:szCs w:val="22"/>
            <w:rPrChange w:id="526"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527" w:author="Carlos Eduardo Gonzaga Romaniello de Souza" w:date="2021-07-25T19:50:00Z">
              <w:rPr>
                <w:rStyle w:val="Hyperlink"/>
                <w:noProof/>
              </w:rPr>
            </w:rPrChange>
          </w:rPr>
          <w:t>Requisito 5 – Cadastro de transação</w:t>
        </w:r>
        <w:r w:rsidRPr="00F415AE">
          <w:rPr>
            <w:rFonts w:ascii="Arial" w:hAnsi="Arial" w:cs="Arial"/>
            <w:noProof/>
            <w:webHidden/>
            <w:rPrChange w:id="528" w:author="Carlos Eduardo Gonzaga Romaniello de Souza" w:date="2021-07-25T19:50:00Z">
              <w:rPr>
                <w:noProof/>
                <w:webHidden/>
              </w:rPr>
            </w:rPrChange>
          </w:rPr>
          <w:tab/>
        </w:r>
        <w:r w:rsidRPr="00F415AE">
          <w:rPr>
            <w:rFonts w:ascii="Arial" w:hAnsi="Arial" w:cs="Arial"/>
            <w:noProof/>
            <w:webHidden/>
            <w:rPrChange w:id="529" w:author="Carlos Eduardo Gonzaga Romaniello de Souza" w:date="2021-07-25T19:50:00Z">
              <w:rPr>
                <w:noProof/>
                <w:webHidden/>
              </w:rPr>
            </w:rPrChange>
          </w:rPr>
          <w:fldChar w:fldCharType="begin"/>
        </w:r>
        <w:r w:rsidRPr="00F415AE">
          <w:rPr>
            <w:rFonts w:ascii="Arial" w:hAnsi="Arial" w:cs="Arial"/>
            <w:noProof/>
            <w:webHidden/>
            <w:rPrChange w:id="530" w:author="Carlos Eduardo Gonzaga Romaniello de Souza" w:date="2021-07-25T19:50:00Z">
              <w:rPr>
                <w:noProof/>
                <w:webHidden/>
              </w:rPr>
            </w:rPrChange>
          </w:rPr>
          <w:instrText xml:space="preserve"> PAGEREF _Toc78135021 \h </w:instrText>
        </w:r>
      </w:ins>
      <w:r w:rsidRPr="00F415AE">
        <w:rPr>
          <w:rFonts w:ascii="Arial" w:hAnsi="Arial" w:cs="Arial"/>
          <w:noProof/>
          <w:webHidden/>
          <w:rPrChange w:id="531" w:author="Carlos Eduardo Gonzaga Romaniello de Souza" w:date="2021-07-25T19:50:00Z">
            <w:rPr>
              <w:rFonts w:ascii="Arial" w:hAnsi="Arial" w:cs="Arial"/>
              <w:noProof/>
              <w:webHidden/>
            </w:rPr>
          </w:rPrChange>
        </w:rPr>
      </w:r>
      <w:r w:rsidRPr="00F415AE">
        <w:rPr>
          <w:rFonts w:ascii="Arial" w:hAnsi="Arial" w:cs="Arial"/>
          <w:noProof/>
          <w:webHidden/>
          <w:rPrChange w:id="532" w:author="Carlos Eduardo Gonzaga Romaniello de Souza" w:date="2021-07-25T19:50:00Z">
            <w:rPr>
              <w:noProof/>
              <w:webHidden/>
            </w:rPr>
          </w:rPrChange>
        </w:rPr>
        <w:fldChar w:fldCharType="separate"/>
      </w:r>
      <w:ins w:id="533" w:author="Carlos Eduardo Gonzaga Romaniello de Souza" w:date="2021-07-25T19:49:00Z">
        <w:r w:rsidRPr="00F415AE">
          <w:rPr>
            <w:rFonts w:ascii="Arial" w:hAnsi="Arial" w:cs="Arial"/>
            <w:noProof/>
            <w:webHidden/>
            <w:rPrChange w:id="534" w:author="Carlos Eduardo Gonzaga Romaniello de Souza" w:date="2021-07-25T19:50:00Z">
              <w:rPr>
                <w:noProof/>
                <w:webHidden/>
              </w:rPr>
            </w:rPrChange>
          </w:rPr>
          <w:t>10</w:t>
        </w:r>
        <w:r w:rsidRPr="00F415AE">
          <w:rPr>
            <w:rFonts w:ascii="Arial" w:hAnsi="Arial" w:cs="Arial"/>
            <w:noProof/>
            <w:webHidden/>
            <w:rPrChange w:id="535" w:author="Carlos Eduardo Gonzaga Romaniello de Souza" w:date="2021-07-25T19:50:00Z">
              <w:rPr>
                <w:noProof/>
                <w:webHidden/>
              </w:rPr>
            </w:rPrChange>
          </w:rPr>
          <w:fldChar w:fldCharType="end"/>
        </w:r>
        <w:r w:rsidRPr="00F415AE">
          <w:rPr>
            <w:rStyle w:val="Hyperlink"/>
            <w:rFonts w:ascii="Arial" w:hAnsi="Arial" w:cs="Arial"/>
            <w:noProof/>
            <w:rPrChange w:id="536" w:author="Carlos Eduardo Gonzaga Romaniello de Souza" w:date="2021-07-25T19:50:00Z">
              <w:rPr>
                <w:rStyle w:val="Hyperlink"/>
                <w:noProof/>
              </w:rPr>
            </w:rPrChange>
          </w:rPr>
          <w:fldChar w:fldCharType="end"/>
        </w:r>
      </w:ins>
    </w:p>
    <w:p w14:paraId="74A0E342" w14:textId="77777777" w:rsidR="00F415AE" w:rsidRPr="00F415AE" w:rsidRDefault="00F415AE">
      <w:pPr>
        <w:pStyle w:val="Sumrio2"/>
        <w:tabs>
          <w:tab w:val="left" w:pos="880"/>
          <w:tab w:val="right" w:pos="9350"/>
        </w:tabs>
        <w:rPr>
          <w:ins w:id="537" w:author="Carlos Eduardo Gonzaga Romaniello de Souza" w:date="2021-07-25T19:49:00Z"/>
          <w:rFonts w:ascii="Arial" w:eastAsiaTheme="minorEastAsia" w:hAnsi="Arial" w:cs="Arial"/>
          <w:noProof/>
          <w:sz w:val="22"/>
          <w:szCs w:val="22"/>
          <w:rPrChange w:id="538" w:author="Carlos Eduardo Gonzaga Romaniello de Souza" w:date="2021-07-25T19:50:00Z">
            <w:rPr>
              <w:ins w:id="539" w:author="Carlos Eduardo Gonzaga Romaniello de Souza" w:date="2021-07-25T19:49:00Z"/>
              <w:rFonts w:asciiTheme="minorHAnsi" w:eastAsiaTheme="minorEastAsia" w:hAnsiTheme="minorHAnsi" w:cstheme="minorBidi"/>
              <w:noProof/>
              <w:sz w:val="22"/>
              <w:szCs w:val="22"/>
            </w:rPr>
          </w:rPrChange>
        </w:rPr>
      </w:pPr>
      <w:ins w:id="540" w:author="Carlos Eduardo Gonzaga Romaniello de Souza" w:date="2021-07-25T19:49:00Z">
        <w:r w:rsidRPr="00F415AE">
          <w:rPr>
            <w:rStyle w:val="Hyperlink"/>
            <w:rFonts w:ascii="Arial" w:hAnsi="Arial" w:cs="Arial"/>
            <w:noProof/>
            <w:rPrChange w:id="541" w:author="Carlos Eduardo Gonzaga Romaniello de Souza" w:date="2021-07-25T19:50:00Z">
              <w:rPr>
                <w:rStyle w:val="Hyperlink"/>
                <w:noProof/>
              </w:rPr>
            </w:rPrChange>
          </w:rPr>
          <w:fldChar w:fldCharType="begin"/>
        </w:r>
        <w:r w:rsidRPr="00F415AE">
          <w:rPr>
            <w:rStyle w:val="Hyperlink"/>
            <w:rFonts w:ascii="Arial" w:hAnsi="Arial" w:cs="Arial"/>
            <w:noProof/>
            <w:rPrChange w:id="542" w:author="Carlos Eduardo Gonzaga Romaniello de Souza" w:date="2021-07-25T19:50:00Z">
              <w:rPr>
                <w:rStyle w:val="Hyperlink"/>
                <w:noProof/>
              </w:rPr>
            </w:rPrChange>
          </w:rPr>
          <w:instrText xml:space="preserve"> </w:instrText>
        </w:r>
        <w:r w:rsidRPr="00F415AE">
          <w:rPr>
            <w:rFonts w:ascii="Arial" w:hAnsi="Arial" w:cs="Arial"/>
            <w:noProof/>
            <w:rPrChange w:id="543" w:author="Carlos Eduardo Gonzaga Romaniello de Souza" w:date="2021-07-25T19:50:00Z">
              <w:rPr>
                <w:noProof/>
              </w:rPr>
            </w:rPrChange>
          </w:rPr>
          <w:instrText>HYPERLINK \l "_Toc78135022"</w:instrText>
        </w:r>
        <w:r w:rsidRPr="00F415AE">
          <w:rPr>
            <w:rStyle w:val="Hyperlink"/>
            <w:rFonts w:ascii="Arial" w:hAnsi="Arial" w:cs="Arial"/>
            <w:noProof/>
            <w:rPrChange w:id="544"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545" w:author="Carlos Eduardo Gonzaga Romaniello de Souza" w:date="2021-07-25T19:50:00Z">
              <w:rPr>
                <w:rStyle w:val="Hyperlink"/>
                <w:noProof/>
              </w:rPr>
            </w:rPrChange>
          </w:rPr>
          <w:fldChar w:fldCharType="separate"/>
        </w:r>
        <w:r w:rsidRPr="00F415AE">
          <w:rPr>
            <w:rStyle w:val="Hyperlink"/>
            <w:rFonts w:ascii="Arial" w:hAnsi="Arial" w:cs="Arial"/>
            <w:noProof/>
            <w:rPrChange w:id="546" w:author="Carlos Eduardo Gonzaga Romaniello de Souza" w:date="2021-07-25T19:50:00Z">
              <w:rPr>
                <w:rStyle w:val="Hyperlink"/>
                <w:noProof/>
              </w:rPr>
            </w:rPrChange>
          </w:rPr>
          <w:t>4.8</w:t>
        </w:r>
        <w:r w:rsidRPr="00F415AE">
          <w:rPr>
            <w:rFonts w:ascii="Arial" w:eastAsiaTheme="minorEastAsia" w:hAnsi="Arial" w:cs="Arial"/>
            <w:noProof/>
            <w:sz w:val="22"/>
            <w:szCs w:val="22"/>
            <w:rPrChange w:id="547"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548" w:author="Carlos Eduardo Gonzaga Romaniello de Souza" w:date="2021-07-25T19:50:00Z">
              <w:rPr>
                <w:rStyle w:val="Hyperlink"/>
                <w:noProof/>
              </w:rPr>
            </w:rPrChange>
          </w:rPr>
          <w:t>Requisito 6 – Exclusão de transação</w:t>
        </w:r>
        <w:r w:rsidRPr="00F415AE">
          <w:rPr>
            <w:rFonts w:ascii="Arial" w:hAnsi="Arial" w:cs="Arial"/>
            <w:noProof/>
            <w:webHidden/>
            <w:rPrChange w:id="549" w:author="Carlos Eduardo Gonzaga Romaniello de Souza" w:date="2021-07-25T19:50:00Z">
              <w:rPr>
                <w:noProof/>
                <w:webHidden/>
              </w:rPr>
            </w:rPrChange>
          </w:rPr>
          <w:tab/>
        </w:r>
        <w:r w:rsidRPr="00F415AE">
          <w:rPr>
            <w:rFonts w:ascii="Arial" w:hAnsi="Arial" w:cs="Arial"/>
            <w:noProof/>
            <w:webHidden/>
            <w:rPrChange w:id="550" w:author="Carlos Eduardo Gonzaga Romaniello de Souza" w:date="2021-07-25T19:50:00Z">
              <w:rPr>
                <w:noProof/>
                <w:webHidden/>
              </w:rPr>
            </w:rPrChange>
          </w:rPr>
          <w:fldChar w:fldCharType="begin"/>
        </w:r>
        <w:r w:rsidRPr="00F415AE">
          <w:rPr>
            <w:rFonts w:ascii="Arial" w:hAnsi="Arial" w:cs="Arial"/>
            <w:noProof/>
            <w:webHidden/>
            <w:rPrChange w:id="551" w:author="Carlos Eduardo Gonzaga Romaniello de Souza" w:date="2021-07-25T19:50:00Z">
              <w:rPr>
                <w:noProof/>
                <w:webHidden/>
              </w:rPr>
            </w:rPrChange>
          </w:rPr>
          <w:instrText xml:space="preserve"> PAGEREF _Toc78135022 \h </w:instrText>
        </w:r>
      </w:ins>
      <w:r w:rsidRPr="00F415AE">
        <w:rPr>
          <w:rFonts w:ascii="Arial" w:hAnsi="Arial" w:cs="Arial"/>
          <w:noProof/>
          <w:webHidden/>
          <w:rPrChange w:id="552" w:author="Carlos Eduardo Gonzaga Romaniello de Souza" w:date="2021-07-25T19:50:00Z">
            <w:rPr>
              <w:rFonts w:ascii="Arial" w:hAnsi="Arial" w:cs="Arial"/>
              <w:noProof/>
              <w:webHidden/>
            </w:rPr>
          </w:rPrChange>
        </w:rPr>
      </w:r>
      <w:r w:rsidRPr="00F415AE">
        <w:rPr>
          <w:rFonts w:ascii="Arial" w:hAnsi="Arial" w:cs="Arial"/>
          <w:noProof/>
          <w:webHidden/>
          <w:rPrChange w:id="553" w:author="Carlos Eduardo Gonzaga Romaniello de Souza" w:date="2021-07-25T19:50:00Z">
            <w:rPr>
              <w:noProof/>
              <w:webHidden/>
            </w:rPr>
          </w:rPrChange>
        </w:rPr>
        <w:fldChar w:fldCharType="separate"/>
      </w:r>
      <w:ins w:id="554" w:author="Carlos Eduardo Gonzaga Romaniello de Souza" w:date="2021-07-25T19:49:00Z">
        <w:r w:rsidRPr="00F415AE">
          <w:rPr>
            <w:rFonts w:ascii="Arial" w:hAnsi="Arial" w:cs="Arial"/>
            <w:noProof/>
            <w:webHidden/>
            <w:rPrChange w:id="555" w:author="Carlos Eduardo Gonzaga Romaniello de Souza" w:date="2021-07-25T19:50:00Z">
              <w:rPr>
                <w:noProof/>
                <w:webHidden/>
              </w:rPr>
            </w:rPrChange>
          </w:rPr>
          <w:t>10</w:t>
        </w:r>
        <w:r w:rsidRPr="00F415AE">
          <w:rPr>
            <w:rFonts w:ascii="Arial" w:hAnsi="Arial" w:cs="Arial"/>
            <w:noProof/>
            <w:webHidden/>
            <w:rPrChange w:id="556" w:author="Carlos Eduardo Gonzaga Romaniello de Souza" w:date="2021-07-25T19:50:00Z">
              <w:rPr>
                <w:noProof/>
                <w:webHidden/>
              </w:rPr>
            </w:rPrChange>
          </w:rPr>
          <w:fldChar w:fldCharType="end"/>
        </w:r>
        <w:r w:rsidRPr="00F415AE">
          <w:rPr>
            <w:rStyle w:val="Hyperlink"/>
            <w:rFonts w:ascii="Arial" w:hAnsi="Arial" w:cs="Arial"/>
            <w:noProof/>
            <w:rPrChange w:id="557" w:author="Carlos Eduardo Gonzaga Romaniello de Souza" w:date="2021-07-25T19:50:00Z">
              <w:rPr>
                <w:rStyle w:val="Hyperlink"/>
                <w:noProof/>
              </w:rPr>
            </w:rPrChange>
          </w:rPr>
          <w:fldChar w:fldCharType="end"/>
        </w:r>
      </w:ins>
    </w:p>
    <w:p w14:paraId="5B3B60DF" w14:textId="77777777" w:rsidR="00F415AE" w:rsidRPr="00F415AE" w:rsidRDefault="00F415AE">
      <w:pPr>
        <w:pStyle w:val="Sumrio2"/>
        <w:tabs>
          <w:tab w:val="left" w:pos="880"/>
          <w:tab w:val="right" w:pos="9350"/>
        </w:tabs>
        <w:rPr>
          <w:ins w:id="558" w:author="Carlos Eduardo Gonzaga Romaniello de Souza" w:date="2021-07-25T19:49:00Z"/>
          <w:rFonts w:ascii="Arial" w:eastAsiaTheme="minorEastAsia" w:hAnsi="Arial" w:cs="Arial"/>
          <w:noProof/>
          <w:sz w:val="22"/>
          <w:szCs w:val="22"/>
          <w:rPrChange w:id="559" w:author="Carlos Eduardo Gonzaga Romaniello de Souza" w:date="2021-07-25T19:50:00Z">
            <w:rPr>
              <w:ins w:id="560" w:author="Carlos Eduardo Gonzaga Romaniello de Souza" w:date="2021-07-25T19:49:00Z"/>
              <w:rFonts w:asciiTheme="minorHAnsi" w:eastAsiaTheme="minorEastAsia" w:hAnsiTheme="minorHAnsi" w:cstheme="minorBidi"/>
              <w:noProof/>
              <w:sz w:val="22"/>
              <w:szCs w:val="22"/>
            </w:rPr>
          </w:rPrChange>
        </w:rPr>
      </w:pPr>
      <w:ins w:id="561" w:author="Carlos Eduardo Gonzaga Romaniello de Souza" w:date="2021-07-25T19:49:00Z">
        <w:r w:rsidRPr="00F415AE">
          <w:rPr>
            <w:rStyle w:val="Hyperlink"/>
            <w:rFonts w:ascii="Arial" w:hAnsi="Arial" w:cs="Arial"/>
            <w:noProof/>
            <w:rPrChange w:id="562" w:author="Carlos Eduardo Gonzaga Romaniello de Souza" w:date="2021-07-25T19:50:00Z">
              <w:rPr>
                <w:rStyle w:val="Hyperlink"/>
                <w:noProof/>
              </w:rPr>
            </w:rPrChange>
          </w:rPr>
          <w:fldChar w:fldCharType="begin"/>
        </w:r>
        <w:r w:rsidRPr="00F415AE">
          <w:rPr>
            <w:rStyle w:val="Hyperlink"/>
            <w:rFonts w:ascii="Arial" w:hAnsi="Arial" w:cs="Arial"/>
            <w:noProof/>
            <w:rPrChange w:id="563" w:author="Carlos Eduardo Gonzaga Romaniello de Souza" w:date="2021-07-25T19:50:00Z">
              <w:rPr>
                <w:rStyle w:val="Hyperlink"/>
                <w:noProof/>
              </w:rPr>
            </w:rPrChange>
          </w:rPr>
          <w:instrText xml:space="preserve"> </w:instrText>
        </w:r>
        <w:r w:rsidRPr="00F415AE">
          <w:rPr>
            <w:rFonts w:ascii="Arial" w:hAnsi="Arial" w:cs="Arial"/>
            <w:noProof/>
            <w:rPrChange w:id="564" w:author="Carlos Eduardo Gonzaga Romaniello de Souza" w:date="2021-07-25T19:50:00Z">
              <w:rPr>
                <w:noProof/>
              </w:rPr>
            </w:rPrChange>
          </w:rPr>
          <w:instrText>HYPERLINK \l "_Toc78135023"</w:instrText>
        </w:r>
        <w:r w:rsidRPr="00F415AE">
          <w:rPr>
            <w:rStyle w:val="Hyperlink"/>
            <w:rFonts w:ascii="Arial" w:hAnsi="Arial" w:cs="Arial"/>
            <w:noProof/>
            <w:rPrChange w:id="565"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566" w:author="Carlos Eduardo Gonzaga Romaniello de Souza" w:date="2021-07-25T19:50:00Z">
              <w:rPr>
                <w:rStyle w:val="Hyperlink"/>
                <w:noProof/>
              </w:rPr>
            </w:rPrChange>
          </w:rPr>
          <w:fldChar w:fldCharType="separate"/>
        </w:r>
        <w:r w:rsidRPr="00F415AE">
          <w:rPr>
            <w:rStyle w:val="Hyperlink"/>
            <w:rFonts w:ascii="Arial" w:hAnsi="Arial" w:cs="Arial"/>
            <w:noProof/>
            <w:rPrChange w:id="567" w:author="Carlos Eduardo Gonzaga Romaniello de Souza" w:date="2021-07-25T19:50:00Z">
              <w:rPr>
                <w:rStyle w:val="Hyperlink"/>
                <w:noProof/>
              </w:rPr>
            </w:rPrChange>
          </w:rPr>
          <w:t>4.9</w:t>
        </w:r>
        <w:r w:rsidRPr="00F415AE">
          <w:rPr>
            <w:rFonts w:ascii="Arial" w:eastAsiaTheme="minorEastAsia" w:hAnsi="Arial" w:cs="Arial"/>
            <w:noProof/>
            <w:sz w:val="22"/>
            <w:szCs w:val="22"/>
            <w:rPrChange w:id="568"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569" w:author="Carlos Eduardo Gonzaga Romaniello de Souza" w:date="2021-07-25T19:50:00Z">
              <w:rPr>
                <w:rStyle w:val="Hyperlink"/>
                <w:noProof/>
              </w:rPr>
            </w:rPrChange>
          </w:rPr>
          <w:t>Requisito 7 – Consulta de transação</w:t>
        </w:r>
        <w:r w:rsidRPr="00F415AE">
          <w:rPr>
            <w:rFonts w:ascii="Arial" w:hAnsi="Arial" w:cs="Arial"/>
            <w:noProof/>
            <w:webHidden/>
            <w:rPrChange w:id="570" w:author="Carlos Eduardo Gonzaga Romaniello de Souza" w:date="2021-07-25T19:50:00Z">
              <w:rPr>
                <w:noProof/>
                <w:webHidden/>
              </w:rPr>
            </w:rPrChange>
          </w:rPr>
          <w:tab/>
        </w:r>
        <w:r w:rsidRPr="00F415AE">
          <w:rPr>
            <w:rFonts w:ascii="Arial" w:hAnsi="Arial" w:cs="Arial"/>
            <w:noProof/>
            <w:webHidden/>
            <w:rPrChange w:id="571" w:author="Carlos Eduardo Gonzaga Romaniello de Souza" w:date="2021-07-25T19:50:00Z">
              <w:rPr>
                <w:noProof/>
                <w:webHidden/>
              </w:rPr>
            </w:rPrChange>
          </w:rPr>
          <w:fldChar w:fldCharType="begin"/>
        </w:r>
        <w:r w:rsidRPr="00F415AE">
          <w:rPr>
            <w:rFonts w:ascii="Arial" w:hAnsi="Arial" w:cs="Arial"/>
            <w:noProof/>
            <w:webHidden/>
            <w:rPrChange w:id="572" w:author="Carlos Eduardo Gonzaga Romaniello de Souza" w:date="2021-07-25T19:50:00Z">
              <w:rPr>
                <w:noProof/>
                <w:webHidden/>
              </w:rPr>
            </w:rPrChange>
          </w:rPr>
          <w:instrText xml:space="preserve"> PAGEREF _Toc78135023 \h </w:instrText>
        </w:r>
      </w:ins>
      <w:r w:rsidRPr="00F415AE">
        <w:rPr>
          <w:rFonts w:ascii="Arial" w:hAnsi="Arial" w:cs="Arial"/>
          <w:noProof/>
          <w:webHidden/>
          <w:rPrChange w:id="573" w:author="Carlos Eduardo Gonzaga Romaniello de Souza" w:date="2021-07-25T19:50:00Z">
            <w:rPr>
              <w:rFonts w:ascii="Arial" w:hAnsi="Arial" w:cs="Arial"/>
              <w:noProof/>
              <w:webHidden/>
            </w:rPr>
          </w:rPrChange>
        </w:rPr>
      </w:r>
      <w:r w:rsidRPr="00F415AE">
        <w:rPr>
          <w:rFonts w:ascii="Arial" w:hAnsi="Arial" w:cs="Arial"/>
          <w:noProof/>
          <w:webHidden/>
          <w:rPrChange w:id="574" w:author="Carlos Eduardo Gonzaga Romaniello de Souza" w:date="2021-07-25T19:50:00Z">
            <w:rPr>
              <w:noProof/>
              <w:webHidden/>
            </w:rPr>
          </w:rPrChange>
        </w:rPr>
        <w:fldChar w:fldCharType="separate"/>
      </w:r>
      <w:ins w:id="575" w:author="Carlos Eduardo Gonzaga Romaniello de Souza" w:date="2021-07-25T19:49:00Z">
        <w:r w:rsidRPr="00F415AE">
          <w:rPr>
            <w:rFonts w:ascii="Arial" w:hAnsi="Arial" w:cs="Arial"/>
            <w:noProof/>
            <w:webHidden/>
            <w:rPrChange w:id="576" w:author="Carlos Eduardo Gonzaga Romaniello de Souza" w:date="2021-07-25T19:50:00Z">
              <w:rPr>
                <w:noProof/>
                <w:webHidden/>
              </w:rPr>
            </w:rPrChange>
          </w:rPr>
          <w:t>10</w:t>
        </w:r>
        <w:r w:rsidRPr="00F415AE">
          <w:rPr>
            <w:rFonts w:ascii="Arial" w:hAnsi="Arial" w:cs="Arial"/>
            <w:noProof/>
            <w:webHidden/>
            <w:rPrChange w:id="577" w:author="Carlos Eduardo Gonzaga Romaniello de Souza" w:date="2021-07-25T19:50:00Z">
              <w:rPr>
                <w:noProof/>
                <w:webHidden/>
              </w:rPr>
            </w:rPrChange>
          </w:rPr>
          <w:fldChar w:fldCharType="end"/>
        </w:r>
        <w:r w:rsidRPr="00F415AE">
          <w:rPr>
            <w:rStyle w:val="Hyperlink"/>
            <w:rFonts w:ascii="Arial" w:hAnsi="Arial" w:cs="Arial"/>
            <w:noProof/>
            <w:rPrChange w:id="578" w:author="Carlos Eduardo Gonzaga Romaniello de Souza" w:date="2021-07-25T19:50:00Z">
              <w:rPr>
                <w:rStyle w:val="Hyperlink"/>
                <w:noProof/>
              </w:rPr>
            </w:rPrChange>
          </w:rPr>
          <w:fldChar w:fldCharType="end"/>
        </w:r>
      </w:ins>
    </w:p>
    <w:p w14:paraId="10003BA2" w14:textId="77777777" w:rsidR="00F415AE" w:rsidRPr="00F415AE" w:rsidRDefault="00F415AE">
      <w:pPr>
        <w:pStyle w:val="Sumrio2"/>
        <w:tabs>
          <w:tab w:val="left" w:pos="880"/>
          <w:tab w:val="right" w:pos="9350"/>
        </w:tabs>
        <w:rPr>
          <w:ins w:id="579" w:author="Carlos Eduardo Gonzaga Romaniello de Souza" w:date="2021-07-25T19:49:00Z"/>
          <w:rFonts w:ascii="Arial" w:eastAsiaTheme="minorEastAsia" w:hAnsi="Arial" w:cs="Arial"/>
          <w:noProof/>
          <w:sz w:val="22"/>
          <w:szCs w:val="22"/>
          <w:rPrChange w:id="580" w:author="Carlos Eduardo Gonzaga Romaniello de Souza" w:date="2021-07-25T19:50:00Z">
            <w:rPr>
              <w:ins w:id="581" w:author="Carlos Eduardo Gonzaga Romaniello de Souza" w:date="2021-07-25T19:49:00Z"/>
              <w:rFonts w:asciiTheme="minorHAnsi" w:eastAsiaTheme="minorEastAsia" w:hAnsiTheme="minorHAnsi" w:cstheme="minorBidi"/>
              <w:noProof/>
              <w:sz w:val="22"/>
              <w:szCs w:val="22"/>
            </w:rPr>
          </w:rPrChange>
        </w:rPr>
      </w:pPr>
      <w:ins w:id="582" w:author="Carlos Eduardo Gonzaga Romaniello de Souza" w:date="2021-07-25T19:49:00Z">
        <w:r w:rsidRPr="00F415AE">
          <w:rPr>
            <w:rStyle w:val="Hyperlink"/>
            <w:rFonts w:ascii="Arial" w:hAnsi="Arial" w:cs="Arial"/>
            <w:noProof/>
            <w:rPrChange w:id="583" w:author="Carlos Eduardo Gonzaga Romaniello de Souza" w:date="2021-07-25T19:50:00Z">
              <w:rPr>
                <w:rStyle w:val="Hyperlink"/>
                <w:noProof/>
              </w:rPr>
            </w:rPrChange>
          </w:rPr>
          <w:fldChar w:fldCharType="begin"/>
        </w:r>
        <w:r w:rsidRPr="00F415AE">
          <w:rPr>
            <w:rStyle w:val="Hyperlink"/>
            <w:rFonts w:ascii="Arial" w:hAnsi="Arial" w:cs="Arial"/>
            <w:noProof/>
            <w:rPrChange w:id="584" w:author="Carlos Eduardo Gonzaga Romaniello de Souza" w:date="2021-07-25T19:50:00Z">
              <w:rPr>
                <w:rStyle w:val="Hyperlink"/>
                <w:noProof/>
              </w:rPr>
            </w:rPrChange>
          </w:rPr>
          <w:instrText xml:space="preserve"> </w:instrText>
        </w:r>
        <w:r w:rsidRPr="00F415AE">
          <w:rPr>
            <w:rFonts w:ascii="Arial" w:hAnsi="Arial" w:cs="Arial"/>
            <w:noProof/>
            <w:rPrChange w:id="585" w:author="Carlos Eduardo Gonzaga Romaniello de Souza" w:date="2021-07-25T19:50:00Z">
              <w:rPr>
                <w:noProof/>
              </w:rPr>
            </w:rPrChange>
          </w:rPr>
          <w:instrText>HYPERLINK \l "_Toc78135024"</w:instrText>
        </w:r>
        <w:r w:rsidRPr="00F415AE">
          <w:rPr>
            <w:rStyle w:val="Hyperlink"/>
            <w:rFonts w:ascii="Arial" w:hAnsi="Arial" w:cs="Arial"/>
            <w:noProof/>
            <w:rPrChange w:id="586"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587" w:author="Carlos Eduardo Gonzaga Romaniello de Souza" w:date="2021-07-25T19:50:00Z">
              <w:rPr>
                <w:rStyle w:val="Hyperlink"/>
                <w:noProof/>
              </w:rPr>
            </w:rPrChange>
          </w:rPr>
          <w:fldChar w:fldCharType="separate"/>
        </w:r>
        <w:r w:rsidRPr="00F415AE">
          <w:rPr>
            <w:rStyle w:val="Hyperlink"/>
            <w:rFonts w:ascii="Arial" w:hAnsi="Arial" w:cs="Arial"/>
            <w:noProof/>
            <w:rPrChange w:id="588" w:author="Carlos Eduardo Gonzaga Romaniello de Souza" w:date="2021-07-25T19:50:00Z">
              <w:rPr>
                <w:rStyle w:val="Hyperlink"/>
                <w:noProof/>
              </w:rPr>
            </w:rPrChange>
          </w:rPr>
          <w:t>4.10</w:t>
        </w:r>
        <w:r w:rsidRPr="00F415AE">
          <w:rPr>
            <w:rFonts w:ascii="Arial" w:eastAsiaTheme="minorEastAsia" w:hAnsi="Arial" w:cs="Arial"/>
            <w:noProof/>
            <w:sz w:val="22"/>
            <w:szCs w:val="22"/>
            <w:rPrChange w:id="589"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590" w:author="Carlos Eduardo Gonzaga Romaniello de Souza" w:date="2021-07-25T19:50:00Z">
              <w:rPr>
                <w:rStyle w:val="Hyperlink"/>
                <w:noProof/>
              </w:rPr>
            </w:rPrChange>
          </w:rPr>
          <w:t>Requisito 8 – Geração de relatórios</w:t>
        </w:r>
        <w:r w:rsidRPr="00F415AE">
          <w:rPr>
            <w:rFonts w:ascii="Arial" w:hAnsi="Arial" w:cs="Arial"/>
            <w:noProof/>
            <w:webHidden/>
            <w:rPrChange w:id="591" w:author="Carlos Eduardo Gonzaga Romaniello de Souza" w:date="2021-07-25T19:50:00Z">
              <w:rPr>
                <w:noProof/>
                <w:webHidden/>
              </w:rPr>
            </w:rPrChange>
          </w:rPr>
          <w:tab/>
        </w:r>
        <w:r w:rsidRPr="00F415AE">
          <w:rPr>
            <w:rFonts w:ascii="Arial" w:hAnsi="Arial" w:cs="Arial"/>
            <w:noProof/>
            <w:webHidden/>
            <w:rPrChange w:id="592" w:author="Carlos Eduardo Gonzaga Romaniello de Souza" w:date="2021-07-25T19:50:00Z">
              <w:rPr>
                <w:noProof/>
                <w:webHidden/>
              </w:rPr>
            </w:rPrChange>
          </w:rPr>
          <w:fldChar w:fldCharType="begin"/>
        </w:r>
        <w:r w:rsidRPr="00F415AE">
          <w:rPr>
            <w:rFonts w:ascii="Arial" w:hAnsi="Arial" w:cs="Arial"/>
            <w:noProof/>
            <w:webHidden/>
            <w:rPrChange w:id="593" w:author="Carlos Eduardo Gonzaga Romaniello de Souza" w:date="2021-07-25T19:50:00Z">
              <w:rPr>
                <w:noProof/>
                <w:webHidden/>
              </w:rPr>
            </w:rPrChange>
          </w:rPr>
          <w:instrText xml:space="preserve"> PAGEREF _Toc78135024 \h </w:instrText>
        </w:r>
      </w:ins>
      <w:r w:rsidRPr="00F415AE">
        <w:rPr>
          <w:rFonts w:ascii="Arial" w:hAnsi="Arial" w:cs="Arial"/>
          <w:noProof/>
          <w:webHidden/>
          <w:rPrChange w:id="594" w:author="Carlos Eduardo Gonzaga Romaniello de Souza" w:date="2021-07-25T19:50:00Z">
            <w:rPr>
              <w:rFonts w:ascii="Arial" w:hAnsi="Arial" w:cs="Arial"/>
              <w:noProof/>
              <w:webHidden/>
            </w:rPr>
          </w:rPrChange>
        </w:rPr>
      </w:r>
      <w:r w:rsidRPr="00F415AE">
        <w:rPr>
          <w:rFonts w:ascii="Arial" w:hAnsi="Arial" w:cs="Arial"/>
          <w:noProof/>
          <w:webHidden/>
          <w:rPrChange w:id="595" w:author="Carlos Eduardo Gonzaga Romaniello de Souza" w:date="2021-07-25T19:50:00Z">
            <w:rPr>
              <w:noProof/>
              <w:webHidden/>
            </w:rPr>
          </w:rPrChange>
        </w:rPr>
        <w:fldChar w:fldCharType="separate"/>
      </w:r>
      <w:ins w:id="596" w:author="Carlos Eduardo Gonzaga Romaniello de Souza" w:date="2021-07-25T19:49:00Z">
        <w:r w:rsidRPr="00F415AE">
          <w:rPr>
            <w:rFonts w:ascii="Arial" w:hAnsi="Arial" w:cs="Arial"/>
            <w:noProof/>
            <w:webHidden/>
            <w:rPrChange w:id="597" w:author="Carlos Eduardo Gonzaga Romaniello de Souza" w:date="2021-07-25T19:50:00Z">
              <w:rPr>
                <w:noProof/>
                <w:webHidden/>
              </w:rPr>
            </w:rPrChange>
          </w:rPr>
          <w:t>10</w:t>
        </w:r>
        <w:r w:rsidRPr="00F415AE">
          <w:rPr>
            <w:rFonts w:ascii="Arial" w:hAnsi="Arial" w:cs="Arial"/>
            <w:noProof/>
            <w:webHidden/>
            <w:rPrChange w:id="598" w:author="Carlos Eduardo Gonzaga Romaniello de Souza" w:date="2021-07-25T19:50:00Z">
              <w:rPr>
                <w:noProof/>
                <w:webHidden/>
              </w:rPr>
            </w:rPrChange>
          </w:rPr>
          <w:fldChar w:fldCharType="end"/>
        </w:r>
        <w:r w:rsidRPr="00F415AE">
          <w:rPr>
            <w:rStyle w:val="Hyperlink"/>
            <w:rFonts w:ascii="Arial" w:hAnsi="Arial" w:cs="Arial"/>
            <w:noProof/>
            <w:rPrChange w:id="599" w:author="Carlos Eduardo Gonzaga Romaniello de Souza" w:date="2021-07-25T19:50:00Z">
              <w:rPr>
                <w:rStyle w:val="Hyperlink"/>
                <w:noProof/>
              </w:rPr>
            </w:rPrChange>
          </w:rPr>
          <w:fldChar w:fldCharType="end"/>
        </w:r>
      </w:ins>
    </w:p>
    <w:p w14:paraId="73FC698D" w14:textId="77777777" w:rsidR="00F415AE" w:rsidRPr="00F415AE" w:rsidRDefault="00F415AE">
      <w:pPr>
        <w:pStyle w:val="Sumrio1"/>
        <w:tabs>
          <w:tab w:val="left" w:pos="400"/>
          <w:tab w:val="right" w:pos="9350"/>
        </w:tabs>
        <w:rPr>
          <w:ins w:id="600" w:author="Carlos Eduardo Gonzaga Romaniello de Souza" w:date="2021-07-25T19:49:00Z"/>
          <w:rFonts w:ascii="Arial" w:eastAsiaTheme="minorEastAsia" w:hAnsi="Arial" w:cs="Arial"/>
          <w:noProof/>
          <w:sz w:val="22"/>
          <w:szCs w:val="22"/>
          <w:rPrChange w:id="601" w:author="Carlos Eduardo Gonzaga Romaniello de Souza" w:date="2021-07-25T19:50:00Z">
            <w:rPr>
              <w:ins w:id="602" w:author="Carlos Eduardo Gonzaga Romaniello de Souza" w:date="2021-07-25T19:49:00Z"/>
              <w:rFonts w:asciiTheme="minorHAnsi" w:eastAsiaTheme="minorEastAsia" w:hAnsiTheme="minorHAnsi" w:cstheme="minorBidi"/>
              <w:noProof/>
              <w:sz w:val="22"/>
              <w:szCs w:val="22"/>
            </w:rPr>
          </w:rPrChange>
        </w:rPr>
      </w:pPr>
      <w:ins w:id="603" w:author="Carlos Eduardo Gonzaga Romaniello de Souza" w:date="2021-07-25T19:49:00Z">
        <w:r w:rsidRPr="00F415AE">
          <w:rPr>
            <w:rStyle w:val="Hyperlink"/>
            <w:rFonts w:ascii="Arial" w:hAnsi="Arial" w:cs="Arial"/>
            <w:noProof/>
            <w:rPrChange w:id="604" w:author="Carlos Eduardo Gonzaga Romaniello de Souza" w:date="2021-07-25T19:50:00Z">
              <w:rPr>
                <w:rStyle w:val="Hyperlink"/>
                <w:noProof/>
              </w:rPr>
            </w:rPrChange>
          </w:rPr>
          <w:fldChar w:fldCharType="begin"/>
        </w:r>
        <w:r w:rsidRPr="00F415AE">
          <w:rPr>
            <w:rStyle w:val="Hyperlink"/>
            <w:rFonts w:ascii="Arial" w:hAnsi="Arial" w:cs="Arial"/>
            <w:noProof/>
            <w:rPrChange w:id="605" w:author="Carlos Eduardo Gonzaga Romaniello de Souza" w:date="2021-07-25T19:50:00Z">
              <w:rPr>
                <w:rStyle w:val="Hyperlink"/>
                <w:noProof/>
              </w:rPr>
            </w:rPrChange>
          </w:rPr>
          <w:instrText xml:space="preserve"> </w:instrText>
        </w:r>
        <w:r w:rsidRPr="00F415AE">
          <w:rPr>
            <w:rFonts w:ascii="Arial" w:hAnsi="Arial" w:cs="Arial"/>
            <w:noProof/>
            <w:rPrChange w:id="606" w:author="Carlos Eduardo Gonzaga Romaniello de Souza" w:date="2021-07-25T19:50:00Z">
              <w:rPr>
                <w:noProof/>
              </w:rPr>
            </w:rPrChange>
          </w:rPr>
          <w:instrText>HYPERLINK \l "_Toc78135025"</w:instrText>
        </w:r>
        <w:r w:rsidRPr="00F415AE">
          <w:rPr>
            <w:rStyle w:val="Hyperlink"/>
            <w:rFonts w:ascii="Arial" w:hAnsi="Arial" w:cs="Arial"/>
            <w:noProof/>
            <w:rPrChange w:id="607"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608" w:author="Carlos Eduardo Gonzaga Romaniello de Souza" w:date="2021-07-25T19:50:00Z">
              <w:rPr>
                <w:rStyle w:val="Hyperlink"/>
                <w:noProof/>
              </w:rPr>
            </w:rPrChange>
          </w:rPr>
          <w:fldChar w:fldCharType="separate"/>
        </w:r>
        <w:r w:rsidRPr="00F415AE">
          <w:rPr>
            <w:rStyle w:val="Hyperlink"/>
            <w:rFonts w:ascii="Arial" w:hAnsi="Arial" w:cs="Arial"/>
            <w:noProof/>
            <w:rPrChange w:id="609" w:author="Carlos Eduardo Gonzaga Romaniello de Souza" w:date="2021-07-25T19:50:00Z">
              <w:rPr>
                <w:rStyle w:val="Hyperlink"/>
                <w:rFonts w:ascii="Arial" w:hAnsi="Arial" w:cs="Arial"/>
                <w:b/>
                <w:noProof/>
              </w:rPr>
            </w:rPrChange>
          </w:rPr>
          <w:t>5.</w:t>
        </w:r>
        <w:r w:rsidRPr="00F415AE">
          <w:rPr>
            <w:rFonts w:ascii="Arial" w:eastAsiaTheme="minorEastAsia" w:hAnsi="Arial" w:cs="Arial"/>
            <w:noProof/>
            <w:sz w:val="22"/>
            <w:szCs w:val="22"/>
            <w:rPrChange w:id="610"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611" w:author="Carlos Eduardo Gonzaga Romaniello de Souza" w:date="2021-07-25T19:50:00Z">
              <w:rPr>
                <w:rStyle w:val="Hyperlink"/>
                <w:rFonts w:ascii="Arial" w:hAnsi="Arial" w:cs="Arial"/>
                <w:b/>
                <w:noProof/>
              </w:rPr>
            </w:rPrChange>
          </w:rPr>
          <w:t>Requisitos não funcionais</w:t>
        </w:r>
        <w:r w:rsidRPr="00F415AE">
          <w:rPr>
            <w:rFonts w:ascii="Arial" w:hAnsi="Arial" w:cs="Arial"/>
            <w:noProof/>
            <w:webHidden/>
            <w:rPrChange w:id="612" w:author="Carlos Eduardo Gonzaga Romaniello de Souza" w:date="2021-07-25T19:50:00Z">
              <w:rPr>
                <w:noProof/>
                <w:webHidden/>
              </w:rPr>
            </w:rPrChange>
          </w:rPr>
          <w:tab/>
        </w:r>
        <w:r w:rsidRPr="00F415AE">
          <w:rPr>
            <w:rFonts w:ascii="Arial" w:hAnsi="Arial" w:cs="Arial"/>
            <w:noProof/>
            <w:webHidden/>
            <w:rPrChange w:id="613" w:author="Carlos Eduardo Gonzaga Romaniello de Souza" w:date="2021-07-25T19:50:00Z">
              <w:rPr>
                <w:noProof/>
                <w:webHidden/>
              </w:rPr>
            </w:rPrChange>
          </w:rPr>
          <w:fldChar w:fldCharType="begin"/>
        </w:r>
        <w:r w:rsidRPr="00F415AE">
          <w:rPr>
            <w:rFonts w:ascii="Arial" w:hAnsi="Arial" w:cs="Arial"/>
            <w:noProof/>
            <w:webHidden/>
            <w:rPrChange w:id="614" w:author="Carlos Eduardo Gonzaga Romaniello de Souza" w:date="2021-07-25T19:50:00Z">
              <w:rPr>
                <w:noProof/>
                <w:webHidden/>
              </w:rPr>
            </w:rPrChange>
          </w:rPr>
          <w:instrText xml:space="preserve"> PAGEREF _Toc78135025 \h </w:instrText>
        </w:r>
      </w:ins>
      <w:r w:rsidRPr="00F415AE">
        <w:rPr>
          <w:rFonts w:ascii="Arial" w:hAnsi="Arial" w:cs="Arial"/>
          <w:noProof/>
          <w:webHidden/>
          <w:rPrChange w:id="615" w:author="Carlos Eduardo Gonzaga Romaniello de Souza" w:date="2021-07-25T19:50:00Z">
            <w:rPr>
              <w:rFonts w:ascii="Arial" w:hAnsi="Arial" w:cs="Arial"/>
              <w:noProof/>
              <w:webHidden/>
            </w:rPr>
          </w:rPrChange>
        </w:rPr>
      </w:r>
      <w:r w:rsidRPr="00F415AE">
        <w:rPr>
          <w:rFonts w:ascii="Arial" w:hAnsi="Arial" w:cs="Arial"/>
          <w:noProof/>
          <w:webHidden/>
          <w:rPrChange w:id="616" w:author="Carlos Eduardo Gonzaga Romaniello de Souza" w:date="2021-07-25T19:50:00Z">
            <w:rPr>
              <w:noProof/>
              <w:webHidden/>
            </w:rPr>
          </w:rPrChange>
        </w:rPr>
        <w:fldChar w:fldCharType="separate"/>
      </w:r>
      <w:ins w:id="617" w:author="Carlos Eduardo Gonzaga Romaniello de Souza" w:date="2021-07-25T19:49:00Z">
        <w:r w:rsidRPr="00F415AE">
          <w:rPr>
            <w:rFonts w:ascii="Arial" w:hAnsi="Arial" w:cs="Arial"/>
            <w:noProof/>
            <w:webHidden/>
            <w:rPrChange w:id="618" w:author="Carlos Eduardo Gonzaga Romaniello de Souza" w:date="2021-07-25T19:50:00Z">
              <w:rPr>
                <w:noProof/>
                <w:webHidden/>
              </w:rPr>
            </w:rPrChange>
          </w:rPr>
          <w:t>10</w:t>
        </w:r>
        <w:r w:rsidRPr="00F415AE">
          <w:rPr>
            <w:rFonts w:ascii="Arial" w:hAnsi="Arial" w:cs="Arial"/>
            <w:noProof/>
            <w:webHidden/>
            <w:rPrChange w:id="619" w:author="Carlos Eduardo Gonzaga Romaniello de Souza" w:date="2021-07-25T19:50:00Z">
              <w:rPr>
                <w:noProof/>
                <w:webHidden/>
              </w:rPr>
            </w:rPrChange>
          </w:rPr>
          <w:fldChar w:fldCharType="end"/>
        </w:r>
        <w:r w:rsidRPr="00F415AE">
          <w:rPr>
            <w:rStyle w:val="Hyperlink"/>
            <w:rFonts w:ascii="Arial" w:hAnsi="Arial" w:cs="Arial"/>
            <w:noProof/>
            <w:rPrChange w:id="620" w:author="Carlos Eduardo Gonzaga Romaniello de Souza" w:date="2021-07-25T19:50:00Z">
              <w:rPr>
                <w:rStyle w:val="Hyperlink"/>
                <w:noProof/>
              </w:rPr>
            </w:rPrChange>
          </w:rPr>
          <w:fldChar w:fldCharType="end"/>
        </w:r>
      </w:ins>
    </w:p>
    <w:p w14:paraId="356A2CCD" w14:textId="77777777" w:rsidR="00F415AE" w:rsidRPr="00F415AE" w:rsidRDefault="00F415AE">
      <w:pPr>
        <w:pStyle w:val="Sumrio2"/>
        <w:tabs>
          <w:tab w:val="left" w:pos="880"/>
          <w:tab w:val="right" w:pos="9350"/>
        </w:tabs>
        <w:rPr>
          <w:ins w:id="621" w:author="Carlos Eduardo Gonzaga Romaniello de Souza" w:date="2021-07-25T19:49:00Z"/>
          <w:rFonts w:ascii="Arial" w:eastAsiaTheme="minorEastAsia" w:hAnsi="Arial" w:cs="Arial"/>
          <w:noProof/>
          <w:sz w:val="22"/>
          <w:szCs w:val="22"/>
          <w:rPrChange w:id="622" w:author="Carlos Eduardo Gonzaga Romaniello de Souza" w:date="2021-07-25T19:50:00Z">
            <w:rPr>
              <w:ins w:id="623" w:author="Carlos Eduardo Gonzaga Romaniello de Souza" w:date="2021-07-25T19:49:00Z"/>
              <w:rFonts w:asciiTheme="minorHAnsi" w:eastAsiaTheme="minorEastAsia" w:hAnsiTheme="minorHAnsi" w:cstheme="minorBidi"/>
              <w:noProof/>
              <w:sz w:val="22"/>
              <w:szCs w:val="22"/>
            </w:rPr>
          </w:rPrChange>
        </w:rPr>
      </w:pPr>
      <w:ins w:id="624" w:author="Carlos Eduardo Gonzaga Romaniello de Souza" w:date="2021-07-25T19:49:00Z">
        <w:r w:rsidRPr="00F415AE">
          <w:rPr>
            <w:rStyle w:val="Hyperlink"/>
            <w:rFonts w:ascii="Arial" w:hAnsi="Arial" w:cs="Arial"/>
            <w:noProof/>
            <w:rPrChange w:id="625" w:author="Carlos Eduardo Gonzaga Romaniello de Souza" w:date="2021-07-25T19:50:00Z">
              <w:rPr>
                <w:rStyle w:val="Hyperlink"/>
                <w:noProof/>
              </w:rPr>
            </w:rPrChange>
          </w:rPr>
          <w:fldChar w:fldCharType="begin"/>
        </w:r>
        <w:r w:rsidRPr="00F415AE">
          <w:rPr>
            <w:rStyle w:val="Hyperlink"/>
            <w:rFonts w:ascii="Arial" w:hAnsi="Arial" w:cs="Arial"/>
            <w:noProof/>
            <w:rPrChange w:id="626" w:author="Carlos Eduardo Gonzaga Romaniello de Souza" w:date="2021-07-25T19:50:00Z">
              <w:rPr>
                <w:rStyle w:val="Hyperlink"/>
                <w:noProof/>
              </w:rPr>
            </w:rPrChange>
          </w:rPr>
          <w:instrText xml:space="preserve"> </w:instrText>
        </w:r>
        <w:r w:rsidRPr="00F415AE">
          <w:rPr>
            <w:rFonts w:ascii="Arial" w:hAnsi="Arial" w:cs="Arial"/>
            <w:noProof/>
            <w:rPrChange w:id="627" w:author="Carlos Eduardo Gonzaga Romaniello de Souza" w:date="2021-07-25T19:50:00Z">
              <w:rPr>
                <w:noProof/>
              </w:rPr>
            </w:rPrChange>
          </w:rPr>
          <w:instrText>HYPERLINK \l "_Toc78135026"</w:instrText>
        </w:r>
        <w:r w:rsidRPr="00F415AE">
          <w:rPr>
            <w:rStyle w:val="Hyperlink"/>
            <w:rFonts w:ascii="Arial" w:hAnsi="Arial" w:cs="Arial"/>
            <w:noProof/>
            <w:rPrChange w:id="628"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629" w:author="Carlos Eduardo Gonzaga Romaniello de Souza" w:date="2021-07-25T19:50:00Z">
              <w:rPr>
                <w:rStyle w:val="Hyperlink"/>
                <w:noProof/>
              </w:rPr>
            </w:rPrChange>
          </w:rPr>
          <w:fldChar w:fldCharType="separate"/>
        </w:r>
        <w:r w:rsidRPr="00F415AE">
          <w:rPr>
            <w:rStyle w:val="Hyperlink"/>
            <w:rFonts w:ascii="Arial" w:eastAsia="Arial" w:hAnsi="Arial" w:cs="Arial"/>
            <w:noProof/>
            <w:rPrChange w:id="630" w:author="Carlos Eduardo Gonzaga Romaniello de Souza" w:date="2021-07-25T19:50:00Z">
              <w:rPr>
                <w:rStyle w:val="Hyperlink"/>
                <w:rFonts w:ascii="Arial" w:eastAsia="Arial" w:hAnsi="Arial" w:cs="Arial"/>
                <w:b/>
                <w:noProof/>
              </w:rPr>
            </w:rPrChange>
          </w:rPr>
          <w:t>5.1</w:t>
        </w:r>
        <w:r w:rsidRPr="00F415AE">
          <w:rPr>
            <w:rFonts w:ascii="Arial" w:eastAsiaTheme="minorEastAsia" w:hAnsi="Arial" w:cs="Arial"/>
            <w:noProof/>
            <w:sz w:val="22"/>
            <w:szCs w:val="22"/>
            <w:rPrChange w:id="631"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632" w:author="Carlos Eduardo Gonzaga Romaniello de Souza" w:date="2021-07-25T19:50:00Z">
              <w:rPr>
                <w:rStyle w:val="Hyperlink"/>
                <w:rFonts w:ascii="Arial" w:hAnsi="Arial" w:cs="Arial"/>
                <w:b/>
                <w:noProof/>
              </w:rPr>
            </w:rPrChange>
          </w:rPr>
          <w:t>Usabilidade</w:t>
        </w:r>
        <w:r w:rsidRPr="00F415AE">
          <w:rPr>
            <w:rFonts w:ascii="Arial" w:hAnsi="Arial" w:cs="Arial"/>
            <w:noProof/>
            <w:webHidden/>
            <w:rPrChange w:id="633" w:author="Carlos Eduardo Gonzaga Romaniello de Souza" w:date="2021-07-25T19:50:00Z">
              <w:rPr>
                <w:noProof/>
                <w:webHidden/>
              </w:rPr>
            </w:rPrChange>
          </w:rPr>
          <w:tab/>
        </w:r>
        <w:r w:rsidRPr="00F415AE">
          <w:rPr>
            <w:rFonts w:ascii="Arial" w:hAnsi="Arial" w:cs="Arial"/>
            <w:noProof/>
            <w:webHidden/>
            <w:rPrChange w:id="634" w:author="Carlos Eduardo Gonzaga Romaniello de Souza" w:date="2021-07-25T19:50:00Z">
              <w:rPr>
                <w:noProof/>
                <w:webHidden/>
              </w:rPr>
            </w:rPrChange>
          </w:rPr>
          <w:fldChar w:fldCharType="begin"/>
        </w:r>
        <w:r w:rsidRPr="00F415AE">
          <w:rPr>
            <w:rFonts w:ascii="Arial" w:hAnsi="Arial" w:cs="Arial"/>
            <w:noProof/>
            <w:webHidden/>
            <w:rPrChange w:id="635" w:author="Carlos Eduardo Gonzaga Romaniello de Souza" w:date="2021-07-25T19:50:00Z">
              <w:rPr>
                <w:noProof/>
                <w:webHidden/>
              </w:rPr>
            </w:rPrChange>
          </w:rPr>
          <w:instrText xml:space="preserve"> PAGEREF _Toc78135026 \h </w:instrText>
        </w:r>
      </w:ins>
      <w:r w:rsidRPr="00F415AE">
        <w:rPr>
          <w:rFonts w:ascii="Arial" w:hAnsi="Arial" w:cs="Arial"/>
          <w:noProof/>
          <w:webHidden/>
          <w:rPrChange w:id="636" w:author="Carlos Eduardo Gonzaga Romaniello de Souza" w:date="2021-07-25T19:50:00Z">
            <w:rPr>
              <w:rFonts w:ascii="Arial" w:hAnsi="Arial" w:cs="Arial"/>
              <w:noProof/>
              <w:webHidden/>
            </w:rPr>
          </w:rPrChange>
        </w:rPr>
      </w:r>
      <w:r w:rsidRPr="00F415AE">
        <w:rPr>
          <w:rFonts w:ascii="Arial" w:hAnsi="Arial" w:cs="Arial"/>
          <w:noProof/>
          <w:webHidden/>
          <w:rPrChange w:id="637" w:author="Carlos Eduardo Gonzaga Romaniello de Souza" w:date="2021-07-25T19:50:00Z">
            <w:rPr>
              <w:noProof/>
              <w:webHidden/>
            </w:rPr>
          </w:rPrChange>
        </w:rPr>
        <w:fldChar w:fldCharType="separate"/>
      </w:r>
      <w:ins w:id="638" w:author="Carlos Eduardo Gonzaga Romaniello de Souza" w:date="2021-07-25T19:49:00Z">
        <w:r w:rsidRPr="00F415AE">
          <w:rPr>
            <w:rFonts w:ascii="Arial" w:hAnsi="Arial" w:cs="Arial"/>
            <w:noProof/>
            <w:webHidden/>
            <w:rPrChange w:id="639" w:author="Carlos Eduardo Gonzaga Romaniello de Souza" w:date="2021-07-25T19:50:00Z">
              <w:rPr>
                <w:noProof/>
                <w:webHidden/>
              </w:rPr>
            </w:rPrChange>
          </w:rPr>
          <w:t>10</w:t>
        </w:r>
        <w:r w:rsidRPr="00F415AE">
          <w:rPr>
            <w:rFonts w:ascii="Arial" w:hAnsi="Arial" w:cs="Arial"/>
            <w:noProof/>
            <w:webHidden/>
            <w:rPrChange w:id="640" w:author="Carlos Eduardo Gonzaga Romaniello de Souza" w:date="2021-07-25T19:50:00Z">
              <w:rPr>
                <w:noProof/>
                <w:webHidden/>
              </w:rPr>
            </w:rPrChange>
          </w:rPr>
          <w:fldChar w:fldCharType="end"/>
        </w:r>
        <w:r w:rsidRPr="00F415AE">
          <w:rPr>
            <w:rStyle w:val="Hyperlink"/>
            <w:rFonts w:ascii="Arial" w:hAnsi="Arial" w:cs="Arial"/>
            <w:noProof/>
            <w:rPrChange w:id="641" w:author="Carlos Eduardo Gonzaga Romaniello de Souza" w:date="2021-07-25T19:50:00Z">
              <w:rPr>
                <w:rStyle w:val="Hyperlink"/>
                <w:noProof/>
              </w:rPr>
            </w:rPrChange>
          </w:rPr>
          <w:fldChar w:fldCharType="end"/>
        </w:r>
      </w:ins>
    </w:p>
    <w:p w14:paraId="45458193" w14:textId="77777777" w:rsidR="00F415AE" w:rsidRPr="00F415AE" w:rsidRDefault="00F415AE">
      <w:pPr>
        <w:pStyle w:val="Sumrio2"/>
        <w:tabs>
          <w:tab w:val="left" w:pos="880"/>
          <w:tab w:val="right" w:pos="9350"/>
        </w:tabs>
        <w:rPr>
          <w:ins w:id="642" w:author="Carlos Eduardo Gonzaga Romaniello de Souza" w:date="2021-07-25T19:49:00Z"/>
          <w:rFonts w:ascii="Arial" w:eastAsiaTheme="minorEastAsia" w:hAnsi="Arial" w:cs="Arial"/>
          <w:noProof/>
          <w:sz w:val="22"/>
          <w:szCs w:val="22"/>
          <w:rPrChange w:id="643" w:author="Carlos Eduardo Gonzaga Romaniello de Souza" w:date="2021-07-25T19:50:00Z">
            <w:rPr>
              <w:ins w:id="644" w:author="Carlos Eduardo Gonzaga Romaniello de Souza" w:date="2021-07-25T19:49:00Z"/>
              <w:rFonts w:asciiTheme="minorHAnsi" w:eastAsiaTheme="minorEastAsia" w:hAnsiTheme="minorHAnsi" w:cstheme="minorBidi"/>
              <w:noProof/>
              <w:sz w:val="22"/>
              <w:szCs w:val="22"/>
            </w:rPr>
          </w:rPrChange>
        </w:rPr>
      </w:pPr>
      <w:ins w:id="645" w:author="Carlos Eduardo Gonzaga Romaniello de Souza" w:date="2021-07-25T19:49:00Z">
        <w:r w:rsidRPr="00F415AE">
          <w:rPr>
            <w:rStyle w:val="Hyperlink"/>
            <w:rFonts w:ascii="Arial" w:hAnsi="Arial" w:cs="Arial"/>
            <w:noProof/>
            <w:rPrChange w:id="646" w:author="Carlos Eduardo Gonzaga Romaniello de Souza" w:date="2021-07-25T19:50:00Z">
              <w:rPr>
                <w:rStyle w:val="Hyperlink"/>
                <w:noProof/>
              </w:rPr>
            </w:rPrChange>
          </w:rPr>
          <w:fldChar w:fldCharType="begin"/>
        </w:r>
        <w:r w:rsidRPr="00F415AE">
          <w:rPr>
            <w:rStyle w:val="Hyperlink"/>
            <w:rFonts w:ascii="Arial" w:hAnsi="Arial" w:cs="Arial"/>
            <w:noProof/>
            <w:rPrChange w:id="647" w:author="Carlos Eduardo Gonzaga Romaniello de Souza" w:date="2021-07-25T19:50:00Z">
              <w:rPr>
                <w:rStyle w:val="Hyperlink"/>
                <w:noProof/>
              </w:rPr>
            </w:rPrChange>
          </w:rPr>
          <w:instrText xml:space="preserve"> </w:instrText>
        </w:r>
        <w:r w:rsidRPr="00F415AE">
          <w:rPr>
            <w:rFonts w:ascii="Arial" w:hAnsi="Arial" w:cs="Arial"/>
            <w:noProof/>
            <w:rPrChange w:id="648" w:author="Carlos Eduardo Gonzaga Romaniello de Souza" w:date="2021-07-25T19:50:00Z">
              <w:rPr>
                <w:noProof/>
              </w:rPr>
            </w:rPrChange>
          </w:rPr>
          <w:instrText>HYPERLINK \l "_Toc78135027"</w:instrText>
        </w:r>
        <w:r w:rsidRPr="00F415AE">
          <w:rPr>
            <w:rStyle w:val="Hyperlink"/>
            <w:rFonts w:ascii="Arial" w:hAnsi="Arial" w:cs="Arial"/>
            <w:noProof/>
            <w:rPrChange w:id="649"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650" w:author="Carlos Eduardo Gonzaga Romaniello de Souza" w:date="2021-07-25T19:50:00Z">
              <w:rPr>
                <w:rStyle w:val="Hyperlink"/>
                <w:noProof/>
              </w:rPr>
            </w:rPrChange>
          </w:rPr>
          <w:fldChar w:fldCharType="separate"/>
        </w:r>
        <w:r w:rsidRPr="00F415AE">
          <w:rPr>
            <w:rStyle w:val="Hyperlink"/>
            <w:rFonts w:ascii="Arial" w:eastAsia="Arial" w:hAnsi="Arial" w:cs="Arial"/>
            <w:noProof/>
            <w:rPrChange w:id="651" w:author="Carlos Eduardo Gonzaga Romaniello de Souza" w:date="2021-07-25T19:50:00Z">
              <w:rPr>
                <w:rStyle w:val="Hyperlink"/>
                <w:rFonts w:ascii="Arial" w:eastAsia="Arial" w:hAnsi="Arial" w:cs="Arial"/>
                <w:b/>
                <w:noProof/>
              </w:rPr>
            </w:rPrChange>
          </w:rPr>
          <w:t>5.2</w:t>
        </w:r>
        <w:r w:rsidRPr="00F415AE">
          <w:rPr>
            <w:rFonts w:ascii="Arial" w:eastAsiaTheme="minorEastAsia" w:hAnsi="Arial" w:cs="Arial"/>
            <w:noProof/>
            <w:sz w:val="22"/>
            <w:szCs w:val="22"/>
            <w:rPrChange w:id="652"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653" w:author="Carlos Eduardo Gonzaga Romaniello de Souza" w:date="2021-07-25T19:50:00Z">
              <w:rPr>
                <w:rStyle w:val="Hyperlink"/>
                <w:rFonts w:ascii="Arial" w:hAnsi="Arial" w:cs="Arial"/>
                <w:b/>
                <w:noProof/>
              </w:rPr>
            </w:rPrChange>
          </w:rPr>
          <w:t>Confiabilidade</w:t>
        </w:r>
        <w:r w:rsidRPr="00F415AE">
          <w:rPr>
            <w:rFonts w:ascii="Arial" w:hAnsi="Arial" w:cs="Arial"/>
            <w:noProof/>
            <w:webHidden/>
            <w:rPrChange w:id="654" w:author="Carlos Eduardo Gonzaga Romaniello de Souza" w:date="2021-07-25T19:50:00Z">
              <w:rPr>
                <w:noProof/>
                <w:webHidden/>
              </w:rPr>
            </w:rPrChange>
          </w:rPr>
          <w:tab/>
        </w:r>
        <w:r w:rsidRPr="00F415AE">
          <w:rPr>
            <w:rFonts w:ascii="Arial" w:hAnsi="Arial" w:cs="Arial"/>
            <w:noProof/>
            <w:webHidden/>
            <w:rPrChange w:id="655" w:author="Carlos Eduardo Gonzaga Romaniello de Souza" w:date="2021-07-25T19:50:00Z">
              <w:rPr>
                <w:noProof/>
                <w:webHidden/>
              </w:rPr>
            </w:rPrChange>
          </w:rPr>
          <w:fldChar w:fldCharType="begin"/>
        </w:r>
        <w:r w:rsidRPr="00F415AE">
          <w:rPr>
            <w:rFonts w:ascii="Arial" w:hAnsi="Arial" w:cs="Arial"/>
            <w:noProof/>
            <w:webHidden/>
            <w:rPrChange w:id="656" w:author="Carlos Eduardo Gonzaga Romaniello de Souza" w:date="2021-07-25T19:50:00Z">
              <w:rPr>
                <w:noProof/>
                <w:webHidden/>
              </w:rPr>
            </w:rPrChange>
          </w:rPr>
          <w:instrText xml:space="preserve"> PAGEREF _Toc78135027 \h </w:instrText>
        </w:r>
      </w:ins>
      <w:r w:rsidRPr="00F415AE">
        <w:rPr>
          <w:rFonts w:ascii="Arial" w:hAnsi="Arial" w:cs="Arial"/>
          <w:noProof/>
          <w:webHidden/>
          <w:rPrChange w:id="657" w:author="Carlos Eduardo Gonzaga Romaniello de Souza" w:date="2021-07-25T19:50:00Z">
            <w:rPr>
              <w:rFonts w:ascii="Arial" w:hAnsi="Arial" w:cs="Arial"/>
              <w:noProof/>
              <w:webHidden/>
            </w:rPr>
          </w:rPrChange>
        </w:rPr>
      </w:r>
      <w:r w:rsidRPr="00F415AE">
        <w:rPr>
          <w:rFonts w:ascii="Arial" w:hAnsi="Arial" w:cs="Arial"/>
          <w:noProof/>
          <w:webHidden/>
          <w:rPrChange w:id="658" w:author="Carlos Eduardo Gonzaga Romaniello de Souza" w:date="2021-07-25T19:50:00Z">
            <w:rPr>
              <w:noProof/>
              <w:webHidden/>
            </w:rPr>
          </w:rPrChange>
        </w:rPr>
        <w:fldChar w:fldCharType="separate"/>
      </w:r>
      <w:ins w:id="659" w:author="Carlos Eduardo Gonzaga Romaniello de Souza" w:date="2021-07-25T19:49:00Z">
        <w:r w:rsidRPr="00F415AE">
          <w:rPr>
            <w:rFonts w:ascii="Arial" w:hAnsi="Arial" w:cs="Arial"/>
            <w:noProof/>
            <w:webHidden/>
            <w:rPrChange w:id="660" w:author="Carlos Eduardo Gonzaga Romaniello de Souza" w:date="2021-07-25T19:50:00Z">
              <w:rPr>
                <w:noProof/>
                <w:webHidden/>
              </w:rPr>
            </w:rPrChange>
          </w:rPr>
          <w:t>11</w:t>
        </w:r>
        <w:r w:rsidRPr="00F415AE">
          <w:rPr>
            <w:rFonts w:ascii="Arial" w:hAnsi="Arial" w:cs="Arial"/>
            <w:noProof/>
            <w:webHidden/>
            <w:rPrChange w:id="661" w:author="Carlos Eduardo Gonzaga Romaniello de Souza" w:date="2021-07-25T19:50:00Z">
              <w:rPr>
                <w:noProof/>
                <w:webHidden/>
              </w:rPr>
            </w:rPrChange>
          </w:rPr>
          <w:fldChar w:fldCharType="end"/>
        </w:r>
        <w:r w:rsidRPr="00F415AE">
          <w:rPr>
            <w:rStyle w:val="Hyperlink"/>
            <w:rFonts w:ascii="Arial" w:hAnsi="Arial" w:cs="Arial"/>
            <w:noProof/>
            <w:rPrChange w:id="662" w:author="Carlos Eduardo Gonzaga Romaniello de Souza" w:date="2021-07-25T19:50:00Z">
              <w:rPr>
                <w:rStyle w:val="Hyperlink"/>
                <w:noProof/>
              </w:rPr>
            </w:rPrChange>
          </w:rPr>
          <w:fldChar w:fldCharType="end"/>
        </w:r>
      </w:ins>
    </w:p>
    <w:p w14:paraId="1688BAB9" w14:textId="77777777" w:rsidR="00F415AE" w:rsidRPr="00F415AE" w:rsidRDefault="00F415AE">
      <w:pPr>
        <w:pStyle w:val="Sumrio2"/>
        <w:tabs>
          <w:tab w:val="left" w:pos="880"/>
          <w:tab w:val="right" w:pos="9350"/>
        </w:tabs>
        <w:rPr>
          <w:ins w:id="663" w:author="Carlos Eduardo Gonzaga Romaniello de Souza" w:date="2021-07-25T19:49:00Z"/>
          <w:rFonts w:ascii="Arial" w:eastAsiaTheme="minorEastAsia" w:hAnsi="Arial" w:cs="Arial"/>
          <w:noProof/>
          <w:sz w:val="22"/>
          <w:szCs w:val="22"/>
          <w:rPrChange w:id="664" w:author="Carlos Eduardo Gonzaga Romaniello de Souza" w:date="2021-07-25T19:50:00Z">
            <w:rPr>
              <w:ins w:id="665" w:author="Carlos Eduardo Gonzaga Romaniello de Souza" w:date="2021-07-25T19:49:00Z"/>
              <w:rFonts w:asciiTheme="minorHAnsi" w:eastAsiaTheme="minorEastAsia" w:hAnsiTheme="minorHAnsi" w:cstheme="minorBidi"/>
              <w:noProof/>
              <w:sz w:val="22"/>
              <w:szCs w:val="22"/>
            </w:rPr>
          </w:rPrChange>
        </w:rPr>
      </w:pPr>
      <w:ins w:id="666" w:author="Carlos Eduardo Gonzaga Romaniello de Souza" w:date="2021-07-25T19:49:00Z">
        <w:r w:rsidRPr="00F415AE">
          <w:rPr>
            <w:rStyle w:val="Hyperlink"/>
            <w:rFonts w:ascii="Arial" w:hAnsi="Arial" w:cs="Arial"/>
            <w:noProof/>
            <w:rPrChange w:id="667" w:author="Carlos Eduardo Gonzaga Romaniello de Souza" w:date="2021-07-25T19:50:00Z">
              <w:rPr>
                <w:rStyle w:val="Hyperlink"/>
                <w:noProof/>
              </w:rPr>
            </w:rPrChange>
          </w:rPr>
          <w:fldChar w:fldCharType="begin"/>
        </w:r>
        <w:r w:rsidRPr="00F415AE">
          <w:rPr>
            <w:rStyle w:val="Hyperlink"/>
            <w:rFonts w:ascii="Arial" w:hAnsi="Arial" w:cs="Arial"/>
            <w:noProof/>
            <w:rPrChange w:id="668" w:author="Carlos Eduardo Gonzaga Romaniello de Souza" w:date="2021-07-25T19:50:00Z">
              <w:rPr>
                <w:rStyle w:val="Hyperlink"/>
                <w:noProof/>
              </w:rPr>
            </w:rPrChange>
          </w:rPr>
          <w:instrText xml:space="preserve"> </w:instrText>
        </w:r>
        <w:r w:rsidRPr="00F415AE">
          <w:rPr>
            <w:rFonts w:ascii="Arial" w:hAnsi="Arial" w:cs="Arial"/>
            <w:noProof/>
            <w:rPrChange w:id="669" w:author="Carlos Eduardo Gonzaga Romaniello de Souza" w:date="2021-07-25T19:50:00Z">
              <w:rPr>
                <w:noProof/>
              </w:rPr>
            </w:rPrChange>
          </w:rPr>
          <w:instrText>HYPERLINK \l "_Toc78135028"</w:instrText>
        </w:r>
        <w:r w:rsidRPr="00F415AE">
          <w:rPr>
            <w:rStyle w:val="Hyperlink"/>
            <w:rFonts w:ascii="Arial" w:hAnsi="Arial" w:cs="Arial"/>
            <w:noProof/>
            <w:rPrChange w:id="670"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671" w:author="Carlos Eduardo Gonzaga Romaniello de Souza" w:date="2021-07-25T19:50:00Z">
              <w:rPr>
                <w:rStyle w:val="Hyperlink"/>
                <w:noProof/>
              </w:rPr>
            </w:rPrChange>
          </w:rPr>
          <w:fldChar w:fldCharType="separate"/>
        </w:r>
        <w:r w:rsidRPr="00F415AE">
          <w:rPr>
            <w:rStyle w:val="Hyperlink"/>
            <w:rFonts w:ascii="Arial" w:eastAsia="Arial" w:hAnsi="Arial" w:cs="Arial"/>
            <w:noProof/>
            <w:rPrChange w:id="672" w:author="Carlos Eduardo Gonzaga Romaniello de Souza" w:date="2021-07-25T19:50:00Z">
              <w:rPr>
                <w:rStyle w:val="Hyperlink"/>
                <w:rFonts w:ascii="Arial" w:eastAsia="Arial" w:hAnsi="Arial" w:cs="Arial"/>
                <w:b/>
                <w:noProof/>
              </w:rPr>
            </w:rPrChange>
          </w:rPr>
          <w:t>5.3</w:t>
        </w:r>
        <w:r w:rsidRPr="00F415AE">
          <w:rPr>
            <w:rFonts w:ascii="Arial" w:eastAsiaTheme="minorEastAsia" w:hAnsi="Arial" w:cs="Arial"/>
            <w:noProof/>
            <w:sz w:val="22"/>
            <w:szCs w:val="22"/>
            <w:rPrChange w:id="673"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674" w:author="Carlos Eduardo Gonzaga Romaniello de Souza" w:date="2021-07-25T19:50:00Z">
              <w:rPr>
                <w:rStyle w:val="Hyperlink"/>
                <w:rFonts w:ascii="Arial" w:hAnsi="Arial" w:cs="Arial"/>
                <w:b/>
                <w:noProof/>
              </w:rPr>
            </w:rPrChange>
          </w:rPr>
          <w:t>Desempenho</w:t>
        </w:r>
        <w:r w:rsidRPr="00F415AE">
          <w:rPr>
            <w:rFonts w:ascii="Arial" w:hAnsi="Arial" w:cs="Arial"/>
            <w:noProof/>
            <w:webHidden/>
            <w:rPrChange w:id="675" w:author="Carlos Eduardo Gonzaga Romaniello de Souza" w:date="2021-07-25T19:50:00Z">
              <w:rPr>
                <w:noProof/>
                <w:webHidden/>
              </w:rPr>
            </w:rPrChange>
          </w:rPr>
          <w:tab/>
        </w:r>
        <w:r w:rsidRPr="00F415AE">
          <w:rPr>
            <w:rFonts w:ascii="Arial" w:hAnsi="Arial" w:cs="Arial"/>
            <w:noProof/>
            <w:webHidden/>
            <w:rPrChange w:id="676" w:author="Carlos Eduardo Gonzaga Romaniello de Souza" w:date="2021-07-25T19:50:00Z">
              <w:rPr>
                <w:noProof/>
                <w:webHidden/>
              </w:rPr>
            </w:rPrChange>
          </w:rPr>
          <w:fldChar w:fldCharType="begin"/>
        </w:r>
        <w:r w:rsidRPr="00F415AE">
          <w:rPr>
            <w:rFonts w:ascii="Arial" w:hAnsi="Arial" w:cs="Arial"/>
            <w:noProof/>
            <w:webHidden/>
            <w:rPrChange w:id="677" w:author="Carlos Eduardo Gonzaga Romaniello de Souza" w:date="2021-07-25T19:50:00Z">
              <w:rPr>
                <w:noProof/>
                <w:webHidden/>
              </w:rPr>
            </w:rPrChange>
          </w:rPr>
          <w:instrText xml:space="preserve"> PAGEREF _Toc78135028 \h </w:instrText>
        </w:r>
      </w:ins>
      <w:r w:rsidRPr="00F415AE">
        <w:rPr>
          <w:rFonts w:ascii="Arial" w:hAnsi="Arial" w:cs="Arial"/>
          <w:noProof/>
          <w:webHidden/>
          <w:rPrChange w:id="678" w:author="Carlos Eduardo Gonzaga Romaniello de Souza" w:date="2021-07-25T19:50:00Z">
            <w:rPr>
              <w:rFonts w:ascii="Arial" w:hAnsi="Arial" w:cs="Arial"/>
              <w:noProof/>
              <w:webHidden/>
            </w:rPr>
          </w:rPrChange>
        </w:rPr>
      </w:r>
      <w:r w:rsidRPr="00F415AE">
        <w:rPr>
          <w:rFonts w:ascii="Arial" w:hAnsi="Arial" w:cs="Arial"/>
          <w:noProof/>
          <w:webHidden/>
          <w:rPrChange w:id="679" w:author="Carlos Eduardo Gonzaga Romaniello de Souza" w:date="2021-07-25T19:50:00Z">
            <w:rPr>
              <w:noProof/>
              <w:webHidden/>
            </w:rPr>
          </w:rPrChange>
        </w:rPr>
        <w:fldChar w:fldCharType="separate"/>
      </w:r>
      <w:ins w:id="680" w:author="Carlos Eduardo Gonzaga Romaniello de Souza" w:date="2021-07-25T19:49:00Z">
        <w:r w:rsidRPr="00F415AE">
          <w:rPr>
            <w:rFonts w:ascii="Arial" w:hAnsi="Arial" w:cs="Arial"/>
            <w:noProof/>
            <w:webHidden/>
            <w:rPrChange w:id="681" w:author="Carlos Eduardo Gonzaga Romaniello de Souza" w:date="2021-07-25T19:50:00Z">
              <w:rPr>
                <w:noProof/>
                <w:webHidden/>
              </w:rPr>
            </w:rPrChange>
          </w:rPr>
          <w:t>11</w:t>
        </w:r>
        <w:r w:rsidRPr="00F415AE">
          <w:rPr>
            <w:rFonts w:ascii="Arial" w:hAnsi="Arial" w:cs="Arial"/>
            <w:noProof/>
            <w:webHidden/>
            <w:rPrChange w:id="682" w:author="Carlos Eduardo Gonzaga Romaniello de Souza" w:date="2021-07-25T19:50:00Z">
              <w:rPr>
                <w:noProof/>
                <w:webHidden/>
              </w:rPr>
            </w:rPrChange>
          </w:rPr>
          <w:fldChar w:fldCharType="end"/>
        </w:r>
        <w:r w:rsidRPr="00F415AE">
          <w:rPr>
            <w:rStyle w:val="Hyperlink"/>
            <w:rFonts w:ascii="Arial" w:hAnsi="Arial" w:cs="Arial"/>
            <w:noProof/>
            <w:rPrChange w:id="683" w:author="Carlos Eduardo Gonzaga Romaniello de Souza" w:date="2021-07-25T19:50:00Z">
              <w:rPr>
                <w:rStyle w:val="Hyperlink"/>
                <w:noProof/>
              </w:rPr>
            </w:rPrChange>
          </w:rPr>
          <w:fldChar w:fldCharType="end"/>
        </w:r>
      </w:ins>
    </w:p>
    <w:p w14:paraId="16700847" w14:textId="77777777" w:rsidR="00F415AE" w:rsidRPr="00F415AE" w:rsidRDefault="00F415AE">
      <w:pPr>
        <w:pStyle w:val="Sumrio2"/>
        <w:tabs>
          <w:tab w:val="left" w:pos="880"/>
          <w:tab w:val="right" w:pos="9350"/>
        </w:tabs>
        <w:rPr>
          <w:ins w:id="684" w:author="Carlos Eduardo Gonzaga Romaniello de Souza" w:date="2021-07-25T19:49:00Z"/>
          <w:rFonts w:ascii="Arial" w:eastAsiaTheme="minorEastAsia" w:hAnsi="Arial" w:cs="Arial"/>
          <w:noProof/>
          <w:sz w:val="22"/>
          <w:szCs w:val="22"/>
          <w:rPrChange w:id="685" w:author="Carlos Eduardo Gonzaga Romaniello de Souza" w:date="2021-07-25T19:50:00Z">
            <w:rPr>
              <w:ins w:id="686" w:author="Carlos Eduardo Gonzaga Romaniello de Souza" w:date="2021-07-25T19:49:00Z"/>
              <w:rFonts w:asciiTheme="minorHAnsi" w:eastAsiaTheme="minorEastAsia" w:hAnsiTheme="minorHAnsi" w:cstheme="minorBidi"/>
              <w:noProof/>
              <w:sz w:val="22"/>
              <w:szCs w:val="22"/>
            </w:rPr>
          </w:rPrChange>
        </w:rPr>
      </w:pPr>
      <w:ins w:id="687" w:author="Carlos Eduardo Gonzaga Romaniello de Souza" w:date="2021-07-25T19:49:00Z">
        <w:r w:rsidRPr="00F415AE">
          <w:rPr>
            <w:rStyle w:val="Hyperlink"/>
            <w:rFonts w:ascii="Arial" w:hAnsi="Arial" w:cs="Arial"/>
            <w:noProof/>
            <w:rPrChange w:id="688" w:author="Carlos Eduardo Gonzaga Romaniello de Souza" w:date="2021-07-25T19:50:00Z">
              <w:rPr>
                <w:rStyle w:val="Hyperlink"/>
                <w:noProof/>
              </w:rPr>
            </w:rPrChange>
          </w:rPr>
          <w:fldChar w:fldCharType="begin"/>
        </w:r>
        <w:r w:rsidRPr="00F415AE">
          <w:rPr>
            <w:rStyle w:val="Hyperlink"/>
            <w:rFonts w:ascii="Arial" w:hAnsi="Arial" w:cs="Arial"/>
            <w:noProof/>
            <w:rPrChange w:id="689" w:author="Carlos Eduardo Gonzaga Romaniello de Souza" w:date="2021-07-25T19:50:00Z">
              <w:rPr>
                <w:rStyle w:val="Hyperlink"/>
                <w:noProof/>
              </w:rPr>
            </w:rPrChange>
          </w:rPr>
          <w:instrText xml:space="preserve"> </w:instrText>
        </w:r>
        <w:r w:rsidRPr="00F415AE">
          <w:rPr>
            <w:rFonts w:ascii="Arial" w:hAnsi="Arial" w:cs="Arial"/>
            <w:noProof/>
            <w:rPrChange w:id="690" w:author="Carlos Eduardo Gonzaga Romaniello de Souza" w:date="2021-07-25T19:50:00Z">
              <w:rPr>
                <w:noProof/>
              </w:rPr>
            </w:rPrChange>
          </w:rPr>
          <w:instrText>HYPERLINK \l "_Toc78135029"</w:instrText>
        </w:r>
        <w:r w:rsidRPr="00F415AE">
          <w:rPr>
            <w:rStyle w:val="Hyperlink"/>
            <w:rFonts w:ascii="Arial" w:hAnsi="Arial" w:cs="Arial"/>
            <w:noProof/>
            <w:rPrChange w:id="691"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692" w:author="Carlos Eduardo Gonzaga Romaniello de Souza" w:date="2021-07-25T19:50:00Z">
              <w:rPr>
                <w:rStyle w:val="Hyperlink"/>
                <w:noProof/>
              </w:rPr>
            </w:rPrChange>
          </w:rPr>
          <w:fldChar w:fldCharType="separate"/>
        </w:r>
        <w:r w:rsidRPr="00F415AE">
          <w:rPr>
            <w:rStyle w:val="Hyperlink"/>
            <w:rFonts w:ascii="Arial" w:eastAsia="Arial" w:hAnsi="Arial" w:cs="Arial"/>
            <w:noProof/>
            <w:rPrChange w:id="693" w:author="Carlos Eduardo Gonzaga Romaniello de Souza" w:date="2021-07-25T19:50:00Z">
              <w:rPr>
                <w:rStyle w:val="Hyperlink"/>
                <w:rFonts w:ascii="Arial" w:eastAsia="Arial" w:hAnsi="Arial" w:cs="Arial"/>
                <w:b/>
                <w:noProof/>
              </w:rPr>
            </w:rPrChange>
          </w:rPr>
          <w:t>5.4</w:t>
        </w:r>
        <w:r w:rsidRPr="00F415AE">
          <w:rPr>
            <w:rFonts w:ascii="Arial" w:eastAsiaTheme="minorEastAsia" w:hAnsi="Arial" w:cs="Arial"/>
            <w:noProof/>
            <w:sz w:val="22"/>
            <w:szCs w:val="22"/>
            <w:rPrChange w:id="694"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695" w:author="Carlos Eduardo Gonzaga Romaniello de Souza" w:date="2021-07-25T19:50:00Z">
              <w:rPr>
                <w:rStyle w:val="Hyperlink"/>
                <w:rFonts w:ascii="Arial" w:hAnsi="Arial" w:cs="Arial"/>
                <w:b/>
                <w:noProof/>
              </w:rPr>
            </w:rPrChange>
          </w:rPr>
          <w:t>Manutenibilidade</w:t>
        </w:r>
        <w:r w:rsidRPr="00F415AE">
          <w:rPr>
            <w:rFonts w:ascii="Arial" w:hAnsi="Arial" w:cs="Arial"/>
            <w:noProof/>
            <w:webHidden/>
            <w:rPrChange w:id="696" w:author="Carlos Eduardo Gonzaga Romaniello de Souza" w:date="2021-07-25T19:50:00Z">
              <w:rPr>
                <w:noProof/>
                <w:webHidden/>
              </w:rPr>
            </w:rPrChange>
          </w:rPr>
          <w:tab/>
        </w:r>
        <w:r w:rsidRPr="00F415AE">
          <w:rPr>
            <w:rFonts w:ascii="Arial" w:hAnsi="Arial" w:cs="Arial"/>
            <w:noProof/>
            <w:webHidden/>
            <w:rPrChange w:id="697" w:author="Carlos Eduardo Gonzaga Romaniello de Souza" w:date="2021-07-25T19:50:00Z">
              <w:rPr>
                <w:noProof/>
                <w:webHidden/>
              </w:rPr>
            </w:rPrChange>
          </w:rPr>
          <w:fldChar w:fldCharType="begin"/>
        </w:r>
        <w:r w:rsidRPr="00F415AE">
          <w:rPr>
            <w:rFonts w:ascii="Arial" w:hAnsi="Arial" w:cs="Arial"/>
            <w:noProof/>
            <w:webHidden/>
            <w:rPrChange w:id="698" w:author="Carlos Eduardo Gonzaga Romaniello de Souza" w:date="2021-07-25T19:50:00Z">
              <w:rPr>
                <w:noProof/>
                <w:webHidden/>
              </w:rPr>
            </w:rPrChange>
          </w:rPr>
          <w:instrText xml:space="preserve"> PAGEREF _Toc78135029 \h </w:instrText>
        </w:r>
      </w:ins>
      <w:r w:rsidRPr="00F415AE">
        <w:rPr>
          <w:rFonts w:ascii="Arial" w:hAnsi="Arial" w:cs="Arial"/>
          <w:noProof/>
          <w:webHidden/>
          <w:rPrChange w:id="699" w:author="Carlos Eduardo Gonzaga Romaniello de Souza" w:date="2021-07-25T19:50:00Z">
            <w:rPr>
              <w:rFonts w:ascii="Arial" w:hAnsi="Arial" w:cs="Arial"/>
              <w:noProof/>
              <w:webHidden/>
            </w:rPr>
          </w:rPrChange>
        </w:rPr>
      </w:r>
      <w:r w:rsidRPr="00F415AE">
        <w:rPr>
          <w:rFonts w:ascii="Arial" w:hAnsi="Arial" w:cs="Arial"/>
          <w:noProof/>
          <w:webHidden/>
          <w:rPrChange w:id="700" w:author="Carlos Eduardo Gonzaga Romaniello de Souza" w:date="2021-07-25T19:50:00Z">
            <w:rPr>
              <w:noProof/>
              <w:webHidden/>
            </w:rPr>
          </w:rPrChange>
        </w:rPr>
        <w:fldChar w:fldCharType="separate"/>
      </w:r>
      <w:ins w:id="701" w:author="Carlos Eduardo Gonzaga Romaniello de Souza" w:date="2021-07-25T19:49:00Z">
        <w:r w:rsidRPr="00F415AE">
          <w:rPr>
            <w:rFonts w:ascii="Arial" w:hAnsi="Arial" w:cs="Arial"/>
            <w:noProof/>
            <w:webHidden/>
            <w:rPrChange w:id="702" w:author="Carlos Eduardo Gonzaga Romaniello de Souza" w:date="2021-07-25T19:50:00Z">
              <w:rPr>
                <w:noProof/>
                <w:webHidden/>
              </w:rPr>
            </w:rPrChange>
          </w:rPr>
          <w:t>11</w:t>
        </w:r>
        <w:r w:rsidRPr="00F415AE">
          <w:rPr>
            <w:rFonts w:ascii="Arial" w:hAnsi="Arial" w:cs="Arial"/>
            <w:noProof/>
            <w:webHidden/>
            <w:rPrChange w:id="703" w:author="Carlos Eduardo Gonzaga Romaniello de Souza" w:date="2021-07-25T19:50:00Z">
              <w:rPr>
                <w:noProof/>
                <w:webHidden/>
              </w:rPr>
            </w:rPrChange>
          </w:rPr>
          <w:fldChar w:fldCharType="end"/>
        </w:r>
        <w:r w:rsidRPr="00F415AE">
          <w:rPr>
            <w:rStyle w:val="Hyperlink"/>
            <w:rFonts w:ascii="Arial" w:hAnsi="Arial" w:cs="Arial"/>
            <w:noProof/>
            <w:rPrChange w:id="704" w:author="Carlos Eduardo Gonzaga Romaniello de Souza" w:date="2021-07-25T19:50:00Z">
              <w:rPr>
                <w:rStyle w:val="Hyperlink"/>
                <w:noProof/>
              </w:rPr>
            </w:rPrChange>
          </w:rPr>
          <w:fldChar w:fldCharType="end"/>
        </w:r>
      </w:ins>
    </w:p>
    <w:p w14:paraId="62FA40B1" w14:textId="77777777" w:rsidR="00F415AE" w:rsidRPr="00F415AE" w:rsidRDefault="00F415AE">
      <w:pPr>
        <w:pStyle w:val="Sumrio2"/>
        <w:tabs>
          <w:tab w:val="left" w:pos="880"/>
          <w:tab w:val="right" w:pos="9350"/>
        </w:tabs>
        <w:rPr>
          <w:ins w:id="705" w:author="Carlos Eduardo Gonzaga Romaniello de Souza" w:date="2021-07-25T19:49:00Z"/>
          <w:rFonts w:ascii="Arial" w:eastAsiaTheme="minorEastAsia" w:hAnsi="Arial" w:cs="Arial"/>
          <w:noProof/>
          <w:sz w:val="22"/>
          <w:szCs w:val="22"/>
          <w:rPrChange w:id="706" w:author="Carlos Eduardo Gonzaga Romaniello de Souza" w:date="2021-07-25T19:50:00Z">
            <w:rPr>
              <w:ins w:id="707" w:author="Carlos Eduardo Gonzaga Romaniello de Souza" w:date="2021-07-25T19:49:00Z"/>
              <w:rFonts w:asciiTheme="minorHAnsi" w:eastAsiaTheme="minorEastAsia" w:hAnsiTheme="minorHAnsi" w:cstheme="minorBidi"/>
              <w:noProof/>
              <w:sz w:val="22"/>
              <w:szCs w:val="22"/>
            </w:rPr>
          </w:rPrChange>
        </w:rPr>
      </w:pPr>
      <w:ins w:id="708" w:author="Carlos Eduardo Gonzaga Romaniello de Souza" w:date="2021-07-25T19:49:00Z">
        <w:r w:rsidRPr="00F415AE">
          <w:rPr>
            <w:rStyle w:val="Hyperlink"/>
            <w:rFonts w:ascii="Arial" w:hAnsi="Arial" w:cs="Arial"/>
            <w:noProof/>
            <w:rPrChange w:id="709" w:author="Carlos Eduardo Gonzaga Romaniello de Souza" w:date="2021-07-25T19:50:00Z">
              <w:rPr>
                <w:rStyle w:val="Hyperlink"/>
                <w:noProof/>
              </w:rPr>
            </w:rPrChange>
          </w:rPr>
          <w:fldChar w:fldCharType="begin"/>
        </w:r>
        <w:r w:rsidRPr="00F415AE">
          <w:rPr>
            <w:rStyle w:val="Hyperlink"/>
            <w:rFonts w:ascii="Arial" w:hAnsi="Arial" w:cs="Arial"/>
            <w:noProof/>
            <w:rPrChange w:id="710" w:author="Carlos Eduardo Gonzaga Romaniello de Souza" w:date="2021-07-25T19:50:00Z">
              <w:rPr>
                <w:rStyle w:val="Hyperlink"/>
                <w:noProof/>
              </w:rPr>
            </w:rPrChange>
          </w:rPr>
          <w:instrText xml:space="preserve"> </w:instrText>
        </w:r>
        <w:r w:rsidRPr="00F415AE">
          <w:rPr>
            <w:rFonts w:ascii="Arial" w:hAnsi="Arial" w:cs="Arial"/>
            <w:noProof/>
            <w:rPrChange w:id="711" w:author="Carlos Eduardo Gonzaga Romaniello de Souza" w:date="2021-07-25T19:50:00Z">
              <w:rPr>
                <w:noProof/>
              </w:rPr>
            </w:rPrChange>
          </w:rPr>
          <w:instrText>HYPERLINK \l "_Toc78135030"</w:instrText>
        </w:r>
        <w:r w:rsidRPr="00F415AE">
          <w:rPr>
            <w:rStyle w:val="Hyperlink"/>
            <w:rFonts w:ascii="Arial" w:hAnsi="Arial" w:cs="Arial"/>
            <w:noProof/>
            <w:rPrChange w:id="712"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713" w:author="Carlos Eduardo Gonzaga Romaniello de Souza" w:date="2021-07-25T19:50:00Z">
              <w:rPr>
                <w:rStyle w:val="Hyperlink"/>
                <w:noProof/>
              </w:rPr>
            </w:rPrChange>
          </w:rPr>
          <w:fldChar w:fldCharType="separate"/>
        </w:r>
        <w:r w:rsidRPr="00F415AE">
          <w:rPr>
            <w:rStyle w:val="Hyperlink"/>
            <w:rFonts w:ascii="Arial" w:eastAsia="Arial" w:hAnsi="Arial" w:cs="Arial"/>
            <w:noProof/>
            <w:rPrChange w:id="714" w:author="Carlos Eduardo Gonzaga Romaniello de Souza" w:date="2021-07-25T19:50:00Z">
              <w:rPr>
                <w:rStyle w:val="Hyperlink"/>
                <w:rFonts w:ascii="Arial" w:eastAsia="Arial" w:hAnsi="Arial" w:cs="Arial"/>
                <w:b/>
                <w:noProof/>
              </w:rPr>
            </w:rPrChange>
          </w:rPr>
          <w:t>5.5</w:t>
        </w:r>
        <w:r w:rsidRPr="00F415AE">
          <w:rPr>
            <w:rFonts w:ascii="Arial" w:eastAsiaTheme="minorEastAsia" w:hAnsi="Arial" w:cs="Arial"/>
            <w:noProof/>
            <w:sz w:val="22"/>
            <w:szCs w:val="22"/>
            <w:rPrChange w:id="715"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716" w:author="Carlos Eduardo Gonzaga Romaniello de Souza" w:date="2021-07-25T19:50:00Z">
              <w:rPr>
                <w:rStyle w:val="Hyperlink"/>
                <w:rFonts w:ascii="Arial" w:hAnsi="Arial" w:cs="Arial"/>
                <w:b/>
                <w:noProof/>
              </w:rPr>
            </w:rPrChange>
          </w:rPr>
          <w:t>Portabilidade</w:t>
        </w:r>
        <w:r w:rsidRPr="00F415AE">
          <w:rPr>
            <w:rFonts w:ascii="Arial" w:hAnsi="Arial" w:cs="Arial"/>
            <w:noProof/>
            <w:webHidden/>
            <w:rPrChange w:id="717" w:author="Carlos Eduardo Gonzaga Romaniello de Souza" w:date="2021-07-25T19:50:00Z">
              <w:rPr>
                <w:noProof/>
                <w:webHidden/>
              </w:rPr>
            </w:rPrChange>
          </w:rPr>
          <w:tab/>
        </w:r>
        <w:r w:rsidRPr="00F415AE">
          <w:rPr>
            <w:rFonts w:ascii="Arial" w:hAnsi="Arial" w:cs="Arial"/>
            <w:noProof/>
            <w:webHidden/>
            <w:rPrChange w:id="718" w:author="Carlos Eduardo Gonzaga Romaniello de Souza" w:date="2021-07-25T19:50:00Z">
              <w:rPr>
                <w:noProof/>
                <w:webHidden/>
              </w:rPr>
            </w:rPrChange>
          </w:rPr>
          <w:fldChar w:fldCharType="begin"/>
        </w:r>
        <w:r w:rsidRPr="00F415AE">
          <w:rPr>
            <w:rFonts w:ascii="Arial" w:hAnsi="Arial" w:cs="Arial"/>
            <w:noProof/>
            <w:webHidden/>
            <w:rPrChange w:id="719" w:author="Carlos Eduardo Gonzaga Romaniello de Souza" w:date="2021-07-25T19:50:00Z">
              <w:rPr>
                <w:noProof/>
                <w:webHidden/>
              </w:rPr>
            </w:rPrChange>
          </w:rPr>
          <w:instrText xml:space="preserve"> PAGEREF _Toc78135030 \h </w:instrText>
        </w:r>
      </w:ins>
      <w:r w:rsidRPr="00F415AE">
        <w:rPr>
          <w:rFonts w:ascii="Arial" w:hAnsi="Arial" w:cs="Arial"/>
          <w:noProof/>
          <w:webHidden/>
          <w:rPrChange w:id="720" w:author="Carlos Eduardo Gonzaga Romaniello de Souza" w:date="2021-07-25T19:50:00Z">
            <w:rPr>
              <w:rFonts w:ascii="Arial" w:hAnsi="Arial" w:cs="Arial"/>
              <w:noProof/>
              <w:webHidden/>
            </w:rPr>
          </w:rPrChange>
        </w:rPr>
      </w:r>
      <w:r w:rsidRPr="00F415AE">
        <w:rPr>
          <w:rFonts w:ascii="Arial" w:hAnsi="Arial" w:cs="Arial"/>
          <w:noProof/>
          <w:webHidden/>
          <w:rPrChange w:id="721" w:author="Carlos Eduardo Gonzaga Romaniello de Souza" w:date="2021-07-25T19:50:00Z">
            <w:rPr>
              <w:noProof/>
              <w:webHidden/>
            </w:rPr>
          </w:rPrChange>
        </w:rPr>
        <w:fldChar w:fldCharType="separate"/>
      </w:r>
      <w:ins w:id="722" w:author="Carlos Eduardo Gonzaga Romaniello de Souza" w:date="2021-07-25T19:49:00Z">
        <w:r w:rsidRPr="00F415AE">
          <w:rPr>
            <w:rFonts w:ascii="Arial" w:hAnsi="Arial" w:cs="Arial"/>
            <w:noProof/>
            <w:webHidden/>
            <w:rPrChange w:id="723" w:author="Carlos Eduardo Gonzaga Romaniello de Souza" w:date="2021-07-25T19:50:00Z">
              <w:rPr>
                <w:noProof/>
                <w:webHidden/>
              </w:rPr>
            </w:rPrChange>
          </w:rPr>
          <w:t>11</w:t>
        </w:r>
        <w:r w:rsidRPr="00F415AE">
          <w:rPr>
            <w:rFonts w:ascii="Arial" w:hAnsi="Arial" w:cs="Arial"/>
            <w:noProof/>
            <w:webHidden/>
            <w:rPrChange w:id="724" w:author="Carlos Eduardo Gonzaga Romaniello de Souza" w:date="2021-07-25T19:50:00Z">
              <w:rPr>
                <w:noProof/>
                <w:webHidden/>
              </w:rPr>
            </w:rPrChange>
          </w:rPr>
          <w:fldChar w:fldCharType="end"/>
        </w:r>
        <w:r w:rsidRPr="00F415AE">
          <w:rPr>
            <w:rStyle w:val="Hyperlink"/>
            <w:rFonts w:ascii="Arial" w:hAnsi="Arial" w:cs="Arial"/>
            <w:noProof/>
            <w:rPrChange w:id="725" w:author="Carlos Eduardo Gonzaga Romaniello de Souza" w:date="2021-07-25T19:50:00Z">
              <w:rPr>
                <w:rStyle w:val="Hyperlink"/>
                <w:noProof/>
              </w:rPr>
            </w:rPrChange>
          </w:rPr>
          <w:fldChar w:fldCharType="end"/>
        </w:r>
      </w:ins>
    </w:p>
    <w:p w14:paraId="3590A948" w14:textId="77777777" w:rsidR="00F415AE" w:rsidRPr="00F415AE" w:rsidRDefault="00F415AE">
      <w:pPr>
        <w:pStyle w:val="Sumrio2"/>
        <w:tabs>
          <w:tab w:val="left" w:pos="880"/>
          <w:tab w:val="right" w:pos="9350"/>
        </w:tabs>
        <w:rPr>
          <w:ins w:id="726" w:author="Carlos Eduardo Gonzaga Romaniello de Souza" w:date="2021-07-25T19:49:00Z"/>
          <w:rFonts w:ascii="Arial" w:eastAsiaTheme="minorEastAsia" w:hAnsi="Arial" w:cs="Arial"/>
          <w:noProof/>
          <w:sz w:val="22"/>
          <w:szCs w:val="22"/>
          <w:rPrChange w:id="727" w:author="Carlos Eduardo Gonzaga Romaniello de Souza" w:date="2021-07-25T19:50:00Z">
            <w:rPr>
              <w:ins w:id="728" w:author="Carlos Eduardo Gonzaga Romaniello de Souza" w:date="2021-07-25T19:49:00Z"/>
              <w:rFonts w:asciiTheme="minorHAnsi" w:eastAsiaTheme="minorEastAsia" w:hAnsiTheme="minorHAnsi" w:cstheme="minorBidi"/>
              <w:noProof/>
              <w:sz w:val="22"/>
              <w:szCs w:val="22"/>
            </w:rPr>
          </w:rPrChange>
        </w:rPr>
      </w:pPr>
      <w:ins w:id="729" w:author="Carlos Eduardo Gonzaga Romaniello de Souza" w:date="2021-07-25T19:49:00Z">
        <w:r w:rsidRPr="00F415AE">
          <w:rPr>
            <w:rStyle w:val="Hyperlink"/>
            <w:rFonts w:ascii="Arial" w:hAnsi="Arial" w:cs="Arial"/>
            <w:noProof/>
            <w:rPrChange w:id="730" w:author="Carlos Eduardo Gonzaga Romaniello de Souza" w:date="2021-07-25T19:50:00Z">
              <w:rPr>
                <w:rStyle w:val="Hyperlink"/>
                <w:noProof/>
              </w:rPr>
            </w:rPrChange>
          </w:rPr>
          <w:fldChar w:fldCharType="begin"/>
        </w:r>
        <w:r w:rsidRPr="00F415AE">
          <w:rPr>
            <w:rStyle w:val="Hyperlink"/>
            <w:rFonts w:ascii="Arial" w:hAnsi="Arial" w:cs="Arial"/>
            <w:noProof/>
            <w:rPrChange w:id="731" w:author="Carlos Eduardo Gonzaga Romaniello de Souza" w:date="2021-07-25T19:50:00Z">
              <w:rPr>
                <w:rStyle w:val="Hyperlink"/>
                <w:noProof/>
              </w:rPr>
            </w:rPrChange>
          </w:rPr>
          <w:instrText xml:space="preserve"> </w:instrText>
        </w:r>
        <w:r w:rsidRPr="00F415AE">
          <w:rPr>
            <w:rFonts w:ascii="Arial" w:hAnsi="Arial" w:cs="Arial"/>
            <w:noProof/>
            <w:rPrChange w:id="732" w:author="Carlos Eduardo Gonzaga Romaniello de Souza" w:date="2021-07-25T19:50:00Z">
              <w:rPr>
                <w:noProof/>
              </w:rPr>
            </w:rPrChange>
          </w:rPr>
          <w:instrText>HYPERLINK \l "_Toc78135031"</w:instrText>
        </w:r>
        <w:r w:rsidRPr="00F415AE">
          <w:rPr>
            <w:rStyle w:val="Hyperlink"/>
            <w:rFonts w:ascii="Arial" w:hAnsi="Arial" w:cs="Arial"/>
            <w:noProof/>
            <w:rPrChange w:id="733"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734" w:author="Carlos Eduardo Gonzaga Romaniello de Souza" w:date="2021-07-25T19:50:00Z">
              <w:rPr>
                <w:rStyle w:val="Hyperlink"/>
                <w:noProof/>
              </w:rPr>
            </w:rPrChange>
          </w:rPr>
          <w:fldChar w:fldCharType="separate"/>
        </w:r>
        <w:r w:rsidRPr="00F415AE">
          <w:rPr>
            <w:rStyle w:val="Hyperlink"/>
            <w:rFonts w:ascii="Arial" w:eastAsia="Arial" w:hAnsi="Arial" w:cs="Arial"/>
            <w:noProof/>
            <w:rPrChange w:id="735" w:author="Carlos Eduardo Gonzaga Romaniello de Souza" w:date="2021-07-25T19:50:00Z">
              <w:rPr>
                <w:rStyle w:val="Hyperlink"/>
                <w:rFonts w:ascii="Arial" w:eastAsia="Arial" w:hAnsi="Arial" w:cs="Arial"/>
                <w:b/>
                <w:noProof/>
              </w:rPr>
            </w:rPrChange>
          </w:rPr>
          <w:t>5.6</w:t>
        </w:r>
        <w:r w:rsidRPr="00F415AE">
          <w:rPr>
            <w:rFonts w:ascii="Arial" w:eastAsiaTheme="minorEastAsia" w:hAnsi="Arial" w:cs="Arial"/>
            <w:noProof/>
            <w:sz w:val="22"/>
            <w:szCs w:val="22"/>
            <w:rPrChange w:id="736"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737" w:author="Carlos Eduardo Gonzaga Romaniello de Souza" w:date="2021-07-25T19:50:00Z">
              <w:rPr>
                <w:rStyle w:val="Hyperlink"/>
                <w:rFonts w:ascii="Arial" w:hAnsi="Arial" w:cs="Arial"/>
                <w:b/>
                <w:noProof/>
              </w:rPr>
            </w:rPrChange>
          </w:rPr>
          <w:t>Requisitos legais</w:t>
        </w:r>
        <w:r w:rsidRPr="00F415AE">
          <w:rPr>
            <w:rFonts w:ascii="Arial" w:hAnsi="Arial" w:cs="Arial"/>
            <w:noProof/>
            <w:webHidden/>
            <w:rPrChange w:id="738" w:author="Carlos Eduardo Gonzaga Romaniello de Souza" w:date="2021-07-25T19:50:00Z">
              <w:rPr>
                <w:noProof/>
                <w:webHidden/>
              </w:rPr>
            </w:rPrChange>
          </w:rPr>
          <w:tab/>
        </w:r>
        <w:r w:rsidRPr="00F415AE">
          <w:rPr>
            <w:rFonts w:ascii="Arial" w:hAnsi="Arial" w:cs="Arial"/>
            <w:noProof/>
            <w:webHidden/>
            <w:rPrChange w:id="739" w:author="Carlos Eduardo Gonzaga Romaniello de Souza" w:date="2021-07-25T19:50:00Z">
              <w:rPr>
                <w:noProof/>
                <w:webHidden/>
              </w:rPr>
            </w:rPrChange>
          </w:rPr>
          <w:fldChar w:fldCharType="begin"/>
        </w:r>
        <w:r w:rsidRPr="00F415AE">
          <w:rPr>
            <w:rFonts w:ascii="Arial" w:hAnsi="Arial" w:cs="Arial"/>
            <w:noProof/>
            <w:webHidden/>
            <w:rPrChange w:id="740" w:author="Carlos Eduardo Gonzaga Romaniello de Souza" w:date="2021-07-25T19:50:00Z">
              <w:rPr>
                <w:noProof/>
                <w:webHidden/>
              </w:rPr>
            </w:rPrChange>
          </w:rPr>
          <w:instrText xml:space="preserve"> PAGEREF _Toc78135031 \h </w:instrText>
        </w:r>
      </w:ins>
      <w:r w:rsidRPr="00F415AE">
        <w:rPr>
          <w:rFonts w:ascii="Arial" w:hAnsi="Arial" w:cs="Arial"/>
          <w:noProof/>
          <w:webHidden/>
          <w:rPrChange w:id="741" w:author="Carlos Eduardo Gonzaga Romaniello de Souza" w:date="2021-07-25T19:50:00Z">
            <w:rPr>
              <w:rFonts w:ascii="Arial" w:hAnsi="Arial" w:cs="Arial"/>
              <w:noProof/>
              <w:webHidden/>
            </w:rPr>
          </w:rPrChange>
        </w:rPr>
      </w:r>
      <w:r w:rsidRPr="00F415AE">
        <w:rPr>
          <w:rFonts w:ascii="Arial" w:hAnsi="Arial" w:cs="Arial"/>
          <w:noProof/>
          <w:webHidden/>
          <w:rPrChange w:id="742" w:author="Carlos Eduardo Gonzaga Romaniello de Souza" w:date="2021-07-25T19:50:00Z">
            <w:rPr>
              <w:noProof/>
              <w:webHidden/>
            </w:rPr>
          </w:rPrChange>
        </w:rPr>
        <w:fldChar w:fldCharType="separate"/>
      </w:r>
      <w:ins w:id="743" w:author="Carlos Eduardo Gonzaga Romaniello de Souza" w:date="2021-07-25T19:49:00Z">
        <w:r w:rsidRPr="00F415AE">
          <w:rPr>
            <w:rFonts w:ascii="Arial" w:hAnsi="Arial" w:cs="Arial"/>
            <w:noProof/>
            <w:webHidden/>
            <w:rPrChange w:id="744" w:author="Carlos Eduardo Gonzaga Romaniello de Souza" w:date="2021-07-25T19:50:00Z">
              <w:rPr>
                <w:noProof/>
                <w:webHidden/>
              </w:rPr>
            </w:rPrChange>
          </w:rPr>
          <w:t>11</w:t>
        </w:r>
        <w:r w:rsidRPr="00F415AE">
          <w:rPr>
            <w:rFonts w:ascii="Arial" w:hAnsi="Arial" w:cs="Arial"/>
            <w:noProof/>
            <w:webHidden/>
            <w:rPrChange w:id="745" w:author="Carlos Eduardo Gonzaga Romaniello de Souza" w:date="2021-07-25T19:50:00Z">
              <w:rPr>
                <w:noProof/>
                <w:webHidden/>
              </w:rPr>
            </w:rPrChange>
          </w:rPr>
          <w:fldChar w:fldCharType="end"/>
        </w:r>
        <w:r w:rsidRPr="00F415AE">
          <w:rPr>
            <w:rStyle w:val="Hyperlink"/>
            <w:rFonts w:ascii="Arial" w:hAnsi="Arial" w:cs="Arial"/>
            <w:noProof/>
            <w:rPrChange w:id="746" w:author="Carlos Eduardo Gonzaga Romaniello de Souza" w:date="2021-07-25T19:50:00Z">
              <w:rPr>
                <w:rStyle w:val="Hyperlink"/>
                <w:noProof/>
              </w:rPr>
            </w:rPrChange>
          </w:rPr>
          <w:fldChar w:fldCharType="end"/>
        </w:r>
      </w:ins>
    </w:p>
    <w:p w14:paraId="09BB06FA" w14:textId="77777777" w:rsidR="00F415AE" w:rsidRPr="00F415AE" w:rsidRDefault="00F415AE">
      <w:pPr>
        <w:pStyle w:val="Sumrio2"/>
        <w:tabs>
          <w:tab w:val="left" w:pos="880"/>
          <w:tab w:val="right" w:pos="9350"/>
        </w:tabs>
        <w:rPr>
          <w:ins w:id="747" w:author="Carlos Eduardo Gonzaga Romaniello de Souza" w:date="2021-07-25T19:49:00Z"/>
          <w:rFonts w:ascii="Arial" w:eastAsiaTheme="minorEastAsia" w:hAnsi="Arial" w:cs="Arial"/>
          <w:noProof/>
          <w:sz w:val="22"/>
          <w:szCs w:val="22"/>
          <w:rPrChange w:id="748" w:author="Carlos Eduardo Gonzaga Romaniello de Souza" w:date="2021-07-25T19:50:00Z">
            <w:rPr>
              <w:ins w:id="749" w:author="Carlos Eduardo Gonzaga Romaniello de Souza" w:date="2021-07-25T19:49:00Z"/>
              <w:rFonts w:asciiTheme="minorHAnsi" w:eastAsiaTheme="minorEastAsia" w:hAnsiTheme="minorHAnsi" w:cstheme="minorBidi"/>
              <w:noProof/>
              <w:sz w:val="22"/>
              <w:szCs w:val="22"/>
            </w:rPr>
          </w:rPrChange>
        </w:rPr>
      </w:pPr>
      <w:ins w:id="750" w:author="Carlos Eduardo Gonzaga Romaniello de Souza" w:date="2021-07-25T19:49:00Z">
        <w:r w:rsidRPr="00F415AE">
          <w:rPr>
            <w:rStyle w:val="Hyperlink"/>
            <w:rFonts w:ascii="Arial" w:hAnsi="Arial" w:cs="Arial"/>
            <w:noProof/>
            <w:rPrChange w:id="751" w:author="Carlos Eduardo Gonzaga Romaniello de Souza" w:date="2021-07-25T19:50:00Z">
              <w:rPr>
                <w:rStyle w:val="Hyperlink"/>
                <w:noProof/>
              </w:rPr>
            </w:rPrChange>
          </w:rPr>
          <w:fldChar w:fldCharType="begin"/>
        </w:r>
        <w:r w:rsidRPr="00F415AE">
          <w:rPr>
            <w:rStyle w:val="Hyperlink"/>
            <w:rFonts w:ascii="Arial" w:hAnsi="Arial" w:cs="Arial"/>
            <w:noProof/>
            <w:rPrChange w:id="752" w:author="Carlos Eduardo Gonzaga Romaniello de Souza" w:date="2021-07-25T19:50:00Z">
              <w:rPr>
                <w:rStyle w:val="Hyperlink"/>
                <w:noProof/>
              </w:rPr>
            </w:rPrChange>
          </w:rPr>
          <w:instrText xml:space="preserve"> </w:instrText>
        </w:r>
        <w:r w:rsidRPr="00F415AE">
          <w:rPr>
            <w:rFonts w:ascii="Arial" w:hAnsi="Arial" w:cs="Arial"/>
            <w:noProof/>
            <w:rPrChange w:id="753" w:author="Carlos Eduardo Gonzaga Romaniello de Souza" w:date="2021-07-25T19:50:00Z">
              <w:rPr>
                <w:noProof/>
              </w:rPr>
            </w:rPrChange>
          </w:rPr>
          <w:instrText>HYPERLINK \l "_Toc78135032"</w:instrText>
        </w:r>
        <w:r w:rsidRPr="00F415AE">
          <w:rPr>
            <w:rStyle w:val="Hyperlink"/>
            <w:rFonts w:ascii="Arial" w:hAnsi="Arial" w:cs="Arial"/>
            <w:noProof/>
            <w:rPrChange w:id="754"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755" w:author="Carlos Eduardo Gonzaga Romaniello de Souza" w:date="2021-07-25T19:50:00Z">
              <w:rPr>
                <w:rStyle w:val="Hyperlink"/>
                <w:noProof/>
              </w:rPr>
            </w:rPrChange>
          </w:rPr>
          <w:fldChar w:fldCharType="separate"/>
        </w:r>
        <w:r w:rsidRPr="00F415AE">
          <w:rPr>
            <w:rStyle w:val="Hyperlink"/>
            <w:rFonts w:ascii="Arial" w:eastAsia="Arial" w:hAnsi="Arial" w:cs="Arial"/>
            <w:noProof/>
            <w:rPrChange w:id="756" w:author="Carlos Eduardo Gonzaga Romaniello de Souza" w:date="2021-07-25T19:50:00Z">
              <w:rPr>
                <w:rStyle w:val="Hyperlink"/>
                <w:rFonts w:ascii="Arial" w:eastAsia="Arial" w:hAnsi="Arial" w:cs="Arial"/>
                <w:b/>
                <w:noProof/>
              </w:rPr>
            </w:rPrChange>
          </w:rPr>
          <w:t>5.7</w:t>
        </w:r>
        <w:r w:rsidRPr="00F415AE">
          <w:rPr>
            <w:rFonts w:ascii="Arial" w:eastAsiaTheme="minorEastAsia" w:hAnsi="Arial" w:cs="Arial"/>
            <w:noProof/>
            <w:sz w:val="22"/>
            <w:szCs w:val="22"/>
            <w:rPrChange w:id="757"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758" w:author="Carlos Eduardo Gonzaga Romaniello de Souza" w:date="2021-07-25T19:50:00Z">
              <w:rPr>
                <w:rStyle w:val="Hyperlink"/>
                <w:rFonts w:ascii="Arial" w:hAnsi="Arial" w:cs="Arial"/>
                <w:b/>
                <w:noProof/>
              </w:rPr>
            </w:rPrChange>
          </w:rPr>
          <w:t>Requisitos de segurança</w:t>
        </w:r>
        <w:r w:rsidRPr="00F415AE">
          <w:rPr>
            <w:rFonts w:ascii="Arial" w:hAnsi="Arial" w:cs="Arial"/>
            <w:noProof/>
            <w:webHidden/>
            <w:rPrChange w:id="759" w:author="Carlos Eduardo Gonzaga Romaniello de Souza" w:date="2021-07-25T19:50:00Z">
              <w:rPr>
                <w:noProof/>
                <w:webHidden/>
              </w:rPr>
            </w:rPrChange>
          </w:rPr>
          <w:tab/>
        </w:r>
        <w:r w:rsidRPr="00F415AE">
          <w:rPr>
            <w:rFonts w:ascii="Arial" w:hAnsi="Arial" w:cs="Arial"/>
            <w:noProof/>
            <w:webHidden/>
            <w:rPrChange w:id="760" w:author="Carlos Eduardo Gonzaga Romaniello de Souza" w:date="2021-07-25T19:50:00Z">
              <w:rPr>
                <w:noProof/>
                <w:webHidden/>
              </w:rPr>
            </w:rPrChange>
          </w:rPr>
          <w:fldChar w:fldCharType="begin"/>
        </w:r>
        <w:r w:rsidRPr="00F415AE">
          <w:rPr>
            <w:rFonts w:ascii="Arial" w:hAnsi="Arial" w:cs="Arial"/>
            <w:noProof/>
            <w:webHidden/>
            <w:rPrChange w:id="761" w:author="Carlos Eduardo Gonzaga Romaniello de Souza" w:date="2021-07-25T19:50:00Z">
              <w:rPr>
                <w:noProof/>
                <w:webHidden/>
              </w:rPr>
            </w:rPrChange>
          </w:rPr>
          <w:instrText xml:space="preserve"> PAGEREF _Toc78135032 \h </w:instrText>
        </w:r>
      </w:ins>
      <w:r w:rsidRPr="00F415AE">
        <w:rPr>
          <w:rFonts w:ascii="Arial" w:hAnsi="Arial" w:cs="Arial"/>
          <w:noProof/>
          <w:webHidden/>
          <w:rPrChange w:id="762" w:author="Carlos Eduardo Gonzaga Romaniello de Souza" w:date="2021-07-25T19:50:00Z">
            <w:rPr>
              <w:rFonts w:ascii="Arial" w:hAnsi="Arial" w:cs="Arial"/>
              <w:noProof/>
              <w:webHidden/>
            </w:rPr>
          </w:rPrChange>
        </w:rPr>
      </w:r>
      <w:r w:rsidRPr="00F415AE">
        <w:rPr>
          <w:rFonts w:ascii="Arial" w:hAnsi="Arial" w:cs="Arial"/>
          <w:noProof/>
          <w:webHidden/>
          <w:rPrChange w:id="763" w:author="Carlos Eduardo Gonzaga Romaniello de Souza" w:date="2021-07-25T19:50:00Z">
            <w:rPr>
              <w:noProof/>
              <w:webHidden/>
            </w:rPr>
          </w:rPrChange>
        </w:rPr>
        <w:fldChar w:fldCharType="separate"/>
      </w:r>
      <w:ins w:id="764" w:author="Carlos Eduardo Gonzaga Romaniello de Souza" w:date="2021-07-25T19:49:00Z">
        <w:r w:rsidRPr="00F415AE">
          <w:rPr>
            <w:rFonts w:ascii="Arial" w:hAnsi="Arial" w:cs="Arial"/>
            <w:noProof/>
            <w:webHidden/>
            <w:rPrChange w:id="765" w:author="Carlos Eduardo Gonzaga Romaniello de Souza" w:date="2021-07-25T19:50:00Z">
              <w:rPr>
                <w:noProof/>
                <w:webHidden/>
              </w:rPr>
            </w:rPrChange>
          </w:rPr>
          <w:t>11</w:t>
        </w:r>
        <w:r w:rsidRPr="00F415AE">
          <w:rPr>
            <w:rFonts w:ascii="Arial" w:hAnsi="Arial" w:cs="Arial"/>
            <w:noProof/>
            <w:webHidden/>
            <w:rPrChange w:id="766" w:author="Carlos Eduardo Gonzaga Romaniello de Souza" w:date="2021-07-25T19:50:00Z">
              <w:rPr>
                <w:noProof/>
                <w:webHidden/>
              </w:rPr>
            </w:rPrChange>
          </w:rPr>
          <w:fldChar w:fldCharType="end"/>
        </w:r>
        <w:r w:rsidRPr="00F415AE">
          <w:rPr>
            <w:rStyle w:val="Hyperlink"/>
            <w:rFonts w:ascii="Arial" w:hAnsi="Arial" w:cs="Arial"/>
            <w:noProof/>
            <w:rPrChange w:id="767" w:author="Carlos Eduardo Gonzaga Romaniello de Souza" w:date="2021-07-25T19:50:00Z">
              <w:rPr>
                <w:rStyle w:val="Hyperlink"/>
                <w:noProof/>
              </w:rPr>
            </w:rPrChange>
          </w:rPr>
          <w:fldChar w:fldCharType="end"/>
        </w:r>
      </w:ins>
    </w:p>
    <w:p w14:paraId="670753CC" w14:textId="77777777" w:rsidR="00F415AE" w:rsidRPr="00F415AE" w:rsidRDefault="00F415AE">
      <w:pPr>
        <w:pStyle w:val="Sumrio2"/>
        <w:tabs>
          <w:tab w:val="left" w:pos="880"/>
          <w:tab w:val="right" w:pos="9350"/>
        </w:tabs>
        <w:rPr>
          <w:ins w:id="768" w:author="Carlos Eduardo Gonzaga Romaniello de Souza" w:date="2021-07-25T19:49:00Z"/>
          <w:rFonts w:ascii="Arial" w:eastAsiaTheme="minorEastAsia" w:hAnsi="Arial" w:cs="Arial"/>
          <w:noProof/>
          <w:sz w:val="22"/>
          <w:szCs w:val="22"/>
          <w:rPrChange w:id="769" w:author="Carlos Eduardo Gonzaga Romaniello de Souza" w:date="2021-07-25T19:50:00Z">
            <w:rPr>
              <w:ins w:id="770" w:author="Carlos Eduardo Gonzaga Romaniello de Souza" w:date="2021-07-25T19:49:00Z"/>
              <w:rFonts w:asciiTheme="minorHAnsi" w:eastAsiaTheme="minorEastAsia" w:hAnsiTheme="minorHAnsi" w:cstheme="minorBidi"/>
              <w:noProof/>
              <w:sz w:val="22"/>
              <w:szCs w:val="22"/>
            </w:rPr>
          </w:rPrChange>
        </w:rPr>
      </w:pPr>
      <w:ins w:id="771" w:author="Carlos Eduardo Gonzaga Romaniello de Souza" w:date="2021-07-25T19:49:00Z">
        <w:r w:rsidRPr="00F415AE">
          <w:rPr>
            <w:rStyle w:val="Hyperlink"/>
            <w:rFonts w:ascii="Arial" w:hAnsi="Arial" w:cs="Arial"/>
            <w:noProof/>
            <w:rPrChange w:id="772" w:author="Carlos Eduardo Gonzaga Romaniello de Souza" w:date="2021-07-25T19:50:00Z">
              <w:rPr>
                <w:rStyle w:val="Hyperlink"/>
                <w:noProof/>
              </w:rPr>
            </w:rPrChange>
          </w:rPr>
          <w:fldChar w:fldCharType="begin"/>
        </w:r>
        <w:r w:rsidRPr="00F415AE">
          <w:rPr>
            <w:rStyle w:val="Hyperlink"/>
            <w:rFonts w:ascii="Arial" w:hAnsi="Arial" w:cs="Arial"/>
            <w:noProof/>
            <w:rPrChange w:id="773" w:author="Carlos Eduardo Gonzaga Romaniello de Souza" w:date="2021-07-25T19:50:00Z">
              <w:rPr>
                <w:rStyle w:val="Hyperlink"/>
                <w:noProof/>
              </w:rPr>
            </w:rPrChange>
          </w:rPr>
          <w:instrText xml:space="preserve"> </w:instrText>
        </w:r>
        <w:r w:rsidRPr="00F415AE">
          <w:rPr>
            <w:rFonts w:ascii="Arial" w:hAnsi="Arial" w:cs="Arial"/>
            <w:noProof/>
            <w:rPrChange w:id="774" w:author="Carlos Eduardo Gonzaga Romaniello de Souza" w:date="2021-07-25T19:50:00Z">
              <w:rPr>
                <w:noProof/>
              </w:rPr>
            </w:rPrChange>
          </w:rPr>
          <w:instrText>HYPERLINK \l "_Toc78135033"</w:instrText>
        </w:r>
        <w:r w:rsidRPr="00F415AE">
          <w:rPr>
            <w:rStyle w:val="Hyperlink"/>
            <w:rFonts w:ascii="Arial" w:hAnsi="Arial" w:cs="Arial"/>
            <w:noProof/>
            <w:rPrChange w:id="775"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776" w:author="Carlos Eduardo Gonzaga Romaniello de Souza" w:date="2021-07-25T19:50:00Z">
              <w:rPr>
                <w:rStyle w:val="Hyperlink"/>
                <w:noProof/>
              </w:rPr>
            </w:rPrChange>
          </w:rPr>
          <w:fldChar w:fldCharType="separate"/>
        </w:r>
        <w:r w:rsidRPr="00F415AE">
          <w:rPr>
            <w:rStyle w:val="Hyperlink"/>
            <w:rFonts w:ascii="Arial" w:eastAsia="Arial" w:hAnsi="Arial" w:cs="Arial"/>
            <w:noProof/>
            <w:rPrChange w:id="777" w:author="Carlos Eduardo Gonzaga Romaniello de Souza" w:date="2021-07-25T19:50:00Z">
              <w:rPr>
                <w:rStyle w:val="Hyperlink"/>
                <w:rFonts w:ascii="Arial" w:eastAsia="Arial" w:hAnsi="Arial" w:cs="Arial"/>
                <w:b/>
                <w:noProof/>
              </w:rPr>
            </w:rPrChange>
          </w:rPr>
          <w:t>5.8</w:t>
        </w:r>
        <w:r w:rsidRPr="00F415AE">
          <w:rPr>
            <w:rFonts w:ascii="Arial" w:eastAsiaTheme="minorEastAsia" w:hAnsi="Arial" w:cs="Arial"/>
            <w:noProof/>
            <w:sz w:val="22"/>
            <w:szCs w:val="22"/>
            <w:rPrChange w:id="778"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779" w:author="Carlos Eduardo Gonzaga Romaniello de Souza" w:date="2021-07-25T19:50:00Z">
              <w:rPr>
                <w:rStyle w:val="Hyperlink"/>
                <w:rFonts w:ascii="Arial" w:hAnsi="Arial" w:cs="Arial"/>
                <w:b/>
                <w:noProof/>
              </w:rPr>
            </w:rPrChange>
          </w:rPr>
          <w:t>Outros requisitos</w:t>
        </w:r>
        <w:r w:rsidRPr="00F415AE">
          <w:rPr>
            <w:rFonts w:ascii="Arial" w:hAnsi="Arial" w:cs="Arial"/>
            <w:noProof/>
            <w:webHidden/>
            <w:rPrChange w:id="780" w:author="Carlos Eduardo Gonzaga Romaniello de Souza" w:date="2021-07-25T19:50:00Z">
              <w:rPr>
                <w:noProof/>
                <w:webHidden/>
              </w:rPr>
            </w:rPrChange>
          </w:rPr>
          <w:tab/>
        </w:r>
        <w:r w:rsidRPr="00F415AE">
          <w:rPr>
            <w:rFonts w:ascii="Arial" w:hAnsi="Arial" w:cs="Arial"/>
            <w:noProof/>
            <w:webHidden/>
            <w:rPrChange w:id="781" w:author="Carlos Eduardo Gonzaga Romaniello de Souza" w:date="2021-07-25T19:50:00Z">
              <w:rPr>
                <w:noProof/>
                <w:webHidden/>
              </w:rPr>
            </w:rPrChange>
          </w:rPr>
          <w:fldChar w:fldCharType="begin"/>
        </w:r>
        <w:r w:rsidRPr="00F415AE">
          <w:rPr>
            <w:rFonts w:ascii="Arial" w:hAnsi="Arial" w:cs="Arial"/>
            <w:noProof/>
            <w:webHidden/>
            <w:rPrChange w:id="782" w:author="Carlos Eduardo Gonzaga Romaniello de Souza" w:date="2021-07-25T19:50:00Z">
              <w:rPr>
                <w:noProof/>
                <w:webHidden/>
              </w:rPr>
            </w:rPrChange>
          </w:rPr>
          <w:instrText xml:space="preserve"> PAGEREF _Toc78135033 \h </w:instrText>
        </w:r>
      </w:ins>
      <w:r w:rsidRPr="00F415AE">
        <w:rPr>
          <w:rFonts w:ascii="Arial" w:hAnsi="Arial" w:cs="Arial"/>
          <w:noProof/>
          <w:webHidden/>
          <w:rPrChange w:id="783" w:author="Carlos Eduardo Gonzaga Romaniello de Souza" w:date="2021-07-25T19:50:00Z">
            <w:rPr>
              <w:rFonts w:ascii="Arial" w:hAnsi="Arial" w:cs="Arial"/>
              <w:noProof/>
              <w:webHidden/>
            </w:rPr>
          </w:rPrChange>
        </w:rPr>
      </w:r>
      <w:r w:rsidRPr="00F415AE">
        <w:rPr>
          <w:rFonts w:ascii="Arial" w:hAnsi="Arial" w:cs="Arial"/>
          <w:noProof/>
          <w:webHidden/>
          <w:rPrChange w:id="784" w:author="Carlos Eduardo Gonzaga Romaniello de Souza" w:date="2021-07-25T19:50:00Z">
            <w:rPr>
              <w:noProof/>
              <w:webHidden/>
            </w:rPr>
          </w:rPrChange>
        </w:rPr>
        <w:fldChar w:fldCharType="separate"/>
      </w:r>
      <w:ins w:id="785" w:author="Carlos Eduardo Gonzaga Romaniello de Souza" w:date="2021-07-25T19:49:00Z">
        <w:r w:rsidRPr="00F415AE">
          <w:rPr>
            <w:rFonts w:ascii="Arial" w:hAnsi="Arial" w:cs="Arial"/>
            <w:noProof/>
            <w:webHidden/>
            <w:rPrChange w:id="786" w:author="Carlos Eduardo Gonzaga Romaniello de Souza" w:date="2021-07-25T19:50:00Z">
              <w:rPr>
                <w:noProof/>
                <w:webHidden/>
              </w:rPr>
            </w:rPrChange>
          </w:rPr>
          <w:t>11</w:t>
        </w:r>
        <w:r w:rsidRPr="00F415AE">
          <w:rPr>
            <w:rFonts w:ascii="Arial" w:hAnsi="Arial" w:cs="Arial"/>
            <w:noProof/>
            <w:webHidden/>
            <w:rPrChange w:id="787" w:author="Carlos Eduardo Gonzaga Romaniello de Souza" w:date="2021-07-25T19:50:00Z">
              <w:rPr>
                <w:noProof/>
                <w:webHidden/>
              </w:rPr>
            </w:rPrChange>
          </w:rPr>
          <w:fldChar w:fldCharType="end"/>
        </w:r>
        <w:r w:rsidRPr="00F415AE">
          <w:rPr>
            <w:rStyle w:val="Hyperlink"/>
            <w:rFonts w:ascii="Arial" w:hAnsi="Arial" w:cs="Arial"/>
            <w:noProof/>
            <w:rPrChange w:id="788" w:author="Carlos Eduardo Gonzaga Romaniello de Souza" w:date="2021-07-25T19:50:00Z">
              <w:rPr>
                <w:rStyle w:val="Hyperlink"/>
                <w:noProof/>
              </w:rPr>
            </w:rPrChange>
          </w:rPr>
          <w:fldChar w:fldCharType="end"/>
        </w:r>
      </w:ins>
    </w:p>
    <w:p w14:paraId="1F26B50B" w14:textId="77777777" w:rsidR="00F415AE" w:rsidRDefault="00F415AE">
      <w:pPr>
        <w:pStyle w:val="Sumrio1"/>
        <w:tabs>
          <w:tab w:val="left" w:pos="400"/>
          <w:tab w:val="right" w:pos="9350"/>
        </w:tabs>
        <w:rPr>
          <w:ins w:id="789" w:author="Carlos Eduardo Gonzaga Romaniello de Souza" w:date="2021-07-25T19:49:00Z"/>
          <w:rFonts w:asciiTheme="minorHAnsi" w:eastAsiaTheme="minorEastAsia" w:hAnsiTheme="minorHAnsi" w:cstheme="minorBidi"/>
          <w:noProof/>
          <w:sz w:val="22"/>
          <w:szCs w:val="22"/>
        </w:rPr>
      </w:pPr>
      <w:ins w:id="790" w:author="Carlos Eduardo Gonzaga Romaniello de Souza" w:date="2021-07-25T19:49:00Z">
        <w:r w:rsidRPr="00F415AE">
          <w:rPr>
            <w:rStyle w:val="Hyperlink"/>
            <w:rFonts w:ascii="Arial" w:hAnsi="Arial" w:cs="Arial"/>
            <w:noProof/>
            <w:rPrChange w:id="791" w:author="Carlos Eduardo Gonzaga Romaniello de Souza" w:date="2021-07-25T19:50:00Z">
              <w:rPr>
                <w:rStyle w:val="Hyperlink"/>
                <w:noProof/>
              </w:rPr>
            </w:rPrChange>
          </w:rPr>
          <w:fldChar w:fldCharType="begin"/>
        </w:r>
        <w:r w:rsidRPr="00F415AE">
          <w:rPr>
            <w:rStyle w:val="Hyperlink"/>
            <w:rFonts w:ascii="Arial" w:hAnsi="Arial" w:cs="Arial"/>
            <w:noProof/>
            <w:rPrChange w:id="792" w:author="Carlos Eduardo Gonzaga Romaniello de Souza" w:date="2021-07-25T19:50:00Z">
              <w:rPr>
                <w:rStyle w:val="Hyperlink"/>
                <w:noProof/>
              </w:rPr>
            </w:rPrChange>
          </w:rPr>
          <w:instrText xml:space="preserve"> </w:instrText>
        </w:r>
        <w:r w:rsidRPr="00F415AE">
          <w:rPr>
            <w:rFonts w:ascii="Arial" w:hAnsi="Arial" w:cs="Arial"/>
            <w:noProof/>
            <w:rPrChange w:id="793" w:author="Carlos Eduardo Gonzaga Romaniello de Souza" w:date="2021-07-25T19:50:00Z">
              <w:rPr>
                <w:noProof/>
              </w:rPr>
            </w:rPrChange>
          </w:rPr>
          <w:instrText>HYPERLINK \l "_Toc78135034"</w:instrText>
        </w:r>
        <w:r w:rsidRPr="00F415AE">
          <w:rPr>
            <w:rStyle w:val="Hyperlink"/>
            <w:rFonts w:ascii="Arial" w:hAnsi="Arial" w:cs="Arial"/>
            <w:noProof/>
            <w:rPrChange w:id="794" w:author="Carlos Eduardo Gonzaga Romaniello de Souza" w:date="2021-07-25T19:50:00Z">
              <w:rPr>
                <w:rStyle w:val="Hyperlink"/>
                <w:noProof/>
              </w:rPr>
            </w:rPrChange>
          </w:rPr>
          <w:instrText xml:space="preserve"> </w:instrText>
        </w:r>
        <w:r w:rsidRPr="00F415AE">
          <w:rPr>
            <w:rStyle w:val="Hyperlink"/>
            <w:rFonts w:ascii="Arial" w:hAnsi="Arial" w:cs="Arial"/>
            <w:noProof/>
            <w:rPrChange w:id="795" w:author="Carlos Eduardo Gonzaga Romaniello de Souza" w:date="2021-07-25T19:50:00Z">
              <w:rPr>
                <w:rStyle w:val="Hyperlink"/>
                <w:noProof/>
              </w:rPr>
            </w:rPrChange>
          </w:rPr>
          <w:fldChar w:fldCharType="separate"/>
        </w:r>
        <w:r w:rsidRPr="00F415AE">
          <w:rPr>
            <w:rStyle w:val="Hyperlink"/>
            <w:rFonts w:ascii="Arial" w:hAnsi="Arial" w:cs="Arial"/>
            <w:noProof/>
            <w:rPrChange w:id="796" w:author="Carlos Eduardo Gonzaga Romaniello de Souza" w:date="2021-07-25T19:50:00Z">
              <w:rPr>
                <w:rStyle w:val="Hyperlink"/>
                <w:noProof/>
              </w:rPr>
            </w:rPrChange>
          </w:rPr>
          <w:t>6.</w:t>
        </w:r>
        <w:r w:rsidRPr="00F415AE">
          <w:rPr>
            <w:rFonts w:ascii="Arial" w:eastAsiaTheme="minorEastAsia" w:hAnsi="Arial" w:cs="Arial"/>
            <w:noProof/>
            <w:sz w:val="22"/>
            <w:szCs w:val="22"/>
            <w:rPrChange w:id="797" w:author="Carlos Eduardo Gonzaga Romaniello de Souza" w:date="2021-07-25T19:50:00Z">
              <w:rPr>
                <w:rFonts w:asciiTheme="minorHAnsi" w:eastAsiaTheme="minorEastAsia" w:hAnsiTheme="minorHAnsi" w:cstheme="minorBidi"/>
                <w:noProof/>
                <w:sz w:val="22"/>
                <w:szCs w:val="22"/>
              </w:rPr>
            </w:rPrChange>
          </w:rPr>
          <w:tab/>
        </w:r>
        <w:r w:rsidRPr="00F415AE">
          <w:rPr>
            <w:rStyle w:val="Hyperlink"/>
            <w:rFonts w:ascii="Arial" w:hAnsi="Arial" w:cs="Arial"/>
            <w:noProof/>
            <w:rPrChange w:id="798" w:author="Carlos Eduardo Gonzaga Romaniello de Souza" w:date="2021-07-25T19:50:00Z">
              <w:rPr>
                <w:rStyle w:val="Hyperlink"/>
                <w:noProof/>
              </w:rPr>
            </w:rPrChange>
          </w:rPr>
          <w:t>Referências</w:t>
        </w:r>
        <w:r w:rsidRPr="00F415AE">
          <w:rPr>
            <w:rFonts w:ascii="Arial" w:hAnsi="Arial" w:cs="Arial"/>
            <w:noProof/>
            <w:webHidden/>
            <w:rPrChange w:id="799" w:author="Carlos Eduardo Gonzaga Romaniello de Souza" w:date="2021-07-25T19:50:00Z">
              <w:rPr>
                <w:noProof/>
                <w:webHidden/>
              </w:rPr>
            </w:rPrChange>
          </w:rPr>
          <w:tab/>
        </w:r>
        <w:r w:rsidRPr="00F415AE">
          <w:rPr>
            <w:rFonts w:ascii="Arial" w:hAnsi="Arial" w:cs="Arial"/>
            <w:noProof/>
            <w:webHidden/>
            <w:rPrChange w:id="800" w:author="Carlos Eduardo Gonzaga Romaniello de Souza" w:date="2021-07-25T19:50:00Z">
              <w:rPr>
                <w:noProof/>
                <w:webHidden/>
              </w:rPr>
            </w:rPrChange>
          </w:rPr>
          <w:fldChar w:fldCharType="begin"/>
        </w:r>
        <w:r w:rsidRPr="00F415AE">
          <w:rPr>
            <w:rFonts w:ascii="Arial" w:hAnsi="Arial" w:cs="Arial"/>
            <w:noProof/>
            <w:webHidden/>
            <w:rPrChange w:id="801" w:author="Carlos Eduardo Gonzaga Romaniello de Souza" w:date="2021-07-25T19:50:00Z">
              <w:rPr>
                <w:noProof/>
                <w:webHidden/>
              </w:rPr>
            </w:rPrChange>
          </w:rPr>
          <w:instrText xml:space="preserve"> PAGEREF _Toc78135034 \h </w:instrText>
        </w:r>
      </w:ins>
      <w:r w:rsidRPr="00F415AE">
        <w:rPr>
          <w:rFonts w:ascii="Arial" w:hAnsi="Arial" w:cs="Arial"/>
          <w:noProof/>
          <w:webHidden/>
          <w:rPrChange w:id="802" w:author="Carlos Eduardo Gonzaga Romaniello de Souza" w:date="2021-07-25T19:50:00Z">
            <w:rPr>
              <w:rFonts w:ascii="Arial" w:hAnsi="Arial" w:cs="Arial"/>
              <w:noProof/>
              <w:webHidden/>
            </w:rPr>
          </w:rPrChange>
        </w:rPr>
      </w:r>
      <w:r w:rsidRPr="00F415AE">
        <w:rPr>
          <w:rFonts w:ascii="Arial" w:hAnsi="Arial" w:cs="Arial"/>
          <w:noProof/>
          <w:webHidden/>
          <w:rPrChange w:id="803" w:author="Carlos Eduardo Gonzaga Romaniello de Souza" w:date="2021-07-25T19:50:00Z">
            <w:rPr>
              <w:noProof/>
              <w:webHidden/>
            </w:rPr>
          </w:rPrChange>
        </w:rPr>
        <w:fldChar w:fldCharType="separate"/>
      </w:r>
      <w:ins w:id="804" w:author="Carlos Eduardo Gonzaga Romaniello de Souza" w:date="2021-07-25T19:49:00Z">
        <w:r w:rsidRPr="00F415AE">
          <w:rPr>
            <w:rFonts w:ascii="Arial" w:hAnsi="Arial" w:cs="Arial"/>
            <w:noProof/>
            <w:webHidden/>
            <w:rPrChange w:id="805" w:author="Carlos Eduardo Gonzaga Romaniello de Souza" w:date="2021-07-25T19:50:00Z">
              <w:rPr>
                <w:noProof/>
                <w:webHidden/>
              </w:rPr>
            </w:rPrChange>
          </w:rPr>
          <w:t>11</w:t>
        </w:r>
        <w:r w:rsidRPr="00F415AE">
          <w:rPr>
            <w:rFonts w:ascii="Arial" w:hAnsi="Arial" w:cs="Arial"/>
            <w:noProof/>
            <w:webHidden/>
            <w:rPrChange w:id="806" w:author="Carlos Eduardo Gonzaga Romaniello de Souza" w:date="2021-07-25T19:50:00Z">
              <w:rPr>
                <w:noProof/>
                <w:webHidden/>
              </w:rPr>
            </w:rPrChange>
          </w:rPr>
          <w:fldChar w:fldCharType="end"/>
        </w:r>
        <w:r w:rsidRPr="00F415AE">
          <w:rPr>
            <w:rStyle w:val="Hyperlink"/>
            <w:rFonts w:ascii="Arial" w:hAnsi="Arial" w:cs="Arial"/>
            <w:noProof/>
            <w:rPrChange w:id="807" w:author="Carlos Eduardo Gonzaga Romaniello de Souza" w:date="2021-07-25T19:50:00Z">
              <w:rPr>
                <w:rStyle w:val="Hyperlink"/>
                <w:noProof/>
              </w:rPr>
            </w:rPrChange>
          </w:rPr>
          <w:fldChar w:fldCharType="end"/>
        </w:r>
      </w:ins>
    </w:p>
    <w:p w14:paraId="2AFC2B1C" w14:textId="77777777" w:rsidR="00905572" w:rsidDel="006D17B0" w:rsidRDefault="00905572">
      <w:pPr>
        <w:pStyle w:val="Sumrio1"/>
        <w:tabs>
          <w:tab w:val="left" w:pos="400"/>
          <w:tab w:val="right" w:pos="9350"/>
        </w:tabs>
        <w:rPr>
          <w:del w:id="808" w:author="Carlos Eduardo Gonzaga Romaniello de Souza" w:date="2021-07-25T19:11:00Z"/>
          <w:rFonts w:asciiTheme="minorHAnsi" w:eastAsiaTheme="minorEastAsia" w:hAnsiTheme="minorHAnsi" w:cstheme="minorBidi"/>
          <w:noProof/>
          <w:sz w:val="22"/>
          <w:szCs w:val="22"/>
        </w:rPr>
      </w:pPr>
      <w:del w:id="809" w:author="Carlos Eduardo Gonzaga Romaniello de Souza" w:date="2021-07-25T19:11:00Z">
        <w:r w:rsidRPr="006D17B0" w:rsidDel="006D17B0">
          <w:rPr>
            <w:rStyle w:val="Hyperlink"/>
            <w:noProof/>
          </w:rPr>
          <w:delText>1.</w:delText>
        </w:r>
        <w:r w:rsidDel="006D17B0">
          <w:rPr>
            <w:rFonts w:asciiTheme="minorHAnsi" w:eastAsiaTheme="minorEastAsia" w:hAnsiTheme="minorHAnsi" w:cstheme="minorBidi"/>
            <w:noProof/>
            <w:sz w:val="22"/>
            <w:szCs w:val="22"/>
          </w:rPr>
          <w:tab/>
        </w:r>
        <w:r w:rsidRPr="006D17B0" w:rsidDel="006D17B0">
          <w:rPr>
            <w:rStyle w:val="Hyperlink"/>
            <w:noProof/>
          </w:rPr>
          <w:delText>Objetivo</w:delText>
        </w:r>
        <w:r w:rsidDel="006D17B0">
          <w:rPr>
            <w:noProof/>
            <w:webHidden/>
          </w:rPr>
          <w:tab/>
          <w:delText>5</w:delText>
        </w:r>
      </w:del>
    </w:p>
    <w:p w14:paraId="270E88EC" w14:textId="77777777" w:rsidR="00905572" w:rsidDel="006D17B0" w:rsidRDefault="00905572">
      <w:pPr>
        <w:pStyle w:val="Sumrio1"/>
        <w:tabs>
          <w:tab w:val="left" w:pos="400"/>
          <w:tab w:val="right" w:pos="9350"/>
        </w:tabs>
        <w:rPr>
          <w:del w:id="810" w:author="Carlos Eduardo Gonzaga Romaniello de Souza" w:date="2021-07-25T19:11:00Z"/>
          <w:rFonts w:asciiTheme="minorHAnsi" w:eastAsiaTheme="minorEastAsia" w:hAnsiTheme="minorHAnsi" w:cstheme="minorBidi"/>
          <w:noProof/>
          <w:sz w:val="22"/>
          <w:szCs w:val="22"/>
        </w:rPr>
      </w:pPr>
      <w:del w:id="811" w:author="Carlos Eduardo Gonzaga Romaniello de Souza" w:date="2021-07-25T19:11:00Z">
        <w:r w:rsidRPr="006D17B0" w:rsidDel="006D17B0">
          <w:rPr>
            <w:rStyle w:val="Hyperlink"/>
            <w:noProof/>
          </w:rPr>
          <w:delText>2.</w:delText>
        </w:r>
        <w:r w:rsidDel="006D17B0">
          <w:rPr>
            <w:rFonts w:asciiTheme="minorHAnsi" w:eastAsiaTheme="minorEastAsia" w:hAnsiTheme="minorHAnsi" w:cstheme="minorBidi"/>
            <w:noProof/>
            <w:sz w:val="22"/>
            <w:szCs w:val="22"/>
          </w:rPr>
          <w:tab/>
        </w:r>
        <w:r w:rsidRPr="006D17B0" w:rsidDel="006D17B0">
          <w:rPr>
            <w:rStyle w:val="Hyperlink"/>
            <w:noProof/>
          </w:rPr>
          <w:delText>Descrição do Produto</w:delText>
        </w:r>
        <w:r w:rsidDel="006D17B0">
          <w:rPr>
            <w:noProof/>
            <w:webHidden/>
          </w:rPr>
          <w:tab/>
          <w:delText>5</w:delText>
        </w:r>
      </w:del>
    </w:p>
    <w:p w14:paraId="73A77E9A" w14:textId="77777777" w:rsidR="00905572" w:rsidDel="006D17B0" w:rsidRDefault="00905572">
      <w:pPr>
        <w:pStyle w:val="Sumrio2"/>
        <w:tabs>
          <w:tab w:val="left" w:pos="880"/>
          <w:tab w:val="right" w:pos="9350"/>
        </w:tabs>
        <w:rPr>
          <w:del w:id="812" w:author="Carlos Eduardo Gonzaga Romaniello de Souza" w:date="2021-07-25T19:11:00Z"/>
          <w:rFonts w:asciiTheme="minorHAnsi" w:eastAsiaTheme="minorEastAsia" w:hAnsiTheme="minorHAnsi" w:cstheme="minorBidi"/>
          <w:noProof/>
          <w:sz w:val="22"/>
          <w:szCs w:val="22"/>
        </w:rPr>
      </w:pPr>
      <w:del w:id="813" w:author="Carlos Eduardo Gonzaga Romaniello de Souza" w:date="2021-07-25T19:11:00Z">
        <w:r w:rsidRPr="006D17B0" w:rsidDel="006D17B0">
          <w:rPr>
            <w:rStyle w:val="Hyperlink"/>
            <w:noProof/>
          </w:rPr>
          <w:delText>2.1</w:delText>
        </w:r>
        <w:r w:rsidDel="006D17B0">
          <w:rPr>
            <w:rFonts w:asciiTheme="minorHAnsi" w:eastAsiaTheme="minorEastAsia" w:hAnsiTheme="minorHAnsi" w:cstheme="minorBidi"/>
            <w:noProof/>
            <w:sz w:val="22"/>
            <w:szCs w:val="22"/>
          </w:rPr>
          <w:tab/>
        </w:r>
        <w:r w:rsidRPr="006D17B0" w:rsidDel="006D17B0">
          <w:rPr>
            <w:rStyle w:val="Hyperlink"/>
            <w:noProof/>
          </w:rPr>
          <w:delText>Escopo do Produto</w:delText>
        </w:r>
        <w:r w:rsidDel="006D17B0">
          <w:rPr>
            <w:noProof/>
            <w:webHidden/>
          </w:rPr>
          <w:tab/>
          <w:delText>5</w:delText>
        </w:r>
      </w:del>
    </w:p>
    <w:p w14:paraId="7BB0D4F9" w14:textId="77777777" w:rsidR="00905572" w:rsidDel="006D17B0" w:rsidRDefault="00905572">
      <w:pPr>
        <w:pStyle w:val="Sumrio3"/>
        <w:tabs>
          <w:tab w:val="left" w:pos="1100"/>
          <w:tab w:val="right" w:pos="9350"/>
        </w:tabs>
        <w:rPr>
          <w:del w:id="814" w:author="Carlos Eduardo Gonzaga Romaniello de Souza" w:date="2021-07-25T19:11:00Z"/>
          <w:rFonts w:asciiTheme="minorHAnsi" w:eastAsiaTheme="minorEastAsia" w:hAnsiTheme="minorHAnsi" w:cstheme="minorBidi"/>
          <w:noProof/>
          <w:sz w:val="22"/>
          <w:szCs w:val="22"/>
        </w:rPr>
      </w:pPr>
      <w:del w:id="815" w:author="Carlos Eduardo Gonzaga Romaniello de Souza" w:date="2021-07-25T19:11:00Z">
        <w:r w:rsidRPr="006D17B0" w:rsidDel="006D17B0">
          <w:rPr>
            <w:rStyle w:val="Hyperlink"/>
            <w:noProof/>
          </w:rPr>
          <w:delText>2.1.1</w:delText>
        </w:r>
        <w:r w:rsidDel="006D17B0">
          <w:rPr>
            <w:rFonts w:asciiTheme="minorHAnsi" w:eastAsiaTheme="minorEastAsia" w:hAnsiTheme="minorHAnsi" w:cstheme="minorBidi"/>
            <w:noProof/>
            <w:sz w:val="22"/>
            <w:szCs w:val="22"/>
          </w:rPr>
          <w:tab/>
        </w:r>
        <w:r w:rsidRPr="006D17B0" w:rsidDel="006D17B0">
          <w:rPr>
            <w:rStyle w:val="Hyperlink"/>
            <w:noProof/>
          </w:rPr>
          <w:delText>Contexto organizacional no qual o produto se insere</w:delText>
        </w:r>
        <w:r w:rsidDel="006D17B0">
          <w:rPr>
            <w:noProof/>
            <w:webHidden/>
          </w:rPr>
          <w:tab/>
          <w:delText>5</w:delText>
        </w:r>
      </w:del>
    </w:p>
    <w:p w14:paraId="49E75E8D" w14:textId="77777777" w:rsidR="00905572" w:rsidDel="006D17B0" w:rsidRDefault="00905572">
      <w:pPr>
        <w:pStyle w:val="Sumrio3"/>
        <w:tabs>
          <w:tab w:val="left" w:pos="1100"/>
          <w:tab w:val="right" w:pos="9350"/>
        </w:tabs>
        <w:rPr>
          <w:del w:id="816" w:author="Carlos Eduardo Gonzaga Romaniello de Souza" w:date="2021-07-25T19:11:00Z"/>
          <w:rFonts w:asciiTheme="minorHAnsi" w:eastAsiaTheme="minorEastAsia" w:hAnsiTheme="minorHAnsi" w:cstheme="minorBidi"/>
          <w:noProof/>
          <w:sz w:val="22"/>
          <w:szCs w:val="22"/>
        </w:rPr>
      </w:pPr>
      <w:del w:id="817" w:author="Carlos Eduardo Gonzaga Romaniello de Souza" w:date="2021-07-25T19:11:00Z">
        <w:r w:rsidRPr="006D17B0" w:rsidDel="006D17B0">
          <w:rPr>
            <w:rStyle w:val="Hyperlink"/>
            <w:noProof/>
          </w:rPr>
          <w:delText>2.1.2</w:delText>
        </w:r>
        <w:r w:rsidDel="006D17B0">
          <w:rPr>
            <w:rFonts w:asciiTheme="minorHAnsi" w:eastAsiaTheme="minorEastAsia" w:hAnsiTheme="minorHAnsi" w:cstheme="minorBidi"/>
            <w:noProof/>
            <w:sz w:val="22"/>
            <w:szCs w:val="22"/>
          </w:rPr>
          <w:tab/>
        </w:r>
        <w:r w:rsidRPr="006D17B0" w:rsidDel="006D17B0">
          <w:rPr>
            <w:rStyle w:val="Hyperlink"/>
            <w:noProof/>
          </w:rPr>
          <w:delText>O que é o produto</w:delText>
        </w:r>
        <w:r w:rsidDel="006D17B0">
          <w:rPr>
            <w:noProof/>
            <w:webHidden/>
          </w:rPr>
          <w:tab/>
          <w:delText>5</w:delText>
        </w:r>
      </w:del>
    </w:p>
    <w:p w14:paraId="4C231812" w14:textId="77777777" w:rsidR="00905572" w:rsidDel="006D17B0" w:rsidRDefault="00905572">
      <w:pPr>
        <w:pStyle w:val="Sumrio3"/>
        <w:tabs>
          <w:tab w:val="left" w:pos="1100"/>
          <w:tab w:val="right" w:pos="9350"/>
        </w:tabs>
        <w:rPr>
          <w:del w:id="818" w:author="Carlos Eduardo Gonzaga Romaniello de Souza" w:date="2021-07-25T19:11:00Z"/>
          <w:rFonts w:asciiTheme="minorHAnsi" w:eastAsiaTheme="minorEastAsia" w:hAnsiTheme="minorHAnsi" w:cstheme="minorBidi"/>
          <w:noProof/>
          <w:sz w:val="22"/>
          <w:szCs w:val="22"/>
        </w:rPr>
      </w:pPr>
      <w:del w:id="819" w:author="Carlos Eduardo Gonzaga Romaniello de Souza" w:date="2021-07-25T19:11:00Z">
        <w:r w:rsidRPr="006D17B0" w:rsidDel="006D17B0">
          <w:rPr>
            <w:rStyle w:val="Hyperlink"/>
            <w:noProof/>
          </w:rPr>
          <w:delText>2.1.3</w:delText>
        </w:r>
        <w:r w:rsidDel="006D17B0">
          <w:rPr>
            <w:rFonts w:asciiTheme="minorHAnsi" w:eastAsiaTheme="minorEastAsia" w:hAnsiTheme="minorHAnsi" w:cstheme="minorBidi"/>
            <w:noProof/>
            <w:sz w:val="22"/>
            <w:szCs w:val="22"/>
          </w:rPr>
          <w:tab/>
        </w:r>
        <w:r w:rsidRPr="006D17B0" w:rsidDel="006D17B0">
          <w:rPr>
            <w:rStyle w:val="Hyperlink"/>
            <w:noProof/>
          </w:rPr>
          <w:delText>Nome do produto e de seus componentes principais</w:delText>
        </w:r>
        <w:r w:rsidDel="006D17B0">
          <w:rPr>
            <w:noProof/>
            <w:webHidden/>
          </w:rPr>
          <w:tab/>
          <w:delText>7</w:delText>
        </w:r>
      </w:del>
    </w:p>
    <w:p w14:paraId="795F4400" w14:textId="77777777" w:rsidR="00905572" w:rsidDel="006D17B0" w:rsidRDefault="00905572">
      <w:pPr>
        <w:pStyle w:val="Sumrio3"/>
        <w:tabs>
          <w:tab w:val="left" w:pos="1100"/>
          <w:tab w:val="right" w:pos="9350"/>
        </w:tabs>
        <w:rPr>
          <w:del w:id="820" w:author="Carlos Eduardo Gonzaga Romaniello de Souza" w:date="2021-07-25T19:11:00Z"/>
          <w:rFonts w:asciiTheme="minorHAnsi" w:eastAsiaTheme="minorEastAsia" w:hAnsiTheme="minorHAnsi" w:cstheme="minorBidi"/>
          <w:noProof/>
          <w:sz w:val="22"/>
          <w:szCs w:val="22"/>
        </w:rPr>
      </w:pPr>
      <w:del w:id="821" w:author="Carlos Eduardo Gonzaga Romaniello de Souza" w:date="2021-07-25T19:11:00Z">
        <w:r w:rsidRPr="006D17B0" w:rsidDel="006D17B0">
          <w:rPr>
            <w:rStyle w:val="Hyperlink"/>
            <w:noProof/>
          </w:rPr>
          <w:delText>2.1.4</w:delText>
        </w:r>
        <w:r w:rsidDel="006D17B0">
          <w:rPr>
            <w:rFonts w:asciiTheme="minorHAnsi" w:eastAsiaTheme="minorEastAsia" w:hAnsiTheme="minorHAnsi" w:cstheme="minorBidi"/>
            <w:noProof/>
            <w:sz w:val="22"/>
            <w:szCs w:val="22"/>
          </w:rPr>
          <w:tab/>
        </w:r>
        <w:r w:rsidRPr="006D17B0" w:rsidDel="006D17B0">
          <w:rPr>
            <w:rStyle w:val="Hyperlink"/>
            <w:noProof/>
          </w:rPr>
          <w:delText>Missão do produto</w:delText>
        </w:r>
        <w:r w:rsidDel="006D17B0">
          <w:rPr>
            <w:noProof/>
            <w:webHidden/>
          </w:rPr>
          <w:tab/>
          <w:delText>7</w:delText>
        </w:r>
      </w:del>
    </w:p>
    <w:p w14:paraId="56C0AF8E" w14:textId="77777777" w:rsidR="00905572" w:rsidDel="006D17B0" w:rsidRDefault="00905572">
      <w:pPr>
        <w:pStyle w:val="Sumrio3"/>
        <w:tabs>
          <w:tab w:val="left" w:pos="1100"/>
          <w:tab w:val="right" w:pos="9350"/>
        </w:tabs>
        <w:rPr>
          <w:del w:id="822" w:author="Carlos Eduardo Gonzaga Romaniello de Souza" w:date="2021-07-25T19:11:00Z"/>
          <w:rFonts w:asciiTheme="minorHAnsi" w:eastAsiaTheme="minorEastAsia" w:hAnsiTheme="minorHAnsi" w:cstheme="minorBidi"/>
          <w:noProof/>
          <w:sz w:val="22"/>
          <w:szCs w:val="22"/>
        </w:rPr>
      </w:pPr>
      <w:del w:id="823" w:author="Carlos Eduardo Gonzaga Romaniello de Souza" w:date="2021-07-25T19:11:00Z">
        <w:r w:rsidRPr="006D17B0" w:rsidDel="006D17B0">
          <w:rPr>
            <w:rStyle w:val="Hyperlink"/>
            <w:noProof/>
          </w:rPr>
          <w:delText>2.1.5</w:delText>
        </w:r>
        <w:r w:rsidDel="006D17B0">
          <w:rPr>
            <w:rFonts w:asciiTheme="minorHAnsi" w:eastAsiaTheme="minorEastAsia" w:hAnsiTheme="minorHAnsi" w:cstheme="minorBidi"/>
            <w:noProof/>
            <w:sz w:val="22"/>
            <w:szCs w:val="22"/>
          </w:rPr>
          <w:tab/>
        </w:r>
        <w:r w:rsidRPr="006D17B0" w:rsidDel="006D17B0">
          <w:rPr>
            <w:rStyle w:val="Hyperlink"/>
            <w:noProof/>
          </w:rPr>
          <w:delText>Limites do produto</w:delText>
        </w:r>
        <w:r w:rsidDel="006D17B0">
          <w:rPr>
            <w:noProof/>
            <w:webHidden/>
          </w:rPr>
          <w:tab/>
          <w:delText>7</w:delText>
        </w:r>
      </w:del>
    </w:p>
    <w:p w14:paraId="391BC8A8" w14:textId="77777777" w:rsidR="00905572" w:rsidDel="006D17B0" w:rsidRDefault="00905572">
      <w:pPr>
        <w:pStyle w:val="Sumrio3"/>
        <w:tabs>
          <w:tab w:val="left" w:pos="1100"/>
          <w:tab w:val="right" w:pos="9350"/>
        </w:tabs>
        <w:rPr>
          <w:del w:id="824" w:author="Carlos Eduardo Gonzaga Romaniello de Souza" w:date="2021-07-25T19:11:00Z"/>
          <w:rFonts w:asciiTheme="minorHAnsi" w:eastAsiaTheme="minorEastAsia" w:hAnsiTheme="minorHAnsi" w:cstheme="minorBidi"/>
          <w:noProof/>
          <w:sz w:val="22"/>
          <w:szCs w:val="22"/>
        </w:rPr>
      </w:pPr>
      <w:del w:id="825" w:author="Carlos Eduardo Gonzaga Romaniello de Souza" w:date="2021-07-25T19:11:00Z">
        <w:r w:rsidRPr="006D17B0" w:rsidDel="006D17B0">
          <w:rPr>
            <w:rStyle w:val="Hyperlink"/>
            <w:noProof/>
          </w:rPr>
          <w:delText>2.1.6</w:delText>
        </w:r>
        <w:r w:rsidDel="006D17B0">
          <w:rPr>
            <w:rFonts w:asciiTheme="minorHAnsi" w:eastAsiaTheme="minorEastAsia" w:hAnsiTheme="minorHAnsi" w:cstheme="minorBidi"/>
            <w:noProof/>
            <w:sz w:val="22"/>
            <w:szCs w:val="22"/>
          </w:rPr>
          <w:tab/>
        </w:r>
        <w:r w:rsidRPr="006D17B0" w:rsidDel="006D17B0">
          <w:rPr>
            <w:rStyle w:val="Hyperlink"/>
            <w:noProof/>
          </w:rPr>
          <w:delText>Benefícios do produto</w:delText>
        </w:r>
        <w:r w:rsidDel="006D17B0">
          <w:rPr>
            <w:noProof/>
            <w:webHidden/>
          </w:rPr>
          <w:tab/>
          <w:delText>8</w:delText>
        </w:r>
      </w:del>
    </w:p>
    <w:p w14:paraId="79EDA859" w14:textId="77777777" w:rsidR="00905572" w:rsidDel="006D17B0" w:rsidRDefault="00905572">
      <w:pPr>
        <w:pStyle w:val="Sumrio2"/>
        <w:tabs>
          <w:tab w:val="left" w:pos="880"/>
          <w:tab w:val="right" w:pos="9350"/>
        </w:tabs>
        <w:rPr>
          <w:del w:id="826" w:author="Carlos Eduardo Gonzaga Romaniello de Souza" w:date="2021-07-25T19:11:00Z"/>
          <w:rFonts w:asciiTheme="minorHAnsi" w:eastAsiaTheme="minorEastAsia" w:hAnsiTheme="minorHAnsi" w:cstheme="minorBidi"/>
          <w:noProof/>
          <w:sz w:val="22"/>
          <w:szCs w:val="22"/>
        </w:rPr>
      </w:pPr>
      <w:del w:id="827" w:author="Carlos Eduardo Gonzaga Romaniello de Souza" w:date="2021-07-25T19:11:00Z">
        <w:r w:rsidRPr="006D17B0" w:rsidDel="006D17B0">
          <w:rPr>
            <w:rStyle w:val="Hyperlink"/>
            <w:noProof/>
          </w:rPr>
          <w:delText>2.2</w:delText>
        </w:r>
        <w:r w:rsidDel="006D17B0">
          <w:rPr>
            <w:rFonts w:asciiTheme="minorHAnsi" w:eastAsiaTheme="minorEastAsia" w:hAnsiTheme="minorHAnsi" w:cstheme="minorBidi"/>
            <w:noProof/>
            <w:sz w:val="22"/>
            <w:szCs w:val="22"/>
          </w:rPr>
          <w:tab/>
        </w:r>
        <w:r w:rsidRPr="006D17B0" w:rsidDel="006D17B0">
          <w:rPr>
            <w:rStyle w:val="Hyperlink"/>
            <w:noProof/>
          </w:rPr>
          <w:delText>Serviços oferecidos pelo produto</w:delText>
        </w:r>
        <w:r w:rsidDel="006D17B0">
          <w:rPr>
            <w:noProof/>
            <w:webHidden/>
          </w:rPr>
          <w:tab/>
          <w:delText>8</w:delText>
        </w:r>
      </w:del>
    </w:p>
    <w:p w14:paraId="2D605DF0" w14:textId="77777777" w:rsidR="00905572" w:rsidDel="006D17B0" w:rsidRDefault="00905572">
      <w:pPr>
        <w:pStyle w:val="Sumrio3"/>
        <w:tabs>
          <w:tab w:val="left" w:pos="1100"/>
          <w:tab w:val="right" w:pos="9350"/>
        </w:tabs>
        <w:rPr>
          <w:del w:id="828" w:author="Carlos Eduardo Gonzaga Romaniello de Souza" w:date="2021-07-25T19:11:00Z"/>
          <w:rFonts w:asciiTheme="minorHAnsi" w:eastAsiaTheme="minorEastAsia" w:hAnsiTheme="minorHAnsi" w:cstheme="minorBidi"/>
          <w:noProof/>
          <w:sz w:val="22"/>
          <w:szCs w:val="22"/>
        </w:rPr>
      </w:pPr>
      <w:del w:id="829" w:author="Carlos Eduardo Gonzaga Romaniello de Souza" w:date="2021-07-25T19:11:00Z">
        <w:r w:rsidRPr="006D17B0" w:rsidDel="006D17B0">
          <w:rPr>
            <w:rStyle w:val="Hyperlink"/>
            <w:noProof/>
          </w:rPr>
          <w:delText>2.2.1</w:delText>
        </w:r>
        <w:r w:rsidDel="006D17B0">
          <w:rPr>
            <w:rFonts w:asciiTheme="minorHAnsi" w:eastAsiaTheme="minorEastAsia" w:hAnsiTheme="minorHAnsi" w:cstheme="minorBidi"/>
            <w:noProof/>
            <w:sz w:val="22"/>
            <w:szCs w:val="22"/>
          </w:rPr>
          <w:tab/>
        </w:r>
        <w:r w:rsidRPr="006D17B0" w:rsidDel="006D17B0">
          <w:rPr>
            <w:rStyle w:val="Hyperlink"/>
            <w:noProof/>
          </w:rPr>
          <w:delText>Diagrama de contexto</w:delText>
        </w:r>
        <w:r w:rsidDel="006D17B0">
          <w:rPr>
            <w:noProof/>
            <w:webHidden/>
          </w:rPr>
          <w:tab/>
          <w:delText>8</w:delText>
        </w:r>
      </w:del>
    </w:p>
    <w:p w14:paraId="6500808D" w14:textId="77777777" w:rsidR="00905572" w:rsidDel="006D17B0" w:rsidRDefault="00905572">
      <w:pPr>
        <w:pStyle w:val="Sumrio3"/>
        <w:tabs>
          <w:tab w:val="left" w:pos="1100"/>
          <w:tab w:val="right" w:pos="9350"/>
        </w:tabs>
        <w:rPr>
          <w:del w:id="830" w:author="Carlos Eduardo Gonzaga Romaniello de Souza" w:date="2021-07-25T19:11:00Z"/>
          <w:rFonts w:asciiTheme="minorHAnsi" w:eastAsiaTheme="minorEastAsia" w:hAnsiTheme="minorHAnsi" w:cstheme="minorBidi"/>
          <w:noProof/>
          <w:sz w:val="22"/>
          <w:szCs w:val="22"/>
        </w:rPr>
      </w:pPr>
      <w:del w:id="831" w:author="Carlos Eduardo Gonzaga Romaniello de Souza" w:date="2021-07-25T19:11:00Z">
        <w:r w:rsidRPr="006D17B0" w:rsidDel="006D17B0">
          <w:rPr>
            <w:rStyle w:val="Hyperlink"/>
            <w:noProof/>
          </w:rPr>
          <w:delText>2.2.2</w:delText>
        </w:r>
        <w:r w:rsidDel="006D17B0">
          <w:rPr>
            <w:rFonts w:asciiTheme="minorHAnsi" w:eastAsiaTheme="minorEastAsia" w:hAnsiTheme="minorHAnsi" w:cstheme="minorBidi"/>
            <w:noProof/>
            <w:sz w:val="22"/>
            <w:szCs w:val="22"/>
          </w:rPr>
          <w:tab/>
        </w:r>
        <w:r w:rsidRPr="006D17B0" w:rsidDel="006D17B0">
          <w:rPr>
            <w:rStyle w:val="Hyperlink"/>
            <w:noProof/>
          </w:rPr>
          <w:delText>Descrição dos Serviços</w:delText>
        </w:r>
        <w:r w:rsidDel="006D17B0">
          <w:rPr>
            <w:noProof/>
            <w:webHidden/>
          </w:rPr>
          <w:tab/>
          <w:delText>8</w:delText>
        </w:r>
      </w:del>
    </w:p>
    <w:p w14:paraId="5F507C2F" w14:textId="77777777" w:rsidR="00905572" w:rsidDel="006D17B0" w:rsidRDefault="00905572">
      <w:pPr>
        <w:pStyle w:val="Sumrio3"/>
        <w:tabs>
          <w:tab w:val="left" w:pos="1100"/>
          <w:tab w:val="right" w:pos="9350"/>
        </w:tabs>
        <w:rPr>
          <w:del w:id="832" w:author="Carlos Eduardo Gonzaga Romaniello de Souza" w:date="2021-07-25T19:11:00Z"/>
          <w:rFonts w:asciiTheme="minorHAnsi" w:eastAsiaTheme="minorEastAsia" w:hAnsiTheme="minorHAnsi" w:cstheme="minorBidi"/>
          <w:noProof/>
          <w:sz w:val="22"/>
          <w:szCs w:val="22"/>
        </w:rPr>
      </w:pPr>
      <w:del w:id="833" w:author="Carlos Eduardo Gonzaga Romaniello de Souza" w:date="2021-07-25T19:11:00Z">
        <w:r w:rsidRPr="006D17B0" w:rsidDel="006D17B0">
          <w:rPr>
            <w:rStyle w:val="Hyperlink"/>
            <w:noProof/>
          </w:rPr>
          <w:delText>2.2.3</w:delText>
        </w:r>
        <w:r w:rsidDel="006D17B0">
          <w:rPr>
            <w:rFonts w:asciiTheme="minorHAnsi" w:eastAsiaTheme="minorEastAsia" w:hAnsiTheme="minorHAnsi" w:cstheme="minorBidi"/>
            <w:noProof/>
            <w:sz w:val="22"/>
            <w:szCs w:val="22"/>
          </w:rPr>
          <w:tab/>
        </w:r>
        <w:r w:rsidRPr="006D17B0" w:rsidDel="006D17B0">
          <w:rPr>
            <w:rStyle w:val="Hyperlink"/>
            <w:noProof/>
          </w:rPr>
          <w:delText>Generalizacão dos Atores</w:delText>
        </w:r>
        <w:r w:rsidDel="006D17B0">
          <w:rPr>
            <w:noProof/>
            <w:webHidden/>
          </w:rPr>
          <w:tab/>
          <w:delText>9</w:delText>
        </w:r>
      </w:del>
    </w:p>
    <w:p w14:paraId="2DB9048C" w14:textId="77777777" w:rsidR="00905572" w:rsidDel="006D17B0" w:rsidRDefault="00905572">
      <w:pPr>
        <w:pStyle w:val="Sumrio3"/>
        <w:tabs>
          <w:tab w:val="left" w:pos="1100"/>
          <w:tab w:val="right" w:pos="9350"/>
        </w:tabs>
        <w:rPr>
          <w:del w:id="834" w:author="Carlos Eduardo Gonzaga Romaniello de Souza" w:date="2021-07-25T19:11:00Z"/>
          <w:rFonts w:asciiTheme="minorHAnsi" w:eastAsiaTheme="minorEastAsia" w:hAnsiTheme="minorHAnsi" w:cstheme="minorBidi"/>
          <w:noProof/>
          <w:sz w:val="22"/>
          <w:szCs w:val="22"/>
        </w:rPr>
      </w:pPr>
      <w:del w:id="835" w:author="Carlos Eduardo Gonzaga Romaniello de Souza" w:date="2021-07-25T19:11:00Z">
        <w:r w:rsidRPr="006D17B0" w:rsidDel="006D17B0">
          <w:rPr>
            <w:rStyle w:val="Hyperlink"/>
            <w:noProof/>
          </w:rPr>
          <w:delText>2.2.4</w:delText>
        </w:r>
        <w:r w:rsidDel="006D17B0">
          <w:rPr>
            <w:rFonts w:asciiTheme="minorHAnsi" w:eastAsiaTheme="minorEastAsia" w:hAnsiTheme="minorHAnsi" w:cstheme="minorBidi"/>
            <w:noProof/>
            <w:sz w:val="22"/>
            <w:szCs w:val="22"/>
          </w:rPr>
          <w:tab/>
        </w:r>
        <w:r w:rsidRPr="006D17B0" w:rsidDel="006D17B0">
          <w:rPr>
            <w:rStyle w:val="Hyperlink"/>
            <w:noProof/>
          </w:rPr>
          <w:delText>Descricão dos Atores</w:delText>
        </w:r>
        <w:r w:rsidDel="006D17B0">
          <w:rPr>
            <w:noProof/>
            <w:webHidden/>
          </w:rPr>
          <w:tab/>
          <w:delText>10</w:delText>
        </w:r>
      </w:del>
    </w:p>
    <w:p w14:paraId="2DF030CC" w14:textId="77777777" w:rsidR="00905572" w:rsidDel="006D17B0" w:rsidRDefault="00905572">
      <w:pPr>
        <w:pStyle w:val="Sumrio1"/>
        <w:tabs>
          <w:tab w:val="left" w:pos="400"/>
          <w:tab w:val="right" w:pos="9350"/>
        </w:tabs>
        <w:rPr>
          <w:del w:id="836" w:author="Carlos Eduardo Gonzaga Romaniello de Souza" w:date="2021-07-25T19:11:00Z"/>
          <w:rFonts w:asciiTheme="minorHAnsi" w:eastAsiaTheme="minorEastAsia" w:hAnsiTheme="minorHAnsi" w:cstheme="minorBidi"/>
          <w:noProof/>
          <w:sz w:val="22"/>
          <w:szCs w:val="22"/>
        </w:rPr>
      </w:pPr>
      <w:del w:id="837" w:author="Carlos Eduardo Gonzaga Romaniello de Souza" w:date="2021-07-25T19:11:00Z">
        <w:r w:rsidRPr="006D17B0" w:rsidDel="006D17B0">
          <w:rPr>
            <w:rStyle w:val="Hyperlink"/>
            <w:noProof/>
          </w:rPr>
          <w:delText>3.</w:delText>
        </w:r>
        <w:r w:rsidDel="006D17B0">
          <w:rPr>
            <w:rFonts w:asciiTheme="minorHAnsi" w:eastAsiaTheme="minorEastAsia" w:hAnsiTheme="minorHAnsi" w:cstheme="minorBidi"/>
            <w:noProof/>
            <w:sz w:val="22"/>
            <w:szCs w:val="22"/>
          </w:rPr>
          <w:tab/>
        </w:r>
        <w:r w:rsidRPr="006D17B0" w:rsidDel="006D17B0">
          <w:rPr>
            <w:rStyle w:val="Hyperlink"/>
            <w:noProof/>
          </w:rPr>
          <w:delText>Definições e Siglas</w:delText>
        </w:r>
        <w:r w:rsidDel="006D17B0">
          <w:rPr>
            <w:noProof/>
            <w:webHidden/>
          </w:rPr>
          <w:tab/>
          <w:delText>11</w:delText>
        </w:r>
      </w:del>
    </w:p>
    <w:p w14:paraId="728CD5F4" w14:textId="77777777" w:rsidR="00905572" w:rsidDel="006D17B0" w:rsidRDefault="00905572">
      <w:pPr>
        <w:pStyle w:val="Sumrio1"/>
        <w:tabs>
          <w:tab w:val="left" w:pos="400"/>
          <w:tab w:val="right" w:pos="9350"/>
        </w:tabs>
        <w:rPr>
          <w:del w:id="838" w:author="Carlos Eduardo Gonzaga Romaniello de Souza" w:date="2021-07-25T19:11:00Z"/>
          <w:rFonts w:asciiTheme="minorHAnsi" w:eastAsiaTheme="minorEastAsia" w:hAnsiTheme="minorHAnsi" w:cstheme="minorBidi"/>
          <w:noProof/>
          <w:sz w:val="22"/>
          <w:szCs w:val="22"/>
        </w:rPr>
      </w:pPr>
      <w:del w:id="839" w:author="Carlos Eduardo Gonzaga Romaniello de Souza" w:date="2021-07-25T19:11:00Z">
        <w:r w:rsidRPr="006D17B0" w:rsidDel="006D17B0">
          <w:rPr>
            <w:rStyle w:val="Hyperlink"/>
            <w:noProof/>
          </w:rPr>
          <w:delText>4.</w:delText>
        </w:r>
        <w:r w:rsidDel="006D17B0">
          <w:rPr>
            <w:rFonts w:asciiTheme="minorHAnsi" w:eastAsiaTheme="minorEastAsia" w:hAnsiTheme="minorHAnsi" w:cstheme="minorBidi"/>
            <w:noProof/>
            <w:sz w:val="22"/>
            <w:szCs w:val="22"/>
          </w:rPr>
          <w:tab/>
        </w:r>
        <w:r w:rsidRPr="006D17B0" w:rsidDel="006D17B0">
          <w:rPr>
            <w:rStyle w:val="Hyperlink"/>
            <w:noProof/>
          </w:rPr>
          <w:delText>Requisitos de Interface (Storyboards?)</w:delText>
        </w:r>
        <w:r w:rsidDel="006D17B0">
          <w:rPr>
            <w:noProof/>
            <w:webHidden/>
          </w:rPr>
          <w:tab/>
          <w:delText>11</w:delText>
        </w:r>
      </w:del>
    </w:p>
    <w:p w14:paraId="1FF8D54C" w14:textId="77777777" w:rsidR="00905572" w:rsidDel="006D17B0" w:rsidRDefault="00905572">
      <w:pPr>
        <w:pStyle w:val="Sumrio2"/>
        <w:tabs>
          <w:tab w:val="left" w:pos="880"/>
          <w:tab w:val="right" w:pos="9350"/>
        </w:tabs>
        <w:rPr>
          <w:del w:id="840" w:author="Carlos Eduardo Gonzaga Romaniello de Souza" w:date="2021-07-25T19:11:00Z"/>
          <w:rFonts w:asciiTheme="minorHAnsi" w:eastAsiaTheme="minorEastAsia" w:hAnsiTheme="minorHAnsi" w:cstheme="minorBidi"/>
          <w:noProof/>
          <w:sz w:val="22"/>
          <w:szCs w:val="22"/>
        </w:rPr>
      </w:pPr>
      <w:del w:id="841" w:author="Carlos Eduardo Gonzaga Romaniello de Souza" w:date="2021-07-25T19:11:00Z">
        <w:r w:rsidRPr="006D17B0" w:rsidDel="006D17B0">
          <w:rPr>
            <w:rStyle w:val="Hyperlink"/>
            <w:noProof/>
          </w:rPr>
          <w:delText>4.1</w:delText>
        </w:r>
        <w:r w:rsidDel="006D17B0">
          <w:rPr>
            <w:rFonts w:asciiTheme="minorHAnsi" w:eastAsiaTheme="minorEastAsia" w:hAnsiTheme="minorHAnsi" w:cstheme="minorBidi"/>
            <w:noProof/>
            <w:sz w:val="22"/>
            <w:szCs w:val="22"/>
          </w:rPr>
          <w:tab/>
        </w:r>
        <w:r w:rsidRPr="006D17B0" w:rsidDel="006D17B0">
          <w:rPr>
            <w:rStyle w:val="Hyperlink"/>
            <w:noProof/>
          </w:rPr>
          <w:delText>Interfaces de Usuário (GUIs)</w:delText>
        </w:r>
        <w:r w:rsidDel="006D17B0">
          <w:rPr>
            <w:noProof/>
            <w:webHidden/>
          </w:rPr>
          <w:tab/>
          <w:delText>12</w:delText>
        </w:r>
      </w:del>
    </w:p>
    <w:p w14:paraId="281B8E91" w14:textId="77777777" w:rsidR="00905572" w:rsidDel="006D17B0" w:rsidRDefault="00905572">
      <w:pPr>
        <w:pStyle w:val="Sumrio3"/>
        <w:tabs>
          <w:tab w:val="left" w:pos="1100"/>
          <w:tab w:val="right" w:pos="9350"/>
        </w:tabs>
        <w:rPr>
          <w:del w:id="842" w:author="Carlos Eduardo Gonzaga Romaniello de Souza" w:date="2021-07-25T19:11:00Z"/>
          <w:rFonts w:asciiTheme="minorHAnsi" w:eastAsiaTheme="minorEastAsia" w:hAnsiTheme="minorHAnsi" w:cstheme="minorBidi"/>
          <w:noProof/>
          <w:sz w:val="22"/>
          <w:szCs w:val="22"/>
        </w:rPr>
      </w:pPr>
      <w:del w:id="843" w:author="Carlos Eduardo Gonzaga Romaniello de Souza" w:date="2021-07-25T19:11:00Z">
        <w:r w:rsidRPr="006D17B0" w:rsidDel="006D17B0">
          <w:rPr>
            <w:rStyle w:val="Hyperlink"/>
            <w:noProof/>
          </w:rPr>
          <w:delText>4.1.1</w:delText>
        </w:r>
        <w:r w:rsidDel="006D17B0">
          <w:rPr>
            <w:rFonts w:asciiTheme="minorHAnsi" w:eastAsiaTheme="minorEastAsia" w:hAnsiTheme="minorHAnsi" w:cstheme="minorBidi"/>
            <w:noProof/>
            <w:sz w:val="22"/>
            <w:szCs w:val="22"/>
          </w:rPr>
          <w:tab/>
        </w:r>
        <w:r w:rsidRPr="006D17B0" w:rsidDel="006D17B0">
          <w:rPr>
            <w:rStyle w:val="Hyperlink"/>
            <w:noProof/>
          </w:rPr>
          <w:delText>Janela Principal</w:delText>
        </w:r>
        <w:r w:rsidDel="006D17B0">
          <w:rPr>
            <w:noProof/>
            <w:webHidden/>
          </w:rPr>
          <w:tab/>
          <w:delText>12</w:delText>
        </w:r>
      </w:del>
    </w:p>
    <w:p w14:paraId="44390EDE" w14:textId="77777777" w:rsidR="00905572" w:rsidDel="006D17B0" w:rsidRDefault="00905572">
      <w:pPr>
        <w:pStyle w:val="Sumrio4"/>
        <w:tabs>
          <w:tab w:val="left" w:pos="1540"/>
          <w:tab w:val="right" w:pos="9350"/>
        </w:tabs>
        <w:rPr>
          <w:del w:id="844" w:author="Carlos Eduardo Gonzaga Romaniello de Souza" w:date="2021-07-25T19:11:00Z"/>
          <w:rFonts w:asciiTheme="minorHAnsi" w:eastAsiaTheme="minorEastAsia" w:hAnsiTheme="minorHAnsi" w:cstheme="minorBidi"/>
          <w:noProof/>
          <w:sz w:val="22"/>
          <w:szCs w:val="22"/>
        </w:rPr>
      </w:pPr>
      <w:del w:id="845" w:author="Carlos Eduardo Gonzaga Romaniello de Souza" w:date="2021-07-25T19:11:00Z">
        <w:r w:rsidRPr="006D17B0" w:rsidDel="006D17B0">
          <w:rPr>
            <w:rStyle w:val="Hyperlink"/>
            <w:noProof/>
          </w:rPr>
          <w:delText>4.1.1.1</w:delText>
        </w:r>
        <w:r w:rsidDel="006D17B0">
          <w:rPr>
            <w:rFonts w:asciiTheme="minorHAnsi" w:eastAsiaTheme="minorEastAsia" w:hAnsiTheme="minorHAnsi" w:cstheme="minorBidi"/>
            <w:noProof/>
            <w:sz w:val="22"/>
            <w:szCs w:val="22"/>
          </w:rPr>
          <w:tab/>
        </w:r>
        <w:r w:rsidRPr="006D17B0" w:rsidDel="006D17B0">
          <w:rPr>
            <w:rStyle w:val="Hyperlink"/>
            <w:noProof/>
          </w:rPr>
          <w:delText>Layout</w:delText>
        </w:r>
        <w:r w:rsidDel="006D17B0">
          <w:rPr>
            <w:noProof/>
            <w:webHidden/>
          </w:rPr>
          <w:tab/>
          <w:delText>12</w:delText>
        </w:r>
      </w:del>
    </w:p>
    <w:p w14:paraId="5BFC2B58" w14:textId="77777777" w:rsidR="00905572" w:rsidDel="006D17B0" w:rsidRDefault="00905572">
      <w:pPr>
        <w:pStyle w:val="Sumrio4"/>
        <w:tabs>
          <w:tab w:val="left" w:pos="1540"/>
          <w:tab w:val="right" w:pos="9350"/>
        </w:tabs>
        <w:rPr>
          <w:del w:id="846" w:author="Carlos Eduardo Gonzaga Romaniello de Souza" w:date="2021-07-25T19:11:00Z"/>
          <w:rFonts w:asciiTheme="minorHAnsi" w:eastAsiaTheme="minorEastAsia" w:hAnsiTheme="minorHAnsi" w:cstheme="minorBidi"/>
          <w:noProof/>
          <w:sz w:val="22"/>
          <w:szCs w:val="22"/>
        </w:rPr>
      </w:pPr>
      <w:del w:id="847" w:author="Carlos Eduardo Gonzaga Romaniello de Souza" w:date="2021-07-25T19:11:00Z">
        <w:r w:rsidRPr="006D17B0" w:rsidDel="006D17B0">
          <w:rPr>
            <w:rStyle w:val="Hyperlink"/>
            <w:noProof/>
          </w:rPr>
          <w:delText>4.1.1.2</w:delText>
        </w:r>
        <w:r w:rsidDel="006D17B0">
          <w:rPr>
            <w:rFonts w:asciiTheme="minorHAnsi" w:eastAsiaTheme="minorEastAsia" w:hAnsiTheme="minorHAnsi" w:cstheme="minorBidi"/>
            <w:noProof/>
            <w:sz w:val="22"/>
            <w:szCs w:val="22"/>
          </w:rPr>
          <w:tab/>
        </w:r>
        <w:r w:rsidRPr="006D17B0" w:rsidDel="006D17B0">
          <w:rPr>
            <w:rStyle w:val="Hyperlink"/>
            <w:noProof/>
          </w:rPr>
          <w:delText>Relacionamento com outras interfaces</w:delText>
        </w:r>
        <w:r w:rsidDel="006D17B0">
          <w:rPr>
            <w:noProof/>
            <w:webHidden/>
          </w:rPr>
          <w:tab/>
          <w:delText>12</w:delText>
        </w:r>
      </w:del>
    </w:p>
    <w:p w14:paraId="7417C0DB" w14:textId="77777777" w:rsidR="00905572" w:rsidDel="006D17B0" w:rsidRDefault="00905572">
      <w:pPr>
        <w:pStyle w:val="Sumrio4"/>
        <w:tabs>
          <w:tab w:val="left" w:pos="1540"/>
          <w:tab w:val="right" w:pos="9350"/>
        </w:tabs>
        <w:rPr>
          <w:del w:id="848" w:author="Carlos Eduardo Gonzaga Romaniello de Souza" w:date="2021-07-25T19:11:00Z"/>
          <w:rFonts w:asciiTheme="minorHAnsi" w:eastAsiaTheme="minorEastAsia" w:hAnsiTheme="minorHAnsi" w:cstheme="minorBidi"/>
          <w:noProof/>
          <w:sz w:val="22"/>
          <w:szCs w:val="22"/>
        </w:rPr>
      </w:pPr>
      <w:del w:id="849" w:author="Carlos Eduardo Gonzaga Romaniello de Souza" w:date="2021-07-25T19:11:00Z">
        <w:r w:rsidRPr="006D17B0" w:rsidDel="006D17B0">
          <w:rPr>
            <w:rStyle w:val="Hyperlink"/>
            <w:noProof/>
          </w:rPr>
          <w:delText>4.1.1.3</w:delText>
        </w:r>
        <w:r w:rsidDel="006D17B0">
          <w:rPr>
            <w:rFonts w:asciiTheme="minorHAnsi" w:eastAsiaTheme="minorEastAsia" w:hAnsiTheme="minorHAnsi" w:cstheme="minorBidi"/>
            <w:noProof/>
            <w:sz w:val="22"/>
            <w:szCs w:val="22"/>
          </w:rPr>
          <w:tab/>
        </w:r>
        <w:r w:rsidRPr="006D17B0" w:rsidDel="006D17B0">
          <w:rPr>
            <w:rStyle w:val="Hyperlink"/>
            <w:noProof/>
          </w:rPr>
          <w:delText>Campos</w:delText>
        </w:r>
        <w:r w:rsidDel="006D17B0">
          <w:rPr>
            <w:noProof/>
            <w:webHidden/>
          </w:rPr>
          <w:tab/>
          <w:delText>12</w:delText>
        </w:r>
      </w:del>
    </w:p>
    <w:p w14:paraId="4E4E955B" w14:textId="77777777" w:rsidR="00905572" w:rsidDel="006D17B0" w:rsidRDefault="00905572">
      <w:pPr>
        <w:pStyle w:val="Sumrio4"/>
        <w:tabs>
          <w:tab w:val="left" w:pos="1540"/>
          <w:tab w:val="right" w:pos="9350"/>
        </w:tabs>
        <w:rPr>
          <w:del w:id="850" w:author="Carlos Eduardo Gonzaga Romaniello de Souza" w:date="2021-07-25T19:11:00Z"/>
          <w:rFonts w:asciiTheme="minorHAnsi" w:eastAsiaTheme="minorEastAsia" w:hAnsiTheme="minorHAnsi" w:cstheme="minorBidi"/>
          <w:noProof/>
          <w:sz w:val="22"/>
          <w:szCs w:val="22"/>
        </w:rPr>
      </w:pPr>
      <w:del w:id="851" w:author="Carlos Eduardo Gonzaga Romaniello de Souza" w:date="2021-07-25T19:11:00Z">
        <w:r w:rsidRPr="006D17B0" w:rsidDel="006D17B0">
          <w:rPr>
            <w:rStyle w:val="Hyperlink"/>
            <w:noProof/>
          </w:rPr>
          <w:delText>4.1.1.4</w:delText>
        </w:r>
        <w:r w:rsidDel="006D17B0">
          <w:rPr>
            <w:rFonts w:asciiTheme="minorHAnsi" w:eastAsiaTheme="minorEastAsia" w:hAnsiTheme="minorHAnsi" w:cstheme="minorBidi"/>
            <w:noProof/>
            <w:sz w:val="22"/>
            <w:szCs w:val="22"/>
          </w:rPr>
          <w:tab/>
        </w:r>
        <w:r w:rsidRPr="006D17B0" w:rsidDel="006D17B0">
          <w:rPr>
            <w:rStyle w:val="Hyperlink"/>
            <w:noProof/>
          </w:rPr>
          <w:delText>Comandos</w:delText>
        </w:r>
        <w:r w:rsidDel="006D17B0">
          <w:rPr>
            <w:noProof/>
            <w:webHidden/>
          </w:rPr>
          <w:tab/>
          <w:delText>13</w:delText>
        </w:r>
      </w:del>
    </w:p>
    <w:p w14:paraId="37C4B161" w14:textId="77777777" w:rsidR="00905572" w:rsidDel="006D17B0" w:rsidRDefault="00905572">
      <w:pPr>
        <w:pStyle w:val="Sumrio2"/>
        <w:tabs>
          <w:tab w:val="left" w:pos="880"/>
          <w:tab w:val="right" w:pos="9350"/>
        </w:tabs>
        <w:rPr>
          <w:del w:id="852" w:author="Carlos Eduardo Gonzaga Romaniello de Souza" w:date="2021-07-25T19:11:00Z"/>
          <w:rFonts w:asciiTheme="minorHAnsi" w:eastAsiaTheme="minorEastAsia" w:hAnsiTheme="minorHAnsi" w:cstheme="minorBidi"/>
          <w:noProof/>
          <w:sz w:val="22"/>
          <w:szCs w:val="22"/>
        </w:rPr>
      </w:pPr>
      <w:del w:id="853" w:author="Carlos Eduardo Gonzaga Romaniello de Souza" w:date="2021-07-25T19:11:00Z">
        <w:r w:rsidRPr="006D17B0" w:rsidDel="006D17B0">
          <w:rPr>
            <w:rStyle w:val="Hyperlink"/>
            <w:noProof/>
          </w:rPr>
          <w:delText>4.2</w:delText>
        </w:r>
        <w:r w:rsidDel="006D17B0">
          <w:rPr>
            <w:rFonts w:asciiTheme="minorHAnsi" w:eastAsiaTheme="minorEastAsia" w:hAnsiTheme="minorHAnsi" w:cstheme="minorBidi"/>
            <w:noProof/>
            <w:sz w:val="22"/>
            <w:szCs w:val="22"/>
          </w:rPr>
          <w:tab/>
        </w:r>
        <w:r w:rsidRPr="006D17B0" w:rsidDel="006D17B0">
          <w:rPr>
            <w:rStyle w:val="Hyperlink"/>
            <w:noProof/>
          </w:rPr>
          <w:delText>Interfaces de Hardware</w:delText>
        </w:r>
        <w:r w:rsidDel="006D17B0">
          <w:rPr>
            <w:noProof/>
            <w:webHidden/>
          </w:rPr>
          <w:tab/>
          <w:delText>13</w:delText>
        </w:r>
      </w:del>
    </w:p>
    <w:p w14:paraId="0FD5B09B" w14:textId="77777777" w:rsidR="00905572" w:rsidDel="006D17B0" w:rsidRDefault="00905572">
      <w:pPr>
        <w:pStyle w:val="Sumrio3"/>
        <w:tabs>
          <w:tab w:val="left" w:pos="1100"/>
          <w:tab w:val="right" w:pos="9350"/>
        </w:tabs>
        <w:rPr>
          <w:del w:id="854" w:author="Carlos Eduardo Gonzaga Romaniello de Souza" w:date="2021-07-25T19:11:00Z"/>
          <w:rFonts w:asciiTheme="minorHAnsi" w:eastAsiaTheme="minorEastAsia" w:hAnsiTheme="minorHAnsi" w:cstheme="minorBidi"/>
          <w:noProof/>
          <w:sz w:val="22"/>
          <w:szCs w:val="22"/>
        </w:rPr>
      </w:pPr>
      <w:del w:id="855" w:author="Carlos Eduardo Gonzaga Romaniello de Souza" w:date="2021-07-25T19:11:00Z">
        <w:r w:rsidRPr="006D17B0" w:rsidDel="006D17B0">
          <w:rPr>
            <w:rStyle w:val="Hyperlink"/>
            <w:noProof/>
          </w:rPr>
          <w:delText>4.2.1</w:delText>
        </w:r>
        <w:r w:rsidDel="006D17B0">
          <w:rPr>
            <w:rFonts w:asciiTheme="minorHAnsi" w:eastAsiaTheme="minorEastAsia" w:hAnsiTheme="minorHAnsi" w:cstheme="minorBidi"/>
            <w:noProof/>
            <w:sz w:val="22"/>
            <w:szCs w:val="22"/>
          </w:rPr>
          <w:tab/>
        </w:r>
        <w:r w:rsidRPr="006D17B0" w:rsidDel="006D17B0">
          <w:rPr>
            <w:rStyle w:val="Hyperlink"/>
            <w:noProof/>
          </w:rPr>
          <w:delText>Interface com o Servidor de Documentos</w:delText>
        </w:r>
        <w:r w:rsidDel="006D17B0">
          <w:rPr>
            <w:noProof/>
            <w:webHidden/>
          </w:rPr>
          <w:tab/>
          <w:delText>14</w:delText>
        </w:r>
      </w:del>
    </w:p>
    <w:p w14:paraId="13E4E009" w14:textId="77777777" w:rsidR="00905572" w:rsidDel="006D17B0" w:rsidRDefault="00905572">
      <w:pPr>
        <w:pStyle w:val="Sumrio4"/>
        <w:tabs>
          <w:tab w:val="left" w:pos="1540"/>
          <w:tab w:val="right" w:pos="9350"/>
        </w:tabs>
        <w:rPr>
          <w:del w:id="856" w:author="Carlos Eduardo Gonzaga Romaniello de Souza" w:date="2021-07-25T19:11:00Z"/>
          <w:rFonts w:asciiTheme="minorHAnsi" w:eastAsiaTheme="minorEastAsia" w:hAnsiTheme="minorHAnsi" w:cstheme="minorBidi"/>
          <w:noProof/>
          <w:sz w:val="22"/>
          <w:szCs w:val="22"/>
        </w:rPr>
      </w:pPr>
      <w:del w:id="857" w:author="Carlos Eduardo Gonzaga Romaniello de Souza" w:date="2021-07-25T19:11:00Z">
        <w:r w:rsidRPr="006D17B0" w:rsidDel="006D17B0">
          <w:rPr>
            <w:rStyle w:val="Hyperlink"/>
            <w:noProof/>
          </w:rPr>
          <w:delText>4.2.1.1</w:delText>
        </w:r>
        <w:r w:rsidDel="006D17B0">
          <w:rPr>
            <w:rFonts w:asciiTheme="minorHAnsi" w:eastAsiaTheme="minorEastAsia" w:hAnsiTheme="minorHAnsi" w:cstheme="minorBidi"/>
            <w:noProof/>
            <w:sz w:val="22"/>
            <w:szCs w:val="22"/>
          </w:rPr>
          <w:tab/>
        </w:r>
        <w:r w:rsidRPr="006D17B0" w:rsidDel="006D17B0">
          <w:rPr>
            <w:rStyle w:val="Hyperlink"/>
            <w:noProof/>
          </w:rPr>
          <w:delText>Fonte de Entrada</w:delText>
        </w:r>
        <w:r w:rsidDel="006D17B0">
          <w:rPr>
            <w:noProof/>
            <w:webHidden/>
          </w:rPr>
          <w:tab/>
          <w:delText>14</w:delText>
        </w:r>
      </w:del>
    </w:p>
    <w:p w14:paraId="4E7375D0" w14:textId="77777777" w:rsidR="00905572" w:rsidDel="006D17B0" w:rsidRDefault="00905572">
      <w:pPr>
        <w:pStyle w:val="Sumrio4"/>
        <w:tabs>
          <w:tab w:val="left" w:pos="1540"/>
          <w:tab w:val="right" w:pos="9350"/>
        </w:tabs>
        <w:rPr>
          <w:del w:id="858" w:author="Carlos Eduardo Gonzaga Romaniello de Souza" w:date="2021-07-25T19:11:00Z"/>
          <w:rFonts w:asciiTheme="minorHAnsi" w:eastAsiaTheme="minorEastAsia" w:hAnsiTheme="minorHAnsi" w:cstheme="minorBidi"/>
          <w:noProof/>
          <w:sz w:val="22"/>
          <w:szCs w:val="22"/>
        </w:rPr>
      </w:pPr>
      <w:del w:id="859" w:author="Carlos Eduardo Gonzaga Romaniello de Souza" w:date="2021-07-25T19:11:00Z">
        <w:r w:rsidRPr="006D17B0" w:rsidDel="006D17B0">
          <w:rPr>
            <w:rStyle w:val="Hyperlink"/>
            <w:noProof/>
          </w:rPr>
          <w:delText>4.2.1.2</w:delText>
        </w:r>
        <w:r w:rsidDel="006D17B0">
          <w:rPr>
            <w:rFonts w:asciiTheme="minorHAnsi" w:eastAsiaTheme="minorEastAsia" w:hAnsiTheme="minorHAnsi" w:cstheme="minorBidi"/>
            <w:noProof/>
            <w:sz w:val="22"/>
            <w:szCs w:val="22"/>
          </w:rPr>
          <w:tab/>
        </w:r>
        <w:r w:rsidRPr="006D17B0" w:rsidDel="006D17B0">
          <w:rPr>
            <w:rStyle w:val="Hyperlink"/>
            <w:noProof/>
          </w:rPr>
          <w:delText>Destino de Saída</w:delText>
        </w:r>
        <w:r w:rsidDel="006D17B0">
          <w:rPr>
            <w:noProof/>
            <w:webHidden/>
          </w:rPr>
          <w:tab/>
          <w:delText>14</w:delText>
        </w:r>
      </w:del>
    </w:p>
    <w:p w14:paraId="3E7B7D69" w14:textId="77777777" w:rsidR="00905572" w:rsidDel="006D17B0" w:rsidRDefault="00905572">
      <w:pPr>
        <w:pStyle w:val="Sumrio4"/>
        <w:tabs>
          <w:tab w:val="left" w:pos="1540"/>
          <w:tab w:val="right" w:pos="9350"/>
        </w:tabs>
        <w:rPr>
          <w:del w:id="860" w:author="Carlos Eduardo Gonzaga Romaniello de Souza" w:date="2021-07-25T19:11:00Z"/>
          <w:rFonts w:asciiTheme="minorHAnsi" w:eastAsiaTheme="minorEastAsia" w:hAnsiTheme="minorHAnsi" w:cstheme="minorBidi"/>
          <w:noProof/>
          <w:sz w:val="22"/>
          <w:szCs w:val="22"/>
        </w:rPr>
      </w:pPr>
      <w:del w:id="861" w:author="Carlos Eduardo Gonzaga Romaniello de Souza" w:date="2021-07-25T19:11:00Z">
        <w:r w:rsidRPr="006D17B0" w:rsidDel="006D17B0">
          <w:rPr>
            <w:rStyle w:val="Hyperlink"/>
            <w:noProof/>
          </w:rPr>
          <w:delText>4.2.1.3</w:delText>
        </w:r>
        <w:r w:rsidDel="006D17B0">
          <w:rPr>
            <w:rFonts w:asciiTheme="minorHAnsi" w:eastAsiaTheme="minorEastAsia" w:hAnsiTheme="minorHAnsi" w:cstheme="minorBidi"/>
            <w:noProof/>
            <w:sz w:val="22"/>
            <w:szCs w:val="22"/>
          </w:rPr>
          <w:tab/>
        </w:r>
        <w:r w:rsidRPr="006D17B0" w:rsidDel="006D17B0">
          <w:rPr>
            <w:rStyle w:val="Hyperlink"/>
            <w:noProof/>
          </w:rPr>
          <w:delText>Relacionamento com outras interfaces</w:delText>
        </w:r>
        <w:r w:rsidDel="006D17B0">
          <w:rPr>
            <w:noProof/>
            <w:webHidden/>
          </w:rPr>
          <w:tab/>
          <w:delText>14</w:delText>
        </w:r>
      </w:del>
    </w:p>
    <w:p w14:paraId="2286FE9C" w14:textId="77777777" w:rsidR="00905572" w:rsidDel="006D17B0" w:rsidRDefault="00905572">
      <w:pPr>
        <w:pStyle w:val="Sumrio4"/>
        <w:tabs>
          <w:tab w:val="left" w:pos="1540"/>
          <w:tab w:val="right" w:pos="9350"/>
        </w:tabs>
        <w:rPr>
          <w:del w:id="862" w:author="Carlos Eduardo Gonzaga Romaniello de Souza" w:date="2021-07-25T19:11:00Z"/>
          <w:rFonts w:asciiTheme="minorHAnsi" w:eastAsiaTheme="minorEastAsia" w:hAnsiTheme="minorHAnsi" w:cstheme="minorBidi"/>
          <w:noProof/>
          <w:sz w:val="22"/>
          <w:szCs w:val="22"/>
        </w:rPr>
      </w:pPr>
      <w:del w:id="863" w:author="Carlos Eduardo Gonzaga Romaniello de Souza" w:date="2021-07-25T19:11:00Z">
        <w:r w:rsidRPr="006D17B0" w:rsidDel="006D17B0">
          <w:rPr>
            <w:rStyle w:val="Hyperlink"/>
            <w:noProof/>
          </w:rPr>
          <w:delText>4.2.1.4</w:delText>
        </w:r>
        <w:r w:rsidDel="006D17B0">
          <w:rPr>
            <w:rFonts w:asciiTheme="minorHAnsi" w:eastAsiaTheme="minorEastAsia" w:hAnsiTheme="minorHAnsi" w:cstheme="minorBidi"/>
            <w:noProof/>
            <w:sz w:val="22"/>
            <w:szCs w:val="22"/>
          </w:rPr>
          <w:tab/>
        </w:r>
        <w:r w:rsidRPr="006D17B0" w:rsidDel="006D17B0">
          <w:rPr>
            <w:rStyle w:val="Hyperlink"/>
            <w:noProof/>
          </w:rPr>
          <w:delText>Formato</w:delText>
        </w:r>
        <w:r w:rsidDel="006D17B0">
          <w:rPr>
            <w:noProof/>
            <w:webHidden/>
          </w:rPr>
          <w:tab/>
          <w:delText>14</w:delText>
        </w:r>
      </w:del>
    </w:p>
    <w:p w14:paraId="2FE27BDE" w14:textId="77777777" w:rsidR="00905572" w:rsidDel="006D17B0" w:rsidRDefault="00905572">
      <w:pPr>
        <w:pStyle w:val="Sumrio2"/>
        <w:tabs>
          <w:tab w:val="left" w:pos="880"/>
          <w:tab w:val="right" w:pos="9350"/>
        </w:tabs>
        <w:rPr>
          <w:del w:id="864" w:author="Carlos Eduardo Gonzaga Romaniello de Souza" w:date="2021-07-25T19:11:00Z"/>
          <w:rFonts w:asciiTheme="minorHAnsi" w:eastAsiaTheme="minorEastAsia" w:hAnsiTheme="minorHAnsi" w:cstheme="minorBidi"/>
          <w:noProof/>
          <w:sz w:val="22"/>
          <w:szCs w:val="22"/>
        </w:rPr>
      </w:pPr>
      <w:del w:id="865" w:author="Carlos Eduardo Gonzaga Romaniello de Souza" w:date="2021-07-25T19:11:00Z">
        <w:r w:rsidRPr="006D17B0" w:rsidDel="006D17B0">
          <w:rPr>
            <w:rStyle w:val="Hyperlink"/>
            <w:noProof/>
          </w:rPr>
          <w:delText>4.3</w:delText>
        </w:r>
        <w:r w:rsidDel="006D17B0">
          <w:rPr>
            <w:rFonts w:asciiTheme="minorHAnsi" w:eastAsiaTheme="minorEastAsia" w:hAnsiTheme="minorHAnsi" w:cstheme="minorBidi"/>
            <w:noProof/>
            <w:sz w:val="22"/>
            <w:szCs w:val="22"/>
          </w:rPr>
          <w:tab/>
        </w:r>
        <w:r w:rsidRPr="006D17B0" w:rsidDel="006D17B0">
          <w:rPr>
            <w:rStyle w:val="Hyperlink"/>
            <w:noProof/>
          </w:rPr>
          <w:delText>Interfaces de Software</w:delText>
        </w:r>
        <w:r w:rsidDel="006D17B0">
          <w:rPr>
            <w:noProof/>
            <w:webHidden/>
          </w:rPr>
          <w:tab/>
          <w:delText>14</w:delText>
        </w:r>
      </w:del>
    </w:p>
    <w:p w14:paraId="1EB6BB48" w14:textId="77777777" w:rsidR="00905572" w:rsidDel="006D17B0" w:rsidRDefault="00905572">
      <w:pPr>
        <w:pStyle w:val="Sumrio3"/>
        <w:tabs>
          <w:tab w:val="left" w:pos="1100"/>
          <w:tab w:val="right" w:pos="9350"/>
        </w:tabs>
        <w:rPr>
          <w:del w:id="866" w:author="Carlos Eduardo Gonzaga Romaniello de Souza" w:date="2021-07-25T19:11:00Z"/>
          <w:rFonts w:asciiTheme="minorHAnsi" w:eastAsiaTheme="minorEastAsia" w:hAnsiTheme="minorHAnsi" w:cstheme="minorBidi"/>
          <w:noProof/>
          <w:sz w:val="22"/>
          <w:szCs w:val="22"/>
        </w:rPr>
      </w:pPr>
      <w:del w:id="867" w:author="Carlos Eduardo Gonzaga Romaniello de Souza" w:date="2021-07-25T19:11:00Z">
        <w:r w:rsidRPr="006D17B0" w:rsidDel="006D17B0">
          <w:rPr>
            <w:rStyle w:val="Hyperlink"/>
            <w:noProof/>
          </w:rPr>
          <w:delText>4.3.1</w:delText>
        </w:r>
        <w:r w:rsidDel="006D17B0">
          <w:rPr>
            <w:rFonts w:asciiTheme="minorHAnsi" w:eastAsiaTheme="minorEastAsia" w:hAnsiTheme="minorHAnsi" w:cstheme="minorBidi"/>
            <w:noProof/>
            <w:sz w:val="22"/>
            <w:szCs w:val="22"/>
          </w:rPr>
          <w:tab/>
        </w:r>
        <w:r w:rsidRPr="006D17B0" w:rsidDel="006D17B0">
          <w:rPr>
            <w:rStyle w:val="Hyperlink"/>
            <w:noProof/>
          </w:rPr>
          <w:delText>Interface com Diretório de Mapas</w:delText>
        </w:r>
        <w:r w:rsidDel="006D17B0">
          <w:rPr>
            <w:noProof/>
            <w:webHidden/>
          </w:rPr>
          <w:tab/>
          <w:delText>15</w:delText>
        </w:r>
      </w:del>
    </w:p>
    <w:p w14:paraId="633B8582" w14:textId="77777777" w:rsidR="00905572" w:rsidDel="006D17B0" w:rsidRDefault="00905572">
      <w:pPr>
        <w:pStyle w:val="Sumrio4"/>
        <w:tabs>
          <w:tab w:val="left" w:pos="1540"/>
          <w:tab w:val="right" w:pos="9350"/>
        </w:tabs>
        <w:rPr>
          <w:del w:id="868" w:author="Carlos Eduardo Gonzaga Romaniello de Souza" w:date="2021-07-25T19:11:00Z"/>
          <w:rFonts w:asciiTheme="minorHAnsi" w:eastAsiaTheme="minorEastAsia" w:hAnsiTheme="minorHAnsi" w:cstheme="minorBidi"/>
          <w:noProof/>
          <w:sz w:val="22"/>
          <w:szCs w:val="22"/>
        </w:rPr>
      </w:pPr>
      <w:del w:id="869" w:author="Carlos Eduardo Gonzaga Romaniello de Souza" w:date="2021-07-25T19:11:00Z">
        <w:r w:rsidRPr="006D17B0" w:rsidDel="006D17B0">
          <w:rPr>
            <w:rStyle w:val="Hyperlink"/>
            <w:noProof/>
          </w:rPr>
          <w:delText>4.3.1.1</w:delText>
        </w:r>
        <w:r w:rsidDel="006D17B0">
          <w:rPr>
            <w:rFonts w:asciiTheme="minorHAnsi" w:eastAsiaTheme="minorEastAsia" w:hAnsiTheme="minorHAnsi" w:cstheme="minorBidi"/>
            <w:noProof/>
            <w:sz w:val="22"/>
            <w:szCs w:val="22"/>
          </w:rPr>
          <w:tab/>
        </w:r>
        <w:r w:rsidRPr="006D17B0" w:rsidDel="006D17B0">
          <w:rPr>
            <w:rStyle w:val="Hyperlink"/>
            <w:noProof/>
          </w:rPr>
          <w:delText>Fonte de Entrada</w:delText>
        </w:r>
        <w:r w:rsidDel="006D17B0">
          <w:rPr>
            <w:noProof/>
            <w:webHidden/>
          </w:rPr>
          <w:tab/>
          <w:delText>15</w:delText>
        </w:r>
      </w:del>
    </w:p>
    <w:p w14:paraId="7D7DA995" w14:textId="77777777" w:rsidR="00905572" w:rsidDel="006D17B0" w:rsidRDefault="00905572">
      <w:pPr>
        <w:pStyle w:val="Sumrio4"/>
        <w:tabs>
          <w:tab w:val="left" w:pos="1540"/>
          <w:tab w:val="right" w:pos="9350"/>
        </w:tabs>
        <w:rPr>
          <w:del w:id="870" w:author="Carlos Eduardo Gonzaga Romaniello de Souza" w:date="2021-07-25T19:11:00Z"/>
          <w:rFonts w:asciiTheme="minorHAnsi" w:eastAsiaTheme="minorEastAsia" w:hAnsiTheme="minorHAnsi" w:cstheme="minorBidi"/>
          <w:noProof/>
          <w:sz w:val="22"/>
          <w:szCs w:val="22"/>
        </w:rPr>
      </w:pPr>
      <w:del w:id="871" w:author="Carlos Eduardo Gonzaga Romaniello de Souza" w:date="2021-07-25T19:11:00Z">
        <w:r w:rsidRPr="006D17B0" w:rsidDel="006D17B0">
          <w:rPr>
            <w:rStyle w:val="Hyperlink"/>
            <w:noProof/>
          </w:rPr>
          <w:delText>4.3.1.2</w:delText>
        </w:r>
        <w:r w:rsidDel="006D17B0">
          <w:rPr>
            <w:rFonts w:asciiTheme="minorHAnsi" w:eastAsiaTheme="minorEastAsia" w:hAnsiTheme="minorHAnsi" w:cstheme="minorBidi"/>
            <w:noProof/>
            <w:sz w:val="22"/>
            <w:szCs w:val="22"/>
          </w:rPr>
          <w:tab/>
        </w:r>
        <w:r w:rsidRPr="006D17B0" w:rsidDel="006D17B0">
          <w:rPr>
            <w:rStyle w:val="Hyperlink"/>
            <w:noProof/>
          </w:rPr>
          <w:delText>Destino de Saída</w:delText>
        </w:r>
        <w:r w:rsidDel="006D17B0">
          <w:rPr>
            <w:noProof/>
            <w:webHidden/>
          </w:rPr>
          <w:tab/>
          <w:delText>15</w:delText>
        </w:r>
      </w:del>
    </w:p>
    <w:p w14:paraId="58DFC5C5" w14:textId="77777777" w:rsidR="00905572" w:rsidDel="006D17B0" w:rsidRDefault="00905572">
      <w:pPr>
        <w:pStyle w:val="Sumrio4"/>
        <w:tabs>
          <w:tab w:val="left" w:pos="1540"/>
          <w:tab w:val="right" w:pos="9350"/>
        </w:tabs>
        <w:rPr>
          <w:del w:id="872" w:author="Carlos Eduardo Gonzaga Romaniello de Souza" w:date="2021-07-25T19:11:00Z"/>
          <w:rFonts w:asciiTheme="minorHAnsi" w:eastAsiaTheme="minorEastAsia" w:hAnsiTheme="minorHAnsi" w:cstheme="minorBidi"/>
          <w:noProof/>
          <w:sz w:val="22"/>
          <w:szCs w:val="22"/>
        </w:rPr>
      </w:pPr>
      <w:del w:id="873" w:author="Carlos Eduardo Gonzaga Romaniello de Souza" w:date="2021-07-25T19:11:00Z">
        <w:r w:rsidRPr="006D17B0" w:rsidDel="006D17B0">
          <w:rPr>
            <w:rStyle w:val="Hyperlink"/>
            <w:noProof/>
          </w:rPr>
          <w:delText>4.3.1.3</w:delText>
        </w:r>
        <w:r w:rsidDel="006D17B0">
          <w:rPr>
            <w:rFonts w:asciiTheme="minorHAnsi" w:eastAsiaTheme="minorEastAsia" w:hAnsiTheme="minorHAnsi" w:cstheme="minorBidi"/>
            <w:noProof/>
            <w:sz w:val="22"/>
            <w:szCs w:val="22"/>
          </w:rPr>
          <w:tab/>
        </w:r>
        <w:r w:rsidRPr="006D17B0" w:rsidDel="006D17B0">
          <w:rPr>
            <w:rStyle w:val="Hyperlink"/>
            <w:noProof/>
          </w:rPr>
          <w:delText>Relacionamento com outras interfaces</w:delText>
        </w:r>
        <w:r w:rsidDel="006D17B0">
          <w:rPr>
            <w:noProof/>
            <w:webHidden/>
          </w:rPr>
          <w:tab/>
          <w:delText>15</w:delText>
        </w:r>
      </w:del>
    </w:p>
    <w:p w14:paraId="1BB2EE29" w14:textId="77777777" w:rsidR="00905572" w:rsidDel="006D17B0" w:rsidRDefault="00905572">
      <w:pPr>
        <w:pStyle w:val="Sumrio4"/>
        <w:tabs>
          <w:tab w:val="left" w:pos="1540"/>
          <w:tab w:val="right" w:pos="9350"/>
        </w:tabs>
        <w:rPr>
          <w:del w:id="874" w:author="Carlos Eduardo Gonzaga Romaniello de Souza" w:date="2021-07-25T19:11:00Z"/>
          <w:rFonts w:asciiTheme="minorHAnsi" w:eastAsiaTheme="minorEastAsia" w:hAnsiTheme="minorHAnsi" w:cstheme="minorBidi"/>
          <w:noProof/>
          <w:sz w:val="22"/>
          <w:szCs w:val="22"/>
        </w:rPr>
      </w:pPr>
      <w:del w:id="875" w:author="Carlos Eduardo Gonzaga Romaniello de Souza" w:date="2021-07-25T19:11:00Z">
        <w:r w:rsidRPr="006D17B0" w:rsidDel="006D17B0">
          <w:rPr>
            <w:rStyle w:val="Hyperlink"/>
            <w:noProof/>
          </w:rPr>
          <w:delText>4.3.1.4</w:delText>
        </w:r>
        <w:r w:rsidDel="006D17B0">
          <w:rPr>
            <w:rFonts w:asciiTheme="minorHAnsi" w:eastAsiaTheme="minorEastAsia" w:hAnsiTheme="minorHAnsi" w:cstheme="minorBidi"/>
            <w:noProof/>
            <w:sz w:val="22"/>
            <w:szCs w:val="22"/>
          </w:rPr>
          <w:tab/>
        </w:r>
        <w:r w:rsidRPr="006D17B0" w:rsidDel="006D17B0">
          <w:rPr>
            <w:rStyle w:val="Hyperlink"/>
            <w:noProof/>
          </w:rPr>
          <w:delText>Formato</w:delText>
        </w:r>
        <w:r w:rsidDel="006D17B0">
          <w:rPr>
            <w:noProof/>
            <w:webHidden/>
          </w:rPr>
          <w:tab/>
          <w:delText>15</w:delText>
        </w:r>
      </w:del>
    </w:p>
    <w:p w14:paraId="3A675B55" w14:textId="77777777" w:rsidR="00905572" w:rsidDel="006D17B0" w:rsidRDefault="00905572">
      <w:pPr>
        <w:pStyle w:val="Sumrio1"/>
        <w:tabs>
          <w:tab w:val="left" w:pos="400"/>
          <w:tab w:val="right" w:pos="9350"/>
        </w:tabs>
        <w:rPr>
          <w:del w:id="876" w:author="Carlos Eduardo Gonzaga Romaniello de Souza" w:date="2021-07-25T19:11:00Z"/>
          <w:rFonts w:asciiTheme="minorHAnsi" w:eastAsiaTheme="minorEastAsia" w:hAnsiTheme="minorHAnsi" w:cstheme="minorBidi"/>
          <w:noProof/>
          <w:sz w:val="22"/>
          <w:szCs w:val="22"/>
        </w:rPr>
      </w:pPr>
      <w:del w:id="877" w:author="Carlos Eduardo Gonzaga Romaniello de Souza" w:date="2021-07-25T19:11:00Z">
        <w:r w:rsidRPr="006D17B0" w:rsidDel="006D17B0">
          <w:rPr>
            <w:rStyle w:val="Hyperlink"/>
            <w:noProof/>
          </w:rPr>
          <w:delText>5.</w:delText>
        </w:r>
        <w:r w:rsidDel="006D17B0">
          <w:rPr>
            <w:rFonts w:asciiTheme="minorHAnsi" w:eastAsiaTheme="minorEastAsia" w:hAnsiTheme="minorHAnsi" w:cstheme="minorBidi"/>
            <w:noProof/>
            <w:sz w:val="22"/>
            <w:szCs w:val="22"/>
          </w:rPr>
          <w:tab/>
        </w:r>
        <w:r w:rsidRPr="006D17B0" w:rsidDel="006D17B0">
          <w:rPr>
            <w:rStyle w:val="Hyperlink"/>
            <w:noProof/>
          </w:rPr>
          <w:delText>Requisitos Funcionais (Backlog e Sprint Backlog?)</w:delText>
        </w:r>
        <w:r w:rsidDel="006D17B0">
          <w:rPr>
            <w:noProof/>
            <w:webHidden/>
          </w:rPr>
          <w:tab/>
          <w:delText>15</w:delText>
        </w:r>
      </w:del>
    </w:p>
    <w:p w14:paraId="2A27ADD0" w14:textId="77777777" w:rsidR="00905572" w:rsidDel="006D17B0" w:rsidRDefault="00905572">
      <w:pPr>
        <w:pStyle w:val="Sumrio2"/>
        <w:tabs>
          <w:tab w:val="left" w:pos="880"/>
          <w:tab w:val="right" w:pos="9350"/>
        </w:tabs>
        <w:rPr>
          <w:del w:id="878" w:author="Carlos Eduardo Gonzaga Romaniello de Souza" w:date="2021-07-25T19:11:00Z"/>
          <w:rFonts w:asciiTheme="minorHAnsi" w:eastAsiaTheme="minorEastAsia" w:hAnsiTheme="minorHAnsi" w:cstheme="minorBidi"/>
          <w:noProof/>
          <w:sz w:val="22"/>
          <w:szCs w:val="22"/>
        </w:rPr>
      </w:pPr>
      <w:del w:id="879" w:author="Carlos Eduardo Gonzaga Romaniello de Souza" w:date="2021-07-25T19:11:00Z">
        <w:r w:rsidRPr="006D17B0" w:rsidDel="006D17B0">
          <w:rPr>
            <w:rStyle w:val="Hyperlink"/>
            <w:noProof/>
          </w:rPr>
          <w:delText>5.1</w:delText>
        </w:r>
        <w:r w:rsidDel="006D17B0">
          <w:rPr>
            <w:rFonts w:asciiTheme="minorHAnsi" w:eastAsiaTheme="minorEastAsia" w:hAnsiTheme="minorHAnsi" w:cstheme="minorBidi"/>
            <w:noProof/>
            <w:sz w:val="22"/>
            <w:szCs w:val="22"/>
          </w:rPr>
          <w:tab/>
        </w:r>
        <w:r w:rsidRPr="006D17B0" w:rsidDel="006D17B0">
          <w:rPr>
            <w:rStyle w:val="Hyperlink"/>
            <w:noProof/>
          </w:rPr>
          <w:delText>Backlog do projeto</w:delText>
        </w:r>
        <w:r w:rsidDel="006D17B0">
          <w:rPr>
            <w:noProof/>
            <w:webHidden/>
          </w:rPr>
          <w:tab/>
          <w:delText>16</w:delText>
        </w:r>
      </w:del>
    </w:p>
    <w:p w14:paraId="4F43C78C" w14:textId="77777777" w:rsidR="00905572" w:rsidDel="006D17B0" w:rsidRDefault="00905572">
      <w:pPr>
        <w:pStyle w:val="Sumrio2"/>
        <w:tabs>
          <w:tab w:val="left" w:pos="880"/>
          <w:tab w:val="right" w:pos="9350"/>
        </w:tabs>
        <w:rPr>
          <w:del w:id="880" w:author="Carlos Eduardo Gonzaga Romaniello de Souza" w:date="2021-07-25T19:11:00Z"/>
          <w:rFonts w:asciiTheme="minorHAnsi" w:eastAsiaTheme="minorEastAsia" w:hAnsiTheme="minorHAnsi" w:cstheme="minorBidi"/>
          <w:noProof/>
          <w:sz w:val="22"/>
          <w:szCs w:val="22"/>
        </w:rPr>
      </w:pPr>
      <w:del w:id="881" w:author="Carlos Eduardo Gonzaga Romaniello de Souza" w:date="2021-07-25T19:11:00Z">
        <w:r w:rsidRPr="006D17B0" w:rsidDel="006D17B0">
          <w:rPr>
            <w:rStyle w:val="Hyperlink"/>
            <w:noProof/>
          </w:rPr>
          <w:delText>5.2</w:delText>
        </w:r>
        <w:r w:rsidDel="006D17B0">
          <w:rPr>
            <w:rFonts w:asciiTheme="minorHAnsi" w:eastAsiaTheme="minorEastAsia" w:hAnsiTheme="minorHAnsi" w:cstheme="minorBidi"/>
            <w:noProof/>
            <w:sz w:val="22"/>
            <w:szCs w:val="22"/>
          </w:rPr>
          <w:tab/>
        </w:r>
        <w:r w:rsidRPr="006D17B0" w:rsidDel="006D17B0">
          <w:rPr>
            <w:rStyle w:val="Hyperlink"/>
            <w:noProof/>
          </w:rPr>
          <w:delText>Sprint Backlog</w:delText>
        </w:r>
        <w:r w:rsidDel="006D17B0">
          <w:rPr>
            <w:noProof/>
            <w:webHidden/>
          </w:rPr>
          <w:tab/>
          <w:delText>17</w:delText>
        </w:r>
      </w:del>
    </w:p>
    <w:p w14:paraId="764B2E88" w14:textId="77777777" w:rsidR="00905572" w:rsidDel="006D17B0" w:rsidRDefault="00905572">
      <w:pPr>
        <w:pStyle w:val="Sumrio2"/>
        <w:tabs>
          <w:tab w:val="left" w:pos="880"/>
          <w:tab w:val="right" w:pos="9350"/>
        </w:tabs>
        <w:rPr>
          <w:del w:id="882" w:author="Carlos Eduardo Gonzaga Romaniello de Souza" w:date="2021-07-25T19:11:00Z"/>
          <w:rFonts w:asciiTheme="minorHAnsi" w:eastAsiaTheme="minorEastAsia" w:hAnsiTheme="minorHAnsi" w:cstheme="minorBidi"/>
          <w:noProof/>
          <w:sz w:val="22"/>
          <w:szCs w:val="22"/>
        </w:rPr>
      </w:pPr>
      <w:del w:id="883" w:author="Carlos Eduardo Gonzaga Romaniello de Souza" w:date="2021-07-25T19:11:00Z">
        <w:r w:rsidRPr="006D17B0" w:rsidDel="006D17B0">
          <w:rPr>
            <w:rStyle w:val="Hyperlink"/>
            <w:noProof/>
          </w:rPr>
          <w:delText>5.3</w:delText>
        </w:r>
        <w:r w:rsidDel="006D17B0">
          <w:rPr>
            <w:rFonts w:asciiTheme="minorHAnsi" w:eastAsiaTheme="minorEastAsia" w:hAnsiTheme="minorHAnsi" w:cstheme="minorBidi"/>
            <w:noProof/>
            <w:sz w:val="22"/>
            <w:szCs w:val="22"/>
          </w:rPr>
          <w:tab/>
        </w:r>
        <w:r w:rsidRPr="006D17B0" w:rsidDel="006D17B0">
          <w:rPr>
            <w:rStyle w:val="Hyperlink"/>
            <w:noProof/>
          </w:rPr>
          <w:delText>Requisito 1 – Cadastro de gado</w:delText>
        </w:r>
        <w:r w:rsidDel="006D17B0">
          <w:rPr>
            <w:noProof/>
            <w:webHidden/>
          </w:rPr>
          <w:tab/>
          <w:delText>18</w:delText>
        </w:r>
      </w:del>
    </w:p>
    <w:p w14:paraId="3D450E18" w14:textId="77777777" w:rsidR="00905572" w:rsidDel="006D17B0" w:rsidRDefault="00905572">
      <w:pPr>
        <w:pStyle w:val="Sumrio2"/>
        <w:tabs>
          <w:tab w:val="left" w:pos="880"/>
          <w:tab w:val="right" w:pos="9350"/>
        </w:tabs>
        <w:rPr>
          <w:del w:id="884" w:author="Carlos Eduardo Gonzaga Romaniello de Souza" w:date="2021-07-25T19:11:00Z"/>
          <w:rFonts w:asciiTheme="minorHAnsi" w:eastAsiaTheme="minorEastAsia" w:hAnsiTheme="minorHAnsi" w:cstheme="minorBidi"/>
          <w:noProof/>
          <w:sz w:val="22"/>
          <w:szCs w:val="22"/>
        </w:rPr>
      </w:pPr>
      <w:del w:id="885" w:author="Carlos Eduardo Gonzaga Romaniello de Souza" w:date="2021-07-25T19:11:00Z">
        <w:r w:rsidRPr="006D17B0" w:rsidDel="006D17B0">
          <w:rPr>
            <w:rStyle w:val="Hyperlink"/>
            <w:noProof/>
          </w:rPr>
          <w:delText>5.4</w:delText>
        </w:r>
        <w:r w:rsidDel="006D17B0">
          <w:rPr>
            <w:rFonts w:asciiTheme="minorHAnsi" w:eastAsiaTheme="minorEastAsia" w:hAnsiTheme="minorHAnsi" w:cstheme="minorBidi"/>
            <w:noProof/>
            <w:sz w:val="22"/>
            <w:szCs w:val="22"/>
          </w:rPr>
          <w:tab/>
        </w:r>
        <w:r w:rsidRPr="006D17B0" w:rsidDel="006D17B0">
          <w:rPr>
            <w:rStyle w:val="Hyperlink"/>
            <w:noProof/>
          </w:rPr>
          <w:delText>Requisito 2 – Exclusão de gado</w:delText>
        </w:r>
        <w:r w:rsidDel="006D17B0">
          <w:rPr>
            <w:noProof/>
            <w:webHidden/>
          </w:rPr>
          <w:tab/>
          <w:delText>18</w:delText>
        </w:r>
      </w:del>
    </w:p>
    <w:p w14:paraId="1D3A7DC5" w14:textId="77777777" w:rsidR="00905572" w:rsidDel="006D17B0" w:rsidRDefault="00905572">
      <w:pPr>
        <w:pStyle w:val="Sumrio2"/>
        <w:tabs>
          <w:tab w:val="left" w:pos="880"/>
          <w:tab w:val="right" w:pos="9350"/>
        </w:tabs>
        <w:rPr>
          <w:del w:id="886" w:author="Carlos Eduardo Gonzaga Romaniello de Souza" w:date="2021-07-25T19:11:00Z"/>
          <w:rFonts w:asciiTheme="minorHAnsi" w:eastAsiaTheme="minorEastAsia" w:hAnsiTheme="minorHAnsi" w:cstheme="minorBidi"/>
          <w:noProof/>
          <w:sz w:val="22"/>
          <w:szCs w:val="22"/>
        </w:rPr>
      </w:pPr>
      <w:del w:id="887" w:author="Carlos Eduardo Gonzaga Romaniello de Souza" w:date="2021-07-25T19:11:00Z">
        <w:r w:rsidRPr="006D17B0" w:rsidDel="006D17B0">
          <w:rPr>
            <w:rStyle w:val="Hyperlink"/>
            <w:noProof/>
          </w:rPr>
          <w:delText>5.5</w:delText>
        </w:r>
        <w:r w:rsidDel="006D17B0">
          <w:rPr>
            <w:rFonts w:asciiTheme="minorHAnsi" w:eastAsiaTheme="minorEastAsia" w:hAnsiTheme="minorHAnsi" w:cstheme="minorBidi"/>
            <w:noProof/>
            <w:sz w:val="22"/>
            <w:szCs w:val="22"/>
          </w:rPr>
          <w:tab/>
        </w:r>
        <w:r w:rsidRPr="006D17B0" w:rsidDel="006D17B0">
          <w:rPr>
            <w:rStyle w:val="Hyperlink"/>
            <w:noProof/>
          </w:rPr>
          <w:delText>Requisito 3 – Consulta de gado</w:delText>
        </w:r>
        <w:r w:rsidDel="006D17B0">
          <w:rPr>
            <w:noProof/>
            <w:webHidden/>
          </w:rPr>
          <w:tab/>
          <w:delText>18</w:delText>
        </w:r>
      </w:del>
    </w:p>
    <w:p w14:paraId="67F7BA3E" w14:textId="77777777" w:rsidR="00905572" w:rsidDel="006D17B0" w:rsidRDefault="00905572">
      <w:pPr>
        <w:pStyle w:val="Sumrio2"/>
        <w:tabs>
          <w:tab w:val="left" w:pos="880"/>
          <w:tab w:val="right" w:pos="9350"/>
        </w:tabs>
        <w:rPr>
          <w:del w:id="888" w:author="Carlos Eduardo Gonzaga Romaniello de Souza" w:date="2021-07-25T19:11:00Z"/>
          <w:rFonts w:asciiTheme="minorHAnsi" w:eastAsiaTheme="minorEastAsia" w:hAnsiTheme="minorHAnsi" w:cstheme="minorBidi"/>
          <w:noProof/>
          <w:sz w:val="22"/>
          <w:szCs w:val="22"/>
        </w:rPr>
      </w:pPr>
      <w:del w:id="889" w:author="Carlos Eduardo Gonzaga Romaniello de Souza" w:date="2021-07-25T19:11:00Z">
        <w:r w:rsidRPr="006D17B0" w:rsidDel="006D17B0">
          <w:rPr>
            <w:rStyle w:val="Hyperlink"/>
            <w:noProof/>
          </w:rPr>
          <w:delText>5.6</w:delText>
        </w:r>
        <w:r w:rsidDel="006D17B0">
          <w:rPr>
            <w:rFonts w:asciiTheme="minorHAnsi" w:eastAsiaTheme="minorEastAsia" w:hAnsiTheme="minorHAnsi" w:cstheme="minorBidi"/>
            <w:noProof/>
            <w:sz w:val="22"/>
            <w:szCs w:val="22"/>
          </w:rPr>
          <w:tab/>
        </w:r>
        <w:r w:rsidRPr="006D17B0" w:rsidDel="006D17B0">
          <w:rPr>
            <w:rStyle w:val="Hyperlink"/>
            <w:noProof/>
          </w:rPr>
          <w:delText>Requisito 4 Atualização de gado</w:delText>
        </w:r>
        <w:r w:rsidDel="006D17B0">
          <w:rPr>
            <w:noProof/>
            <w:webHidden/>
          </w:rPr>
          <w:tab/>
          <w:delText>18</w:delText>
        </w:r>
      </w:del>
    </w:p>
    <w:p w14:paraId="25B0C7E6" w14:textId="77777777" w:rsidR="00905572" w:rsidDel="006D17B0" w:rsidRDefault="00905572">
      <w:pPr>
        <w:pStyle w:val="Sumrio2"/>
        <w:tabs>
          <w:tab w:val="left" w:pos="880"/>
          <w:tab w:val="right" w:pos="9350"/>
        </w:tabs>
        <w:rPr>
          <w:del w:id="890" w:author="Carlos Eduardo Gonzaga Romaniello de Souza" w:date="2021-07-25T19:11:00Z"/>
          <w:rFonts w:asciiTheme="minorHAnsi" w:eastAsiaTheme="minorEastAsia" w:hAnsiTheme="minorHAnsi" w:cstheme="minorBidi"/>
          <w:noProof/>
          <w:sz w:val="22"/>
          <w:szCs w:val="22"/>
        </w:rPr>
      </w:pPr>
      <w:del w:id="891" w:author="Carlos Eduardo Gonzaga Romaniello de Souza" w:date="2021-07-25T19:11:00Z">
        <w:r w:rsidRPr="006D17B0" w:rsidDel="006D17B0">
          <w:rPr>
            <w:rStyle w:val="Hyperlink"/>
            <w:noProof/>
          </w:rPr>
          <w:delText>5.7</w:delText>
        </w:r>
        <w:r w:rsidDel="006D17B0">
          <w:rPr>
            <w:rFonts w:asciiTheme="minorHAnsi" w:eastAsiaTheme="minorEastAsia" w:hAnsiTheme="minorHAnsi" w:cstheme="minorBidi"/>
            <w:noProof/>
            <w:sz w:val="22"/>
            <w:szCs w:val="22"/>
          </w:rPr>
          <w:tab/>
        </w:r>
        <w:r w:rsidRPr="006D17B0" w:rsidDel="006D17B0">
          <w:rPr>
            <w:rStyle w:val="Hyperlink"/>
            <w:noProof/>
          </w:rPr>
          <w:delText>Requisito 5 – Cadastro de transação</w:delText>
        </w:r>
        <w:r w:rsidDel="006D17B0">
          <w:rPr>
            <w:noProof/>
            <w:webHidden/>
          </w:rPr>
          <w:tab/>
          <w:delText>18</w:delText>
        </w:r>
      </w:del>
    </w:p>
    <w:p w14:paraId="09F18133" w14:textId="77777777" w:rsidR="00905572" w:rsidDel="006D17B0" w:rsidRDefault="00905572">
      <w:pPr>
        <w:pStyle w:val="Sumrio2"/>
        <w:tabs>
          <w:tab w:val="left" w:pos="880"/>
          <w:tab w:val="right" w:pos="9350"/>
        </w:tabs>
        <w:rPr>
          <w:del w:id="892" w:author="Carlos Eduardo Gonzaga Romaniello de Souza" w:date="2021-07-25T19:11:00Z"/>
          <w:rFonts w:asciiTheme="minorHAnsi" w:eastAsiaTheme="minorEastAsia" w:hAnsiTheme="minorHAnsi" w:cstheme="minorBidi"/>
          <w:noProof/>
          <w:sz w:val="22"/>
          <w:szCs w:val="22"/>
        </w:rPr>
      </w:pPr>
      <w:del w:id="893" w:author="Carlos Eduardo Gonzaga Romaniello de Souza" w:date="2021-07-25T19:11:00Z">
        <w:r w:rsidRPr="006D17B0" w:rsidDel="006D17B0">
          <w:rPr>
            <w:rStyle w:val="Hyperlink"/>
            <w:noProof/>
          </w:rPr>
          <w:delText>5.8</w:delText>
        </w:r>
        <w:r w:rsidDel="006D17B0">
          <w:rPr>
            <w:rFonts w:asciiTheme="minorHAnsi" w:eastAsiaTheme="minorEastAsia" w:hAnsiTheme="minorHAnsi" w:cstheme="minorBidi"/>
            <w:noProof/>
            <w:sz w:val="22"/>
            <w:szCs w:val="22"/>
          </w:rPr>
          <w:tab/>
        </w:r>
        <w:r w:rsidRPr="006D17B0" w:rsidDel="006D17B0">
          <w:rPr>
            <w:rStyle w:val="Hyperlink"/>
            <w:noProof/>
          </w:rPr>
          <w:delText>Requisito 6 – Exclusão de transação</w:delText>
        </w:r>
        <w:r w:rsidDel="006D17B0">
          <w:rPr>
            <w:noProof/>
            <w:webHidden/>
          </w:rPr>
          <w:tab/>
          <w:delText>18</w:delText>
        </w:r>
      </w:del>
    </w:p>
    <w:p w14:paraId="10F62F50" w14:textId="77777777" w:rsidR="00905572" w:rsidDel="006D17B0" w:rsidRDefault="00905572">
      <w:pPr>
        <w:pStyle w:val="Sumrio2"/>
        <w:tabs>
          <w:tab w:val="left" w:pos="880"/>
          <w:tab w:val="right" w:pos="9350"/>
        </w:tabs>
        <w:rPr>
          <w:del w:id="894" w:author="Carlos Eduardo Gonzaga Romaniello de Souza" w:date="2021-07-25T19:11:00Z"/>
          <w:rFonts w:asciiTheme="minorHAnsi" w:eastAsiaTheme="minorEastAsia" w:hAnsiTheme="minorHAnsi" w:cstheme="minorBidi"/>
          <w:noProof/>
          <w:sz w:val="22"/>
          <w:szCs w:val="22"/>
        </w:rPr>
      </w:pPr>
      <w:del w:id="895" w:author="Carlos Eduardo Gonzaga Romaniello de Souza" w:date="2021-07-25T19:11:00Z">
        <w:r w:rsidRPr="006D17B0" w:rsidDel="006D17B0">
          <w:rPr>
            <w:rStyle w:val="Hyperlink"/>
            <w:noProof/>
          </w:rPr>
          <w:delText>5.9</w:delText>
        </w:r>
        <w:r w:rsidDel="006D17B0">
          <w:rPr>
            <w:rFonts w:asciiTheme="minorHAnsi" w:eastAsiaTheme="minorEastAsia" w:hAnsiTheme="minorHAnsi" w:cstheme="minorBidi"/>
            <w:noProof/>
            <w:sz w:val="22"/>
            <w:szCs w:val="22"/>
          </w:rPr>
          <w:tab/>
        </w:r>
        <w:r w:rsidRPr="006D17B0" w:rsidDel="006D17B0">
          <w:rPr>
            <w:rStyle w:val="Hyperlink"/>
            <w:noProof/>
          </w:rPr>
          <w:delText>Requisito 7 – Consulta de transação</w:delText>
        </w:r>
        <w:r w:rsidDel="006D17B0">
          <w:rPr>
            <w:noProof/>
            <w:webHidden/>
          </w:rPr>
          <w:tab/>
          <w:delText>19</w:delText>
        </w:r>
      </w:del>
    </w:p>
    <w:p w14:paraId="4F81C2DD" w14:textId="77777777" w:rsidR="00905572" w:rsidDel="006D17B0" w:rsidRDefault="00905572">
      <w:pPr>
        <w:pStyle w:val="Sumrio2"/>
        <w:tabs>
          <w:tab w:val="left" w:pos="880"/>
          <w:tab w:val="right" w:pos="9350"/>
        </w:tabs>
        <w:rPr>
          <w:del w:id="896" w:author="Carlos Eduardo Gonzaga Romaniello de Souza" w:date="2021-07-25T19:11:00Z"/>
          <w:rFonts w:asciiTheme="minorHAnsi" w:eastAsiaTheme="minorEastAsia" w:hAnsiTheme="minorHAnsi" w:cstheme="minorBidi"/>
          <w:noProof/>
          <w:sz w:val="22"/>
          <w:szCs w:val="22"/>
        </w:rPr>
      </w:pPr>
      <w:del w:id="897" w:author="Carlos Eduardo Gonzaga Romaniello de Souza" w:date="2021-07-25T19:11:00Z">
        <w:r w:rsidRPr="006D17B0" w:rsidDel="006D17B0">
          <w:rPr>
            <w:rStyle w:val="Hyperlink"/>
            <w:noProof/>
          </w:rPr>
          <w:delText>5.10</w:delText>
        </w:r>
        <w:r w:rsidDel="006D17B0">
          <w:rPr>
            <w:rFonts w:asciiTheme="minorHAnsi" w:eastAsiaTheme="minorEastAsia" w:hAnsiTheme="minorHAnsi" w:cstheme="minorBidi"/>
            <w:noProof/>
            <w:sz w:val="22"/>
            <w:szCs w:val="22"/>
          </w:rPr>
          <w:tab/>
        </w:r>
        <w:r w:rsidRPr="006D17B0" w:rsidDel="006D17B0">
          <w:rPr>
            <w:rStyle w:val="Hyperlink"/>
            <w:noProof/>
          </w:rPr>
          <w:delText>Requisito 8 – Geração de relatórios</w:delText>
        </w:r>
        <w:r w:rsidDel="006D17B0">
          <w:rPr>
            <w:noProof/>
            <w:webHidden/>
          </w:rPr>
          <w:tab/>
          <w:delText>19</w:delText>
        </w:r>
      </w:del>
    </w:p>
    <w:p w14:paraId="401D77F8" w14:textId="77777777" w:rsidR="00905572" w:rsidDel="006D17B0" w:rsidRDefault="00905572">
      <w:pPr>
        <w:pStyle w:val="Sumrio1"/>
        <w:tabs>
          <w:tab w:val="left" w:pos="400"/>
          <w:tab w:val="right" w:pos="9350"/>
        </w:tabs>
        <w:rPr>
          <w:del w:id="898" w:author="Carlos Eduardo Gonzaga Romaniello de Souza" w:date="2021-07-25T19:11:00Z"/>
          <w:rFonts w:asciiTheme="minorHAnsi" w:eastAsiaTheme="minorEastAsia" w:hAnsiTheme="minorHAnsi" w:cstheme="minorBidi"/>
          <w:noProof/>
          <w:sz w:val="22"/>
          <w:szCs w:val="22"/>
        </w:rPr>
      </w:pPr>
      <w:del w:id="899" w:author="Carlos Eduardo Gonzaga Romaniello de Souza" w:date="2021-07-25T19:11:00Z">
        <w:r w:rsidRPr="006D17B0" w:rsidDel="006D17B0">
          <w:rPr>
            <w:rStyle w:val="Hyperlink"/>
            <w:noProof/>
          </w:rPr>
          <w:delText>6.</w:delText>
        </w:r>
        <w:r w:rsidDel="006D17B0">
          <w:rPr>
            <w:rFonts w:asciiTheme="minorHAnsi" w:eastAsiaTheme="minorEastAsia" w:hAnsiTheme="minorHAnsi" w:cstheme="minorBidi"/>
            <w:noProof/>
            <w:sz w:val="22"/>
            <w:szCs w:val="22"/>
          </w:rPr>
          <w:tab/>
        </w:r>
        <w:r w:rsidRPr="006D17B0" w:rsidDel="006D17B0">
          <w:rPr>
            <w:rStyle w:val="Hyperlink"/>
            <w:noProof/>
          </w:rPr>
          <w:delText>Requisitos Não Funcionais</w:delText>
        </w:r>
        <w:r w:rsidDel="006D17B0">
          <w:rPr>
            <w:noProof/>
            <w:webHidden/>
          </w:rPr>
          <w:tab/>
          <w:delText>19</w:delText>
        </w:r>
      </w:del>
    </w:p>
    <w:p w14:paraId="45903D36" w14:textId="77777777" w:rsidR="00905572" w:rsidDel="006D17B0" w:rsidRDefault="00905572">
      <w:pPr>
        <w:pStyle w:val="Sumrio2"/>
        <w:tabs>
          <w:tab w:val="left" w:pos="880"/>
          <w:tab w:val="right" w:pos="9350"/>
        </w:tabs>
        <w:rPr>
          <w:del w:id="900" w:author="Carlos Eduardo Gonzaga Romaniello de Souza" w:date="2021-07-25T19:11:00Z"/>
          <w:rFonts w:asciiTheme="minorHAnsi" w:eastAsiaTheme="minorEastAsia" w:hAnsiTheme="minorHAnsi" w:cstheme="minorBidi"/>
          <w:noProof/>
          <w:sz w:val="22"/>
          <w:szCs w:val="22"/>
        </w:rPr>
      </w:pPr>
      <w:del w:id="901" w:author="Carlos Eduardo Gonzaga Romaniello de Souza" w:date="2021-07-25T19:11:00Z">
        <w:r w:rsidRPr="006D17B0" w:rsidDel="006D17B0">
          <w:rPr>
            <w:rStyle w:val="Hyperlink"/>
            <w:noProof/>
          </w:rPr>
          <w:delText>6.1</w:delText>
        </w:r>
        <w:r w:rsidDel="006D17B0">
          <w:rPr>
            <w:rFonts w:asciiTheme="minorHAnsi" w:eastAsiaTheme="minorEastAsia" w:hAnsiTheme="minorHAnsi" w:cstheme="minorBidi"/>
            <w:noProof/>
            <w:sz w:val="22"/>
            <w:szCs w:val="22"/>
          </w:rPr>
          <w:tab/>
        </w:r>
        <w:r w:rsidRPr="006D17B0" w:rsidDel="006D17B0">
          <w:rPr>
            <w:rStyle w:val="Hyperlink"/>
            <w:noProof/>
          </w:rPr>
          <w:delText>Usabilidade</w:delText>
        </w:r>
        <w:r w:rsidDel="006D17B0">
          <w:rPr>
            <w:noProof/>
            <w:webHidden/>
          </w:rPr>
          <w:tab/>
          <w:delText>19</w:delText>
        </w:r>
      </w:del>
    </w:p>
    <w:p w14:paraId="49890B78" w14:textId="77777777" w:rsidR="00905572" w:rsidDel="006D17B0" w:rsidRDefault="00905572">
      <w:pPr>
        <w:pStyle w:val="Sumrio2"/>
        <w:tabs>
          <w:tab w:val="left" w:pos="880"/>
          <w:tab w:val="right" w:pos="9350"/>
        </w:tabs>
        <w:rPr>
          <w:del w:id="902" w:author="Carlos Eduardo Gonzaga Romaniello de Souza" w:date="2021-07-25T19:11:00Z"/>
          <w:rFonts w:asciiTheme="minorHAnsi" w:eastAsiaTheme="minorEastAsia" w:hAnsiTheme="minorHAnsi" w:cstheme="minorBidi"/>
          <w:noProof/>
          <w:sz w:val="22"/>
          <w:szCs w:val="22"/>
        </w:rPr>
      </w:pPr>
      <w:del w:id="903" w:author="Carlos Eduardo Gonzaga Romaniello de Souza" w:date="2021-07-25T19:11:00Z">
        <w:r w:rsidRPr="006D17B0" w:rsidDel="006D17B0">
          <w:rPr>
            <w:rStyle w:val="Hyperlink"/>
            <w:noProof/>
          </w:rPr>
          <w:delText>6.2</w:delText>
        </w:r>
        <w:r w:rsidDel="006D17B0">
          <w:rPr>
            <w:rFonts w:asciiTheme="minorHAnsi" w:eastAsiaTheme="minorEastAsia" w:hAnsiTheme="minorHAnsi" w:cstheme="minorBidi"/>
            <w:noProof/>
            <w:sz w:val="22"/>
            <w:szCs w:val="22"/>
          </w:rPr>
          <w:tab/>
        </w:r>
        <w:r w:rsidRPr="006D17B0" w:rsidDel="006D17B0">
          <w:rPr>
            <w:rStyle w:val="Hyperlink"/>
            <w:noProof/>
          </w:rPr>
          <w:delText>Confiabilidade</w:delText>
        </w:r>
        <w:r w:rsidDel="006D17B0">
          <w:rPr>
            <w:noProof/>
            <w:webHidden/>
          </w:rPr>
          <w:tab/>
          <w:delText>20</w:delText>
        </w:r>
      </w:del>
    </w:p>
    <w:p w14:paraId="2989E60B" w14:textId="77777777" w:rsidR="00905572" w:rsidDel="006D17B0" w:rsidRDefault="00905572">
      <w:pPr>
        <w:pStyle w:val="Sumrio2"/>
        <w:tabs>
          <w:tab w:val="left" w:pos="880"/>
          <w:tab w:val="right" w:pos="9350"/>
        </w:tabs>
        <w:rPr>
          <w:del w:id="904" w:author="Carlos Eduardo Gonzaga Romaniello de Souza" w:date="2021-07-25T19:11:00Z"/>
          <w:rFonts w:asciiTheme="minorHAnsi" w:eastAsiaTheme="minorEastAsia" w:hAnsiTheme="minorHAnsi" w:cstheme="minorBidi"/>
          <w:noProof/>
          <w:sz w:val="22"/>
          <w:szCs w:val="22"/>
        </w:rPr>
      </w:pPr>
      <w:del w:id="905" w:author="Carlos Eduardo Gonzaga Romaniello de Souza" w:date="2021-07-25T19:11:00Z">
        <w:r w:rsidRPr="006D17B0" w:rsidDel="006D17B0">
          <w:rPr>
            <w:rStyle w:val="Hyperlink"/>
            <w:noProof/>
          </w:rPr>
          <w:delText>6.3</w:delText>
        </w:r>
        <w:r w:rsidDel="006D17B0">
          <w:rPr>
            <w:rFonts w:asciiTheme="minorHAnsi" w:eastAsiaTheme="minorEastAsia" w:hAnsiTheme="minorHAnsi" w:cstheme="minorBidi"/>
            <w:noProof/>
            <w:sz w:val="22"/>
            <w:szCs w:val="22"/>
          </w:rPr>
          <w:tab/>
        </w:r>
        <w:r w:rsidRPr="006D17B0" w:rsidDel="006D17B0">
          <w:rPr>
            <w:rStyle w:val="Hyperlink"/>
            <w:noProof/>
          </w:rPr>
          <w:delText>Desempenho</w:delText>
        </w:r>
        <w:r w:rsidDel="006D17B0">
          <w:rPr>
            <w:noProof/>
            <w:webHidden/>
          </w:rPr>
          <w:tab/>
          <w:delText>20</w:delText>
        </w:r>
      </w:del>
    </w:p>
    <w:p w14:paraId="2A4AF99B" w14:textId="77777777" w:rsidR="00905572" w:rsidDel="006D17B0" w:rsidRDefault="00905572">
      <w:pPr>
        <w:pStyle w:val="Sumrio2"/>
        <w:tabs>
          <w:tab w:val="left" w:pos="880"/>
          <w:tab w:val="right" w:pos="9350"/>
        </w:tabs>
        <w:rPr>
          <w:del w:id="906" w:author="Carlos Eduardo Gonzaga Romaniello de Souza" w:date="2021-07-25T19:11:00Z"/>
          <w:rFonts w:asciiTheme="minorHAnsi" w:eastAsiaTheme="minorEastAsia" w:hAnsiTheme="minorHAnsi" w:cstheme="minorBidi"/>
          <w:noProof/>
          <w:sz w:val="22"/>
          <w:szCs w:val="22"/>
        </w:rPr>
      </w:pPr>
      <w:del w:id="907" w:author="Carlos Eduardo Gonzaga Romaniello de Souza" w:date="2021-07-25T19:11:00Z">
        <w:r w:rsidRPr="006D17B0" w:rsidDel="006D17B0">
          <w:rPr>
            <w:rStyle w:val="Hyperlink"/>
            <w:noProof/>
          </w:rPr>
          <w:delText>6.4</w:delText>
        </w:r>
        <w:r w:rsidDel="006D17B0">
          <w:rPr>
            <w:rFonts w:asciiTheme="minorHAnsi" w:eastAsiaTheme="minorEastAsia" w:hAnsiTheme="minorHAnsi" w:cstheme="minorBidi"/>
            <w:noProof/>
            <w:sz w:val="22"/>
            <w:szCs w:val="22"/>
          </w:rPr>
          <w:tab/>
        </w:r>
        <w:r w:rsidRPr="006D17B0" w:rsidDel="006D17B0">
          <w:rPr>
            <w:rStyle w:val="Hyperlink"/>
            <w:noProof/>
          </w:rPr>
          <w:delText>Manutenibilidade</w:delText>
        </w:r>
        <w:r w:rsidDel="006D17B0">
          <w:rPr>
            <w:noProof/>
            <w:webHidden/>
          </w:rPr>
          <w:tab/>
          <w:delText>20</w:delText>
        </w:r>
      </w:del>
    </w:p>
    <w:p w14:paraId="19567F56" w14:textId="77777777" w:rsidR="00905572" w:rsidDel="006D17B0" w:rsidRDefault="00905572">
      <w:pPr>
        <w:pStyle w:val="Sumrio2"/>
        <w:tabs>
          <w:tab w:val="left" w:pos="880"/>
          <w:tab w:val="right" w:pos="9350"/>
        </w:tabs>
        <w:rPr>
          <w:del w:id="908" w:author="Carlos Eduardo Gonzaga Romaniello de Souza" w:date="2021-07-25T19:11:00Z"/>
          <w:rFonts w:asciiTheme="minorHAnsi" w:eastAsiaTheme="minorEastAsia" w:hAnsiTheme="minorHAnsi" w:cstheme="minorBidi"/>
          <w:noProof/>
          <w:sz w:val="22"/>
          <w:szCs w:val="22"/>
        </w:rPr>
      </w:pPr>
      <w:del w:id="909" w:author="Carlos Eduardo Gonzaga Romaniello de Souza" w:date="2021-07-25T19:11:00Z">
        <w:r w:rsidRPr="006D17B0" w:rsidDel="006D17B0">
          <w:rPr>
            <w:rStyle w:val="Hyperlink"/>
            <w:noProof/>
          </w:rPr>
          <w:delText>6.5</w:delText>
        </w:r>
        <w:r w:rsidDel="006D17B0">
          <w:rPr>
            <w:rFonts w:asciiTheme="minorHAnsi" w:eastAsiaTheme="minorEastAsia" w:hAnsiTheme="minorHAnsi" w:cstheme="minorBidi"/>
            <w:noProof/>
            <w:sz w:val="22"/>
            <w:szCs w:val="22"/>
          </w:rPr>
          <w:tab/>
        </w:r>
        <w:r w:rsidRPr="006D17B0" w:rsidDel="006D17B0">
          <w:rPr>
            <w:rStyle w:val="Hyperlink"/>
            <w:noProof/>
          </w:rPr>
          <w:delText>Portabilidade</w:delText>
        </w:r>
        <w:r w:rsidDel="006D17B0">
          <w:rPr>
            <w:noProof/>
            <w:webHidden/>
          </w:rPr>
          <w:tab/>
          <w:delText>20</w:delText>
        </w:r>
      </w:del>
    </w:p>
    <w:p w14:paraId="265FB96C" w14:textId="77777777" w:rsidR="00905572" w:rsidDel="006D17B0" w:rsidRDefault="00905572">
      <w:pPr>
        <w:pStyle w:val="Sumrio2"/>
        <w:tabs>
          <w:tab w:val="left" w:pos="880"/>
          <w:tab w:val="right" w:pos="9350"/>
        </w:tabs>
        <w:rPr>
          <w:del w:id="910" w:author="Carlos Eduardo Gonzaga Romaniello de Souza" w:date="2021-07-25T19:11:00Z"/>
          <w:rFonts w:asciiTheme="minorHAnsi" w:eastAsiaTheme="minorEastAsia" w:hAnsiTheme="minorHAnsi" w:cstheme="minorBidi"/>
          <w:noProof/>
          <w:sz w:val="22"/>
          <w:szCs w:val="22"/>
        </w:rPr>
      </w:pPr>
      <w:del w:id="911" w:author="Carlos Eduardo Gonzaga Romaniello de Souza" w:date="2021-07-25T19:11:00Z">
        <w:r w:rsidRPr="006D17B0" w:rsidDel="006D17B0">
          <w:rPr>
            <w:rStyle w:val="Hyperlink"/>
            <w:noProof/>
          </w:rPr>
          <w:delText>6.6</w:delText>
        </w:r>
        <w:r w:rsidDel="006D17B0">
          <w:rPr>
            <w:rFonts w:asciiTheme="minorHAnsi" w:eastAsiaTheme="minorEastAsia" w:hAnsiTheme="minorHAnsi" w:cstheme="minorBidi"/>
            <w:noProof/>
            <w:sz w:val="22"/>
            <w:szCs w:val="22"/>
          </w:rPr>
          <w:tab/>
        </w:r>
        <w:r w:rsidRPr="006D17B0" w:rsidDel="006D17B0">
          <w:rPr>
            <w:rStyle w:val="Hyperlink"/>
            <w:noProof/>
          </w:rPr>
          <w:delText>Requisitos Legais</w:delText>
        </w:r>
        <w:r w:rsidDel="006D17B0">
          <w:rPr>
            <w:noProof/>
            <w:webHidden/>
          </w:rPr>
          <w:tab/>
          <w:delText>20</w:delText>
        </w:r>
      </w:del>
    </w:p>
    <w:p w14:paraId="41591A08" w14:textId="77777777" w:rsidR="00905572" w:rsidDel="006D17B0" w:rsidRDefault="00905572">
      <w:pPr>
        <w:pStyle w:val="Sumrio2"/>
        <w:tabs>
          <w:tab w:val="left" w:pos="880"/>
          <w:tab w:val="right" w:pos="9350"/>
        </w:tabs>
        <w:rPr>
          <w:del w:id="912" w:author="Carlos Eduardo Gonzaga Romaniello de Souza" w:date="2021-07-25T19:11:00Z"/>
          <w:rFonts w:asciiTheme="minorHAnsi" w:eastAsiaTheme="minorEastAsia" w:hAnsiTheme="minorHAnsi" w:cstheme="minorBidi"/>
          <w:noProof/>
          <w:sz w:val="22"/>
          <w:szCs w:val="22"/>
        </w:rPr>
      </w:pPr>
      <w:del w:id="913" w:author="Carlos Eduardo Gonzaga Romaniello de Souza" w:date="2021-07-25T19:11:00Z">
        <w:r w:rsidRPr="006D17B0" w:rsidDel="006D17B0">
          <w:rPr>
            <w:rStyle w:val="Hyperlink"/>
            <w:noProof/>
          </w:rPr>
          <w:delText>6.7</w:delText>
        </w:r>
        <w:r w:rsidDel="006D17B0">
          <w:rPr>
            <w:rFonts w:asciiTheme="minorHAnsi" w:eastAsiaTheme="minorEastAsia" w:hAnsiTheme="minorHAnsi" w:cstheme="minorBidi"/>
            <w:noProof/>
            <w:sz w:val="22"/>
            <w:szCs w:val="22"/>
          </w:rPr>
          <w:tab/>
        </w:r>
        <w:r w:rsidRPr="006D17B0" w:rsidDel="006D17B0">
          <w:rPr>
            <w:rStyle w:val="Hyperlink"/>
            <w:noProof/>
          </w:rPr>
          <w:delText>Requisitos de Segurança</w:delText>
        </w:r>
        <w:r w:rsidDel="006D17B0">
          <w:rPr>
            <w:noProof/>
            <w:webHidden/>
          </w:rPr>
          <w:tab/>
          <w:delText>20</w:delText>
        </w:r>
      </w:del>
    </w:p>
    <w:p w14:paraId="12488EC8" w14:textId="77777777" w:rsidR="00905572" w:rsidDel="006D17B0" w:rsidRDefault="00905572">
      <w:pPr>
        <w:pStyle w:val="Sumrio2"/>
        <w:tabs>
          <w:tab w:val="left" w:pos="880"/>
          <w:tab w:val="right" w:pos="9350"/>
        </w:tabs>
        <w:rPr>
          <w:del w:id="914" w:author="Carlos Eduardo Gonzaga Romaniello de Souza" w:date="2021-07-25T19:11:00Z"/>
          <w:rFonts w:asciiTheme="minorHAnsi" w:eastAsiaTheme="minorEastAsia" w:hAnsiTheme="minorHAnsi" w:cstheme="minorBidi"/>
          <w:noProof/>
          <w:sz w:val="22"/>
          <w:szCs w:val="22"/>
        </w:rPr>
      </w:pPr>
      <w:del w:id="915" w:author="Carlos Eduardo Gonzaga Romaniello de Souza" w:date="2021-07-25T19:11:00Z">
        <w:r w:rsidRPr="006D17B0" w:rsidDel="006D17B0">
          <w:rPr>
            <w:rStyle w:val="Hyperlink"/>
            <w:noProof/>
          </w:rPr>
          <w:delText>6.8</w:delText>
        </w:r>
        <w:r w:rsidDel="006D17B0">
          <w:rPr>
            <w:rFonts w:asciiTheme="minorHAnsi" w:eastAsiaTheme="minorEastAsia" w:hAnsiTheme="minorHAnsi" w:cstheme="minorBidi"/>
            <w:noProof/>
            <w:sz w:val="22"/>
            <w:szCs w:val="22"/>
          </w:rPr>
          <w:tab/>
        </w:r>
        <w:r w:rsidRPr="006D17B0" w:rsidDel="006D17B0">
          <w:rPr>
            <w:rStyle w:val="Hyperlink"/>
            <w:noProof/>
          </w:rPr>
          <w:delText>Outros Requisistos Não Funcionais</w:delText>
        </w:r>
        <w:r w:rsidDel="006D17B0">
          <w:rPr>
            <w:noProof/>
            <w:webHidden/>
          </w:rPr>
          <w:tab/>
          <w:delText>21</w:delText>
        </w:r>
      </w:del>
    </w:p>
    <w:p w14:paraId="049A5B63" w14:textId="77777777" w:rsidR="00905572" w:rsidDel="006D17B0" w:rsidRDefault="00905572">
      <w:pPr>
        <w:pStyle w:val="Sumrio1"/>
        <w:tabs>
          <w:tab w:val="left" w:pos="400"/>
          <w:tab w:val="right" w:pos="9350"/>
        </w:tabs>
        <w:rPr>
          <w:del w:id="916" w:author="Carlos Eduardo Gonzaga Romaniello de Souza" w:date="2021-07-25T19:11:00Z"/>
          <w:rFonts w:asciiTheme="minorHAnsi" w:eastAsiaTheme="minorEastAsia" w:hAnsiTheme="minorHAnsi" w:cstheme="minorBidi"/>
          <w:noProof/>
          <w:sz w:val="22"/>
          <w:szCs w:val="22"/>
        </w:rPr>
      </w:pPr>
      <w:del w:id="917" w:author="Carlos Eduardo Gonzaga Romaniello de Souza" w:date="2021-07-25T19:11:00Z">
        <w:r w:rsidRPr="006D17B0" w:rsidDel="006D17B0">
          <w:rPr>
            <w:rStyle w:val="Hyperlink"/>
            <w:noProof/>
          </w:rPr>
          <w:delText>7.</w:delText>
        </w:r>
        <w:r w:rsidDel="006D17B0">
          <w:rPr>
            <w:rFonts w:asciiTheme="minorHAnsi" w:eastAsiaTheme="minorEastAsia" w:hAnsiTheme="minorHAnsi" w:cstheme="minorBidi"/>
            <w:noProof/>
            <w:sz w:val="22"/>
            <w:szCs w:val="22"/>
          </w:rPr>
          <w:tab/>
        </w:r>
        <w:r w:rsidRPr="006D17B0" w:rsidDel="006D17B0">
          <w:rPr>
            <w:rStyle w:val="Hyperlink"/>
            <w:noProof/>
          </w:rPr>
          <w:delText>Referências</w:delText>
        </w:r>
        <w:r w:rsidDel="006D17B0">
          <w:rPr>
            <w:noProof/>
            <w:webHidden/>
          </w:rPr>
          <w:tab/>
          <w:delText>21</w:delText>
        </w:r>
      </w:del>
    </w:p>
    <w:p w14:paraId="30B09871" w14:textId="77777777" w:rsidR="00FF5FE4" w:rsidRDefault="0012612D">
      <w:pPr>
        <w:pStyle w:val="Ttulo"/>
      </w:pPr>
      <w:r>
        <w:fldChar w:fldCharType="end"/>
      </w:r>
      <w:r>
        <w:br w:type="page"/>
      </w:r>
      <w:r>
        <w:lastRenderedPageBreak/>
        <w:t xml:space="preserve">Especificação de Requisitos  </w:t>
      </w:r>
    </w:p>
    <w:p w14:paraId="01D4F8BA" w14:textId="77777777" w:rsidR="00FF5FE4" w:rsidRDefault="00FF5FE4">
      <w:pPr>
        <w:pBdr>
          <w:top w:val="nil"/>
          <w:left w:val="nil"/>
          <w:bottom w:val="nil"/>
          <w:right w:val="nil"/>
          <w:between w:val="nil"/>
        </w:pBdr>
        <w:spacing w:after="120"/>
        <w:ind w:left="720"/>
        <w:rPr>
          <w:i/>
          <w:color w:val="0000FF"/>
        </w:rPr>
      </w:pPr>
    </w:p>
    <w:p w14:paraId="6256AA98" w14:textId="77777777" w:rsidR="00FF5FE4" w:rsidRDefault="0012612D">
      <w:pPr>
        <w:pStyle w:val="Ttulo1"/>
        <w:numPr>
          <w:ilvl w:val="0"/>
          <w:numId w:val="9"/>
        </w:numPr>
      </w:pPr>
      <w:bookmarkStart w:id="918" w:name="_Toc78134975"/>
      <w:r>
        <w:t>Objetivo</w:t>
      </w:r>
      <w:bookmarkEnd w:id="918"/>
    </w:p>
    <w:p w14:paraId="31DB7DD0" w14:textId="77777777" w:rsidR="00FF5FE4" w:rsidRDefault="00FF5FE4">
      <w:pPr>
        <w:widowControl/>
        <w:pBdr>
          <w:top w:val="nil"/>
          <w:left w:val="nil"/>
          <w:bottom w:val="nil"/>
          <w:right w:val="nil"/>
          <w:between w:val="nil"/>
        </w:pBdr>
        <w:jc w:val="both"/>
      </w:pPr>
    </w:p>
    <w:p w14:paraId="4C7650F4" w14:textId="23ADF5F3" w:rsidR="00FF5FE4" w:rsidDel="004301A2" w:rsidRDefault="0012612D" w:rsidP="00BE5E6B">
      <w:pPr>
        <w:widowControl/>
        <w:ind w:left="720" w:firstLine="720"/>
        <w:jc w:val="both"/>
        <w:rPr>
          <w:del w:id="919" w:author="Carlos Eduardo Gonzaga Romaniello de Souza" w:date="2021-08-18T20:50:00Z"/>
        </w:rPr>
      </w:pPr>
      <w:r>
        <w:t>Esse documento de Especificações de Requisitos possui o intuito de apresentar todas as necessidades do cliente</w:t>
      </w:r>
      <w:del w:id="920" w:author="Carlos Eduardo Gonzaga Romaniello de Souza" w:date="2021-08-19T15:48:00Z">
        <w:r w:rsidDel="00211E87">
          <w:delText xml:space="preserve"> que solicita um software capaz de automatizar o controle de seus animais e de toda a questão financeira relacionada a eles</w:delText>
        </w:r>
      </w:del>
      <w:r>
        <w:t>. Dessa forma a equipe recorrerá a esse arquivo para sanar qualquer tipo de dúvida com relação ao desenvolvimento do sistema seguindo a vontade e aprovação do contratante, uma vez que o documento contém todos os requisitos importantes do software.</w:t>
      </w:r>
    </w:p>
    <w:p w14:paraId="720C89EA" w14:textId="7D38C7E9" w:rsidR="00FF5FE4" w:rsidRDefault="0012612D">
      <w:pPr>
        <w:widowControl/>
        <w:ind w:left="720" w:firstLine="720"/>
        <w:jc w:val="both"/>
        <w:pPrChange w:id="921" w:author="Carlos Eduardo Gonzaga Romaniello de Souza" w:date="2021-08-18T20:50:00Z">
          <w:pPr>
            <w:widowControl/>
            <w:pBdr>
              <w:top w:val="nil"/>
              <w:left w:val="nil"/>
              <w:bottom w:val="nil"/>
              <w:right w:val="nil"/>
              <w:between w:val="nil"/>
            </w:pBdr>
            <w:ind w:left="708"/>
            <w:jc w:val="both"/>
          </w:pPr>
        </w:pPrChange>
      </w:pPr>
      <w:del w:id="922" w:author="Carlos Eduardo Gonzaga Romaniello de Souza" w:date="2021-08-18T20:50:00Z">
        <w:r w:rsidDel="004301A2">
          <w:tab/>
        </w:r>
        <w:r w:rsidDel="004301A2">
          <w:tab/>
          <w:delText>O objetivo do software é automatizar e ajudar o usuário a ter um controle mais eficiente sobre seus animais e sobre a parte financeira atrelada às atividades relacionadas à criação de tais animais.</w:delText>
        </w:r>
      </w:del>
    </w:p>
    <w:p w14:paraId="6613B7B6" w14:textId="77777777" w:rsidR="00FF5FE4" w:rsidRDefault="00FF5FE4">
      <w:pPr>
        <w:widowControl/>
        <w:pBdr>
          <w:top w:val="nil"/>
          <w:left w:val="nil"/>
          <w:bottom w:val="nil"/>
          <w:right w:val="nil"/>
          <w:between w:val="nil"/>
        </w:pBdr>
        <w:jc w:val="both"/>
        <w:rPr>
          <w:color w:val="000000"/>
        </w:rPr>
      </w:pPr>
    </w:p>
    <w:p w14:paraId="1D7BBBED" w14:textId="77777777" w:rsidR="00FF5FE4" w:rsidRDefault="0012612D">
      <w:pPr>
        <w:pStyle w:val="Ttulo1"/>
        <w:widowControl/>
        <w:numPr>
          <w:ilvl w:val="0"/>
          <w:numId w:val="9"/>
        </w:numPr>
      </w:pPr>
      <w:bookmarkStart w:id="923" w:name="_Toc78134976"/>
      <w:r>
        <w:t>Descrição do Produto</w:t>
      </w:r>
      <w:bookmarkEnd w:id="923"/>
    </w:p>
    <w:p w14:paraId="2EE541C6" w14:textId="77777777" w:rsidR="00FF5FE4" w:rsidRDefault="0012612D">
      <w:pPr>
        <w:pStyle w:val="Ttulo2"/>
        <w:numPr>
          <w:ilvl w:val="1"/>
          <w:numId w:val="9"/>
        </w:numPr>
        <w:rPr>
          <w:ins w:id="924" w:author="Carlos Eduardo Gonzaga Romaniello de Souza" w:date="2021-07-25T19:48:00Z"/>
        </w:rPr>
      </w:pPr>
      <w:bookmarkStart w:id="925" w:name="_Toc78134977"/>
      <w:r>
        <w:t>Escopo do Produto</w:t>
      </w:r>
      <w:bookmarkEnd w:id="925"/>
    </w:p>
    <w:p w14:paraId="2C191821" w14:textId="77777777" w:rsidR="00F415AE" w:rsidRPr="00F415AE" w:rsidRDefault="00F415AE">
      <w:pPr>
        <w:pStyle w:val="PargrafodaLista"/>
        <w:numPr>
          <w:ilvl w:val="2"/>
          <w:numId w:val="9"/>
        </w:numPr>
        <w:outlineLvl w:val="2"/>
        <w:rPr>
          <w:ins w:id="926" w:author="Carlos Eduardo Gonzaga Romaniello de Souza" w:date="2021-07-25T19:47:00Z"/>
          <w:i/>
          <w:rPrChange w:id="927" w:author="Carlos Eduardo Gonzaga Romaniello de Souza" w:date="2021-07-25T19:49:00Z">
            <w:rPr>
              <w:ins w:id="928" w:author="Carlos Eduardo Gonzaga Romaniello de Souza" w:date="2021-07-25T19:47:00Z"/>
            </w:rPr>
          </w:rPrChange>
        </w:rPr>
        <w:pPrChange w:id="929" w:author="Carlos Eduardo Gonzaga Romaniello de Souza" w:date="2021-07-25T19:48:00Z">
          <w:pPr>
            <w:pStyle w:val="Ttulo2"/>
            <w:numPr>
              <w:ilvl w:val="1"/>
              <w:numId w:val="9"/>
            </w:numPr>
          </w:pPr>
        </w:pPrChange>
      </w:pPr>
      <w:bookmarkStart w:id="930" w:name="_Toc78134978"/>
      <w:ins w:id="931" w:author="Carlos Eduardo Gonzaga Romaniello de Souza" w:date="2021-07-25T19:48:00Z">
        <w:r w:rsidRPr="00F415AE">
          <w:rPr>
            <w:rFonts w:ascii="Arial" w:hAnsi="Arial" w:cs="Arial"/>
            <w:i/>
            <w:rPrChange w:id="932" w:author="Carlos Eduardo Gonzaga Romaniello de Souza" w:date="2021-07-25T19:49:00Z">
              <w:rPr>
                <w:b w:val="0"/>
              </w:rPr>
            </w:rPrChange>
          </w:rPr>
          <w:t>Contexto organizacional no qual o produto se insere</w:t>
        </w:r>
      </w:ins>
      <w:bookmarkEnd w:id="930"/>
    </w:p>
    <w:p w14:paraId="59BF839A" w14:textId="77777777" w:rsidR="00F415AE" w:rsidRPr="00F415AE" w:rsidDel="00F415AE" w:rsidRDefault="00F415AE">
      <w:pPr>
        <w:pStyle w:val="PargrafodaLista"/>
        <w:ind w:left="0"/>
        <w:outlineLvl w:val="1"/>
        <w:rPr>
          <w:del w:id="933" w:author="Carlos Eduardo Gonzaga Romaniello de Souza" w:date="2021-07-25T19:48:00Z"/>
          <w:i/>
          <w:rPrChange w:id="934" w:author="Carlos Eduardo Gonzaga Romaniello de Souza" w:date="2021-07-25T19:48:00Z">
            <w:rPr>
              <w:del w:id="935" w:author="Carlos Eduardo Gonzaga Romaniello de Souza" w:date="2021-07-25T19:48:00Z"/>
            </w:rPr>
          </w:rPrChange>
        </w:rPr>
        <w:pPrChange w:id="936" w:author="Carlos Eduardo Gonzaga Romaniello de Souza" w:date="2021-07-25T19:49:00Z">
          <w:pPr>
            <w:pStyle w:val="Ttulo2"/>
            <w:numPr>
              <w:ilvl w:val="1"/>
              <w:numId w:val="9"/>
            </w:numPr>
          </w:pPr>
        </w:pPrChange>
      </w:pPr>
    </w:p>
    <w:p w14:paraId="23288E14" w14:textId="77777777" w:rsidR="00FF5FE4" w:rsidDel="00905572" w:rsidRDefault="0012612D">
      <w:pPr>
        <w:pStyle w:val="PargrafodaLista"/>
        <w:ind w:left="0"/>
        <w:rPr>
          <w:del w:id="937" w:author="Carlos Eduardo Gonzaga Romaniello de Souza" w:date="2021-07-25T18:46:00Z"/>
        </w:rPr>
        <w:pPrChange w:id="938" w:author="Carlos Eduardo Gonzaga Romaniello de Souza" w:date="2021-07-25T19:49:00Z">
          <w:pPr>
            <w:pStyle w:val="Ttulo3"/>
            <w:numPr>
              <w:ilvl w:val="2"/>
              <w:numId w:val="9"/>
            </w:numPr>
          </w:pPr>
        </w:pPrChange>
      </w:pPr>
      <w:del w:id="939" w:author="Carlos Eduardo Gonzaga Romaniello de Souza" w:date="2021-07-25T19:48:00Z">
        <w:r w:rsidDel="00F415AE">
          <w:delText>Contexto organizacional no qual o produto se insere</w:delText>
        </w:r>
      </w:del>
    </w:p>
    <w:p w14:paraId="65DF54A7" w14:textId="77777777" w:rsidR="00FF5FE4" w:rsidDel="00905572" w:rsidRDefault="0012612D">
      <w:pPr>
        <w:pStyle w:val="PargrafodaLista"/>
        <w:ind w:left="0"/>
        <w:rPr>
          <w:del w:id="940" w:author="Carlos Eduardo Gonzaga Romaniello de Souza" w:date="2021-07-25T18:46:00Z"/>
          <w:color w:val="000000"/>
        </w:rPr>
        <w:pPrChange w:id="941" w:author="Carlos Eduardo Gonzaga Romaniello de Souza" w:date="2021-07-25T19:49:00Z">
          <w:pPr>
            <w:widowControl/>
            <w:pBdr>
              <w:top w:val="nil"/>
              <w:left w:val="nil"/>
              <w:bottom w:val="nil"/>
              <w:right w:val="nil"/>
              <w:between w:val="nil"/>
            </w:pBdr>
            <w:ind w:left="708"/>
            <w:jc w:val="both"/>
          </w:pPr>
        </w:pPrChange>
      </w:pPr>
      <w:del w:id="942" w:author="Carlos Eduardo Gonzaga Romaniello de Souza" w:date="2021-07-25T18:46:00Z">
        <w:r w:rsidDel="00905572">
          <w:rPr>
            <w:color w:val="000000"/>
          </w:rPr>
          <w:delText>Descreva aqui, de forma clara e objetiva, o contexto organizacional (do cliente) no qual o sistema a ser desenvolvido irá se inserir.</w:delText>
        </w:r>
        <w:bookmarkStart w:id="943" w:name="_Toc78132727"/>
        <w:bookmarkStart w:id="944" w:name="_Toc78134732"/>
        <w:bookmarkEnd w:id="943"/>
        <w:bookmarkEnd w:id="944"/>
      </w:del>
    </w:p>
    <w:p w14:paraId="43BF7E22" w14:textId="77777777" w:rsidR="00FF5FE4" w:rsidDel="00F415AE" w:rsidRDefault="00FF5FE4">
      <w:pPr>
        <w:pStyle w:val="PargrafodaLista"/>
        <w:ind w:left="0"/>
        <w:rPr>
          <w:del w:id="945" w:author="Carlos Eduardo Gonzaga Romaniello de Souza" w:date="2021-07-25T19:49:00Z"/>
        </w:rPr>
        <w:pPrChange w:id="946" w:author="Carlos Eduardo Gonzaga Romaniello de Souza" w:date="2021-07-25T19:49:00Z">
          <w:pPr>
            <w:widowControl/>
            <w:pBdr>
              <w:top w:val="nil"/>
              <w:left w:val="nil"/>
              <w:bottom w:val="nil"/>
              <w:right w:val="nil"/>
              <w:between w:val="nil"/>
            </w:pBdr>
            <w:ind w:left="708"/>
            <w:jc w:val="both"/>
          </w:pPr>
        </w:pPrChange>
      </w:pPr>
    </w:p>
    <w:p w14:paraId="2456B4AC" w14:textId="77777777" w:rsidR="00905572" w:rsidRDefault="00905572">
      <w:pPr>
        <w:widowControl/>
        <w:pBdr>
          <w:top w:val="nil"/>
          <w:left w:val="nil"/>
          <w:bottom w:val="nil"/>
          <w:right w:val="nil"/>
          <w:between w:val="nil"/>
        </w:pBdr>
        <w:jc w:val="both"/>
        <w:rPr>
          <w:ins w:id="947" w:author="Carlos Eduardo Gonzaga Romaniello de Souza" w:date="2021-07-25T18:46:00Z"/>
        </w:rPr>
        <w:pPrChange w:id="948" w:author="Carlos Eduardo Gonzaga Romaniello de Souza" w:date="2021-07-25T19:49:00Z">
          <w:pPr>
            <w:widowControl/>
            <w:pBdr>
              <w:top w:val="nil"/>
              <w:left w:val="nil"/>
              <w:bottom w:val="nil"/>
              <w:right w:val="nil"/>
              <w:between w:val="nil"/>
            </w:pBdr>
            <w:ind w:left="708"/>
            <w:jc w:val="both"/>
          </w:pPr>
        </w:pPrChange>
      </w:pPr>
    </w:p>
    <w:p w14:paraId="2D5DE78D" w14:textId="77777777" w:rsidR="00FF5FE4" w:rsidDel="00905572" w:rsidRDefault="0012612D">
      <w:pPr>
        <w:rPr>
          <w:del w:id="949" w:author="Carlos Eduardo Gonzaga Romaniello de Souza" w:date="2021-07-25T18:46:00Z"/>
        </w:rPr>
        <w:pPrChange w:id="950" w:author="Carlos Eduardo Gonzaga Romaniello de Souza" w:date="2021-07-25T18:47:00Z">
          <w:pPr>
            <w:widowControl/>
            <w:pBdr>
              <w:top w:val="nil"/>
              <w:left w:val="nil"/>
              <w:bottom w:val="nil"/>
              <w:right w:val="nil"/>
              <w:between w:val="nil"/>
            </w:pBdr>
            <w:ind w:left="708"/>
            <w:jc w:val="both"/>
          </w:pPr>
        </w:pPrChange>
      </w:pPr>
      <w:r>
        <w:t xml:space="preserve">Atualmente a </w:t>
      </w:r>
      <w:ins w:id="951" w:author="Carlos Eduardo Gonzaga Romaniello de Souza" w:date="2021-07-25T18:49:00Z">
        <w:r w:rsidR="00905572">
          <w:t>f</w:t>
        </w:r>
      </w:ins>
      <w:del w:id="952" w:author="Carlos Eduardo Gonzaga Romaniello de Souza" w:date="2021-07-25T18:49:00Z">
        <w:r w:rsidDel="00905572">
          <w:delText>F</w:delText>
        </w:r>
      </w:del>
      <w:r>
        <w:t xml:space="preserve">azenda </w:t>
      </w:r>
      <w:del w:id="953" w:author="Carlos Eduardo Gonzaga Romaniello de Souza" w:date="2021-07-25T18:49:00Z">
        <w:r w:rsidDel="00905572">
          <w:delText>dos Palmares</w:delText>
        </w:r>
      </w:del>
      <w:ins w:id="954" w:author="Carlos Eduardo Gonzaga Romaniello de Souza" w:date="2021-07-25T18:49:00Z">
        <w:r w:rsidR="00905572">
          <w:t>do cliente</w:t>
        </w:r>
      </w:ins>
      <w:r>
        <w:t xml:space="preserve"> é uma fazenda com uma vasta criação de gado cujo foco é a ordenha destas cabeças de gado e a venda dos subprodutos, como leite. Todos os gastos, ganhos e controle financeiro</w:t>
      </w:r>
      <w:ins w:id="955" w:author="Carlos Eduardo Gonzaga Romaniello de Souza" w:date="2021-07-25T18:50:00Z">
        <w:r w:rsidR="00905572">
          <w:t xml:space="preserve"> </w:t>
        </w:r>
      </w:ins>
      <w:del w:id="956" w:author="Carlos Eduardo Gonzaga Romaniello de Souza" w:date="2021-07-25T18:50:00Z">
        <w:r w:rsidDel="00905572">
          <w:delText xml:space="preserve"> e </w:delText>
        </w:r>
      </w:del>
      <w:r>
        <w:t xml:space="preserve">de cada gado </w:t>
      </w:r>
      <w:del w:id="957" w:author="Carlos Eduardo Gonzaga Romaniello de Souza" w:date="2021-07-25T18:50:00Z">
        <w:r w:rsidDel="00905572">
          <w:delText>é feito</w:delText>
        </w:r>
      </w:del>
      <w:ins w:id="958" w:author="Carlos Eduardo Gonzaga Romaniello de Souza" w:date="2021-07-25T18:50:00Z">
        <w:r w:rsidR="00905572">
          <w:t>são feitos</w:t>
        </w:r>
      </w:ins>
      <w:r>
        <w:t xml:space="preserve"> manualmente por meio de uma caderneta preenchida pelo próprio fazendeiro e mensalmente os gastos e ganhos são calculados à mão.</w:t>
      </w:r>
    </w:p>
    <w:p w14:paraId="0688E77D" w14:textId="77777777" w:rsidR="00FF5FE4" w:rsidDel="00905572" w:rsidRDefault="00FF5FE4">
      <w:pPr>
        <w:widowControl/>
        <w:pBdr>
          <w:top w:val="nil"/>
          <w:left w:val="nil"/>
          <w:bottom w:val="nil"/>
          <w:right w:val="nil"/>
          <w:between w:val="nil"/>
        </w:pBdr>
        <w:ind w:left="708" w:firstLine="710"/>
        <w:jc w:val="both"/>
        <w:rPr>
          <w:del w:id="959" w:author="Carlos Eduardo Gonzaga Romaniello de Souza" w:date="2021-07-25T18:46:00Z"/>
        </w:rPr>
        <w:pPrChange w:id="960" w:author="Carlos Eduardo Gonzaga Romaniello de Souza" w:date="2021-07-25T18:46:00Z">
          <w:pPr>
            <w:ind w:left="708"/>
          </w:pPr>
        </w:pPrChange>
      </w:pPr>
    </w:p>
    <w:p w14:paraId="4D256307" w14:textId="77777777" w:rsidR="00FF5FE4" w:rsidRDefault="0012612D">
      <w:pPr>
        <w:widowControl/>
        <w:pBdr>
          <w:top w:val="nil"/>
          <w:left w:val="nil"/>
          <w:bottom w:val="nil"/>
          <w:right w:val="nil"/>
          <w:between w:val="nil"/>
        </w:pBdr>
        <w:ind w:left="708" w:firstLine="710"/>
        <w:jc w:val="both"/>
        <w:rPr>
          <w:color w:val="0070C0"/>
        </w:rPr>
        <w:pPrChange w:id="961" w:author="Carlos Eduardo Gonzaga Romaniello de Souza" w:date="2021-07-25T18:46:00Z">
          <w:pPr>
            <w:widowControl/>
            <w:pBdr>
              <w:top w:val="nil"/>
              <w:left w:val="nil"/>
              <w:bottom w:val="nil"/>
              <w:right w:val="nil"/>
              <w:between w:val="nil"/>
            </w:pBdr>
            <w:ind w:left="708"/>
            <w:jc w:val="both"/>
          </w:pPr>
        </w:pPrChange>
      </w:pPr>
      <w:del w:id="962" w:author="Carlos Eduardo Gonzaga Romaniello de Souza" w:date="2021-07-25T18:46:00Z">
        <w:r w:rsidDel="00905572">
          <w:rPr>
            <w:color w:val="0070C0"/>
          </w:rPr>
          <w:delText>Por exemplo: Atualmente, todo o levantamento de dados cartográficos realizados pela divisão de cartografia da empresa CartoTec é realizada manualmente por meio da transcrição da caderneta de campo para planilhas eletrônicas e da transcrição croquis de mapas em papel quadriculado para Sistemas de Informação Geográfica.</w:delText>
        </w:r>
      </w:del>
    </w:p>
    <w:p w14:paraId="2E54DB5C" w14:textId="77777777" w:rsidR="00FF5FE4" w:rsidRDefault="00FF5FE4"/>
    <w:p w14:paraId="08702DC5" w14:textId="77777777" w:rsidR="00FF5FE4" w:rsidRDefault="0012612D">
      <w:pPr>
        <w:pStyle w:val="Ttulo3"/>
        <w:numPr>
          <w:ilvl w:val="2"/>
          <w:numId w:val="9"/>
        </w:numPr>
      </w:pPr>
      <w:bookmarkStart w:id="963" w:name="_Toc78134979"/>
      <w:r>
        <w:t>O que é o produto</w:t>
      </w:r>
      <w:bookmarkEnd w:id="963"/>
    </w:p>
    <w:p w14:paraId="52988DC5" w14:textId="77777777" w:rsidR="00FF5FE4" w:rsidDel="00905572" w:rsidRDefault="0012612D">
      <w:pPr>
        <w:ind w:left="720"/>
        <w:rPr>
          <w:del w:id="964" w:author="Carlos Eduardo Gonzaga Romaniello de Souza" w:date="2021-07-25T18:50:00Z"/>
        </w:rPr>
      </w:pPr>
      <w:del w:id="965" w:author="Carlos Eduardo Gonzaga Romaniello de Souza" w:date="2021-07-25T18:50:00Z">
        <w:r w:rsidDel="00905572">
          <w:delText>Descreva aqui a natureza do produto a ser desenvolvido, de forma mais distante possível das tecnologias que poderiam ser utilizadas para desenvolvê-lo. Responda o que é o produto encomendado pelo cliente e que resultados são esperados que ele produza.</w:delText>
        </w:r>
      </w:del>
    </w:p>
    <w:p w14:paraId="4183A90A" w14:textId="77777777" w:rsidR="00FF5FE4" w:rsidRDefault="00FF5FE4">
      <w:pPr>
        <w:ind w:left="720"/>
      </w:pPr>
    </w:p>
    <w:p w14:paraId="72F8C2BD" w14:textId="77777777" w:rsidR="00FF5FE4" w:rsidDel="00905572" w:rsidRDefault="0012612D">
      <w:pPr>
        <w:ind w:left="720" w:firstLine="720"/>
        <w:rPr>
          <w:del w:id="966" w:author="Carlos Eduardo Gonzaga Romaniello de Souza" w:date="2021-07-25T18:51:00Z"/>
        </w:rPr>
        <w:pPrChange w:id="967" w:author="Carlos Eduardo Gonzaga Romaniello de Souza" w:date="2021-07-25T18:52:00Z">
          <w:pPr>
            <w:ind w:left="720"/>
          </w:pPr>
        </w:pPrChange>
      </w:pPr>
      <w:r>
        <w:t>É um sistema de computação que oferece uma alta otimização e confiabilidade no controle e gestão de gados, automatizando as estatísticas de ganhos e gastos de cada animal, assim como a produção de relatórios à demanda.</w:t>
      </w:r>
      <w:ins w:id="968" w:author="Carlos Eduardo Gonzaga Romaniello de Souza" w:date="2021-07-25T18:52:00Z">
        <w:r w:rsidR="00905572">
          <w:t xml:space="preserve"> Espera-se que o sistema possa produzir, de forma </w:t>
        </w:r>
        <w:proofErr w:type="spellStart"/>
        <w:r w:rsidR="00905572">
          <w:t>semi-automatizada</w:t>
        </w:r>
        <w:proofErr w:type="spellEnd"/>
        <w:r w:rsidR="00905572">
          <w:t xml:space="preserve">, os relatórios gerais e parciais à demanda do usuário. </w:t>
        </w:r>
      </w:ins>
    </w:p>
    <w:p w14:paraId="4C53D242" w14:textId="77777777" w:rsidR="00FF5FE4" w:rsidDel="00905572" w:rsidRDefault="00FF5FE4">
      <w:pPr>
        <w:ind w:left="720" w:firstLine="720"/>
        <w:rPr>
          <w:del w:id="969" w:author="Carlos Eduardo Gonzaga Romaniello de Souza" w:date="2021-07-25T18:51:00Z"/>
        </w:rPr>
        <w:pPrChange w:id="970" w:author="Carlos Eduardo Gonzaga Romaniello de Souza" w:date="2021-07-25T18:52:00Z">
          <w:pPr>
            <w:ind w:left="720"/>
          </w:pPr>
        </w:pPrChange>
      </w:pPr>
    </w:p>
    <w:p w14:paraId="46B602B8" w14:textId="77777777" w:rsidR="00FF5FE4" w:rsidDel="00905572" w:rsidRDefault="00FF5FE4">
      <w:pPr>
        <w:ind w:left="720" w:firstLine="720"/>
        <w:rPr>
          <w:del w:id="971" w:author="Carlos Eduardo Gonzaga Romaniello de Souza" w:date="2021-07-25T18:51:00Z"/>
        </w:rPr>
        <w:pPrChange w:id="972" w:author="Carlos Eduardo Gonzaga Romaniello de Souza" w:date="2021-07-25T18:52:00Z">
          <w:pPr>
            <w:ind w:left="720"/>
          </w:pPr>
        </w:pPrChange>
      </w:pPr>
    </w:p>
    <w:p w14:paraId="4F933764" w14:textId="77777777" w:rsidR="00FF5FE4" w:rsidDel="00905572" w:rsidRDefault="0012612D">
      <w:pPr>
        <w:ind w:left="720" w:firstLine="720"/>
        <w:rPr>
          <w:del w:id="973" w:author="Carlos Eduardo Gonzaga Romaniello de Souza" w:date="2021-07-25T18:51:00Z"/>
        </w:rPr>
        <w:pPrChange w:id="974" w:author="Carlos Eduardo Gonzaga Romaniello de Souza" w:date="2021-07-25T18:52:00Z">
          <w:pPr>
            <w:ind w:left="720"/>
          </w:pPr>
        </w:pPrChange>
      </w:pPr>
      <w:del w:id="975" w:author="Carlos Eduardo Gonzaga Romaniello de Souza" w:date="2021-07-25T18:51:00Z">
        <w:r w:rsidDel="00905572">
          <w:delText>// e gerindo de forma a oferecer uma confiabilidade tecnicamente correta para o cliente</w:delText>
        </w:r>
      </w:del>
    </w:p>
    <w:p w14:paraId="5DC0DC68" w14:textId="77777777" w:rsidR="00FF5FE4" w:rsidDel="00905572" w:rsidRDefault="00FF5FE4">
      <w:pPr>
        <w:ind w:left="720" w:firstLine="720"/>
        <w:rPr>
          <w:del w:id="976" w:author="Carlos Eduardo Gonzaga Romaniello de Souza" w:date="2021-07-25T18:52:00Z"/>
        </w:rPr>
        <w:pPrChange w:id="977" w:author="Carlos Eduardo Gonzaga Romaniello de Souza" w:date="2021-07-25T18:52:00Z">
          <w:pPr>
            <w:ind w:left="720"/>
          </w:pPr>
        </w:pPrChange>
      </w:pPr>
    </w:p>
    <w:p w14:paraId="4AD45CE5" w14:textId="77777777" w:rsidR="00FF5FE4" w:rsidRDefault="0012612D">
      <w:pPr>
        <w:ind w:left="720" w:firstLine="720"/>
        <w:pPrChange w:id="978" w:author="Carlos Eduardo Gonzaga Romaniello de Souza" w:date="2021-07-25T18:52:00Z">
          <w:pPr>
            <w:ind w:left="720"/>
          </w:pPr>
        </w:pPrChange>
      </w:pPr>
      <w:del w:id="979" w:author="Carlos Eduardo Gonzaga Romaniello de Souza" w:date="2021-07-25T18:52:00Z">
        <w:r w:rsidDel="00905572">
          <w:delText>Espera-se que o sistema possa produzir</w:delText>
        </w:r>
      </w:del>
      <w:del w:id="980" w:author="Carlos Eduardo Gonzaga Romaniello de Souza" w:date="2021-07-25T18:51:00Z">
        <w:r w:rsidDel="00905572">
          <w:delText xml:space="preserve"> e ler</w:delText>
        </w:r>
      </w:del>
      <w:del w:id="981" w:author="Carlos Eduardo Gonzaga Romaniello de Souza" w:date="2021-07-25T18:52:00Z">
        <w:r w:rsidDel="00905572">
          <w:delText xml:space="preserve">, de forma semi-automatizada, os relatórios gerais e parciais à demanda do usuário, assim como backups ao sair do programa sem registrar as alterações. </w:delText>
        </w:r>
      </w:del>
    </w:p>
    <w:p w14:paraId="4FFC923C" w14:textId="77777777" w:rsidR="00FF5FE4" w:rsidRDefault="00FF5FE4">
      <w:pPr>
        <w:ind w:left="720"/>
      </w:pPr>
    </w:p>
    <w:p w14:paraId="2782E7DB" w14:textId="77777777" w:rsidR="00FF5FE4" w:rsidRDefault="0012612D">
      <w:pPr>
        <w:ind w:left="720"/>
      </w:pPr>
      <w:r>
        <w:t>Cada relatório parcial</w:t>
      </w:r>
      <w:ins w:id="982" w:author="Carlos Eduardo Gonzaga Romaniello de Souza" w:date="2021-07-25T18:52:00Z">
        <w:r w:rsidR="00905572">
          <w:t xml:space="preserve">, equivalente </w:t>
        </w:r>
      </w:ins>
      <w:ins w:id="983" w:author="Carlos Eduardo Gonzaga Romaniello de Souza" w:date="2021-07-25T18:53:00Z">
        <w:r w:rsidR="00905572">
          <w:t>à</w:t>
        </w:r>
      </w:ins>
      <w:ins w:id="984" w:author="Carlos Eduardo Gonzaga Romaniello de Souza" w:date="2021-07-25T18:52:00Z">
        <w:r w:rsidR="00905572">
          <w:t xml:space="preserve"> consulta de gado,</w:t>
        </w:r>
      </w:ins>
      <w:r>
        <w:t xml:space="preserve"> deve conter:</w:t>
      </w:r>
    </w:p>
    <w:p w14:paraId="64059127" w14:textId="77777777" w:rsidR="00FF5FE4" w:rsidRDefault="0012612D">
      <w:pPr>
        <w:numPr>
          <w:ilvl w:val="0"/>
          <w:numId w:val="15"/>
        </w:numPr>
      </w:pPr>
      <w:r>
        <w:t>O número do brinco do gado;</w:t>
      </w:r>
    </w:p>
    <w:p w14:paraId="449E61C8" w14:textId="77777777" w:rsidR="00FF5FE4" w:rsidRDefault="0012612D">
      <w:pPr>
        <w:numPr>
          <w:ilvl w:val="0"/>
          <w:numId w:val="15"/>
        </w:numPr>
      </w:pPr>
      <w:r>
        <w:t>Gastos totais com o gado;</w:t>
      </w:r>
    </w:p>
    <w:p w14:paraId="0B19FC9E" w14:textId="77777777" w:rsidR="00FF5FE4" w:rsidRDefault="0012612D">
      <w:pPr>
        <w:numPr>
          <w:ilvl w:val="0"/>
          <w:numId w:val="15"/>
        </w:numPr>
      </w:pPr>
      <w:r>
        <w:t>Ganhos totais com o gado;</w:t>
      </w:r>
    </w:p>
    <w:p w14:paraId="7EFCED65" w14:textId="77777777" w:rsidR="00FF5FE4" w:rsidRDefault="0012612D">
      <w:pPr>
        <w:numPr>
          <w:ilvl w:val="0"/>
          <w:numId w:val="15"/>
        </w:numPr>
      </w:pPr>
      <w:r>
        <w:t>Balanço financeiro e médias de gastos e ganhos totais;</w:t>
      </w:r>
    </w:p>
    <w:p w14:paraId="482C3E24" w14:textId="77777777" w:rsidR="00FF5FE4" w:rsidRDefault="00FF5FE4">
      <w:pPr>
        <w:ind w:left="720"/>
      </w:pPr>
    </w:p>
    <w:p w14:paraId="6458CE0E" w14:textId="77777777" w:rsidR="00FF5FE4" w:rsidRDefault="0012612D">
      <w:pPr>
        <w:ind w:left="720"/>
      </w:pPr>
      <w:r>
        <w:t>Cada relatório geral deve conter:</w:t>
      </w:r>
    </w:p>
    <w:p w14:paraId="3DE5ED44" w14:textId="77777777" w:rsidR="00FF5FE4" w:rsidRDefault="0012612D">
      <w:pPr>
        <w:numPr>
          <w:ilvl w:val="0"/>
          <w:numId w:val="15"/>
        </w:numPr>
      </w:pPr>
      <w:r>
        <w:t>Lista de gastos;</w:t>
      </w:r>
    </w:p>
    <w:p w14:paraId="38CC1F0C" w14:textId="77777777" w:rsidR="00FF5FE4" w:rsidRDefault="0012612D">
      <w:pPr>
        <w:numPr>
          <w:ilvl w:val="0"/>
          <w:numId w:val="15"/>
        </w:numPr>
      </w:pPr>
      <w:r>
        <w:t>Lista de ganhos;</w:t>
      </w:r>
    </w:p>
    <w:p w14:paraId="09CFE4EE" w14:textId="77777777" w:rsidR="00FF5FE4" w:rsidRDefault="0012612D">
      <w:pPr>
        <w:numPr>
          <w:ilvl w:val="0"/>
          <w:numId w:val="15"/>
        </w:numPr>
      </w:pPr>
      <w:r>
        <w:t>Balanço financeiro e médias de gastos e ganhos totais;</w:t>
      </w:r>
    </w:p>
    <w:p w14:paraId="078E4293" w14:textId="77777777" w:rsidR="00FF5FE4" w:rsidRDefault="00FF5FE4" w:rsidP="00905572"/>
    <w:p w14:paraId="779CB925" w14:textId="77777777" w:rsidR="00FF5FE4" w:rsidDel="00905572" w:rsidRDefault="0012612D">
      <w:pPr>
        <w:ind w:left="720"/>
        <w:rPr>
          <w:del w:id="985" w:author="Carlos Eduardo Gonzaga Romaniello de Souza" w:date="2021-07-25T18:54:00Z"/>
          <w:color w:val="0070C0"/>
        </w:rPr>
      </w:pPr>
      <w:del w:id="986" w:author="Carlos Eduardo Gonzaga Romaniello de Souza" w:date="2021-07-25T18:54:00Z">
        <w:r w:rsidDel="00905572">
          <w:rPr>
            <w:color w:val="0070C0"/>
          </w:rPr>
          <w:delText>Por exemplo: É um sistema de computação de alta disponibilidade para automatizar etapas do levantamento de dados cartopograficos (coleta e interpretação de dados),  que acontece em campo durante as visitas às regiões geográficas so estudo (municípios, parques ecológicos, fazendas, etc), e automatizar etapas da produção dos relatórios e mapas digitais exigidos por orgãos de licenciamento ambiental, que acontecem nos escritórios das empresas de Engenharia Ambiental.</w:delText>
        </w:r>
        <w:bookmarkStart w:id="987" w:name="_Toc78132730"/>
        <w:bookmarkStart w:id="988" w:name="_Toc78134735"/>
        <w:bookmarkStart w:id="989" w:name="_Toc78134980"/>
        <w:bookmarkEnd w:id="987"/>
        <w:bookmarkEnd w:id="988"/>
        <w:bookmarkEnd w:id="989"/>
      </w:del>
    </w:p>
    <w:p w14:paraId="5277C60A" w14:textId="77777777" w:rsidR="00FF5FE4" w:rsidDel="00905572" w:rsidRDefault="00FF5FE4">
      <w:pPr>
        <w:ind w:left="720"/>
        <w:rPr>
          <w:del w:id="990" w:author="Carlos Eduardo Gonzaga Romaniello de Souza" w:date="2021-07-25T18:54:00Z"/>
          <w:color w:val="0070C0"/>
        </w:rPr>
      </w:pPr>
      <w:bookmarkStart w:id="991" w:name="_Toc78132731"/>
      <w:bookmarkStart w:id="992" w:name="_Toc78134736"/>
      <w:bookmarkStart w:id="993" w:name="_Toc78134981"/>
      <w:bookmarkEnd w:id="991"/>
      <w:bookmarkEnd w:id="992"/>
      <w:bookmarkEnd w:id="993"/>
    </w:p>
    <w:p w14:paraId="57F54260" w14:textId="77777777" w:rsidR="00FF5FE4" w:rsidDel="00905572" w:rsidRDefault="0012612D">
      <w:pPr>
        <w:ind w:left="720"/>
        <w:jc w:val="both"/>
        <w:rPr>
          <w:del w:id="994" w:author="Carlos Eduardo Gonzaga Romaniello de Souza" w:date="2021-07-25T18:54:00Z"/>
          <w:color w:val="0070C0"/>
        </w:rPr>
      </w:pPr>
      <w:del w:id="995" w:author="Carlos Eduardo Gonzaga Romaniello de Souza" w:date="2021-07-25T18:54:00Z">
        <w:r w:rsidDel="00905572">
          <w:rPr>
            <w:color w:val="0070C0"/>
          </w:rPr>
          <w:delText>É esperado que este sistema de computação produza, de forma semi-automatizada, os relatórios e mapas digitais exigidos pelo Orgão de Licenciamento XYZ , especificamente:</w:delText>
        </w:r>
        <w:bookmarkStart w:id="996" w:name="_Toc78132732"/>
        <w:bookmarkStart w:id="997" w:name="_Toc78134737"/>
        <w:bookmarkStart w:id="998" w:name="_Toc78134982"/>
        <w:bookmarkEnd w:id="996"/>
        <w:bookmarkEnd w:id="997"/>
        <w:bookmarkEnd w:id="998"/>
      </w:del>
    </w:p>
    <w:p w14:paraId="7700476C" w14:textId="77777777" w:rsidR="00FF5FE4" w:rsidDel="00905572" w:rsidRDefault="00FF5FE4">
      <w:pPr>
        <w:ind w:left="720"/>
        <w:jc w:val="both"/>
        <w:rPr>
          <w:del w:id="999" w:author="Carlos Eduardo Gonzaga Romaniello de Souza" w:date="2021-07-25T18:54:00Z"/>
          <w:color w:val="0070C0"/>
        </w:rPr>
      </w:pPr>
      <w:bookmarkStart w:id="1000" w:name="_Toc78132733"/>
      <w:bookmarkStart w:id="1001" w:name="_Toc78134738"/>
      <w:bookmarkStart w:id="1002" w:name="_Toc78134983"/>
      <w:bookmarkEnd w:id="1000"/>
      <w:bookmarkEnd w:id="1001"/>
      <w:bookmarkEnd w:id="1002"/>
    </w:p>
    <w:p w14:paraId="60C0DF50" w14:textId="77777777" w:rsidR="00FF5FE4" w:rsidDel="00905572" w:rsidRDefault="0012612D">
      <w:pPr>
        <w:numPr>
          <w:ilvl w:val="0"/>
          <w:numId w:val="14"/>
        </w:numPr>
        <w:pBdr>
          <w:top w:val="nil"/>
          <w:left w:val="nil"/>
          <w:bottom w:val="nil"/>
          <w:right w:val="nil"/>
          <w:between w:val="nil"/>
        </w:pBdr>
        <w:jc w:val="both"/>
        <w:rPr>
          <w:del w:id="1003" w:author="Carlos Eduardo Gonzaga Romaniello de Souza" w:date="2021-07-25T18:54:00Z"/>
          <w:color w:val="0070C0"/>
        </w:rPr>
      </w:pPr>
      <w:del w:id="1004" w:author="Carlos Eduardo Gonzaga Romaniello de Souza" w:date="2021-07-25T18:54:00Z">
        <w:r w:rsidDel="00905572">
          <w:rPr>
            <w:color w:val="0070C0"/>
          </w:rPr>
          <w:delText>Tabela em formato DOC do sistema Microsoft Word (.doc ou .docx) contendo:</w:delText>
        </w:r>
        <w:bookmarkStart w:id="1005" w:name="_Toc78132734"/>
        <w:bookmarkStart w:id="1006" w:name="_Toc78134739"/>
        <w:bookmarkStart w:id="1007" w:name="_Toc78134984"/>
        <w:bookmarkEnd w:id="1005"/>
        <w:bookmarkEnd w:id="1006"/>
        <w:bookmarkEnd w:id="1007"/>
      </w:del>
    </w:p>
    <w:p w14:paraId="6243DB40" w14:textId="77777777" w:rsidR="00FF5FE4" w:rsidDel="00905572" w:rsidRDefault="0012612D">
      <w:pPr>
        <w:widowControl/>
        <w:numPr>
          <w:ilvl w:val="0"/>
          <w:numId w:val="13"/>
        </w:numPr>
        <w:pBdr>
          <w:top w:val="nil"/>
          <w:left w:val="nil"/>
          <w:bottom w:val="nil"/>
          <w:right w:val="nil"/>
          <w:between w:val="nil"/>
        </w:pBdr>
        <w:rPr>
          <w:del w:id="1008" w:author="Carlos Eduardo Gonzaga Romaniello de Souza" w:date="2021-07-25T18:54:00Z"/>
          <w:color w:val="0070C0"/>
          <w:sz w:val="22"/>
          <w:szCs w:val="22"/>
        </w:rPr>
      </w:pPr>
      <w:del w:id="1009" w:author="Carlos Eduardo Gonzaga Romaniello de Souza" w:date="2021-07-25T18:54:00Z">
        <w:r w:rsidDel="00905572">
          <w:rPr>
            <w:rFonts w:ascii="ArialMT" w:eastAsia="ArialMT" w:hAnsi="ArialMT" w:cs="ArialMT"/>
            <w:color w:val="0070C0"/>
            <w:sz w:val="22"/>
            <w:szCs w:val="22"/>
          </w:rPr>
          <w:delText>Denominação das feições cartográficas identificadas em campo;</w:delText>
        </w:r>
        <w:bookmarkStart w:id="1010" w:name="_Toc78132735"/>
        <w:bookmarkStart w:id="1011" w:name="_Toc78134740"/>
        <w:bookmarkStart w:id="1012" w:name="_Toc78134985"/>
        <w:bookmarkEnd w:id="1010"/>
        <w:bookmarkEnd w:id="1011"/>
        <w:bookmarkEnd w:id="1012"/>
      </w:del>
    </w:p>
    <w:p w14:paraId="603F0243" w14:textId="77777777" w:rsidR="00FF5FE4" w:rsidDel="00905572" w:rsidRDefault="0012612D">
      <w:pPr>
        <w:widowControl/>
        <w:numPr>
          <w:ilvl w:val="0"/>
          <w:numId w:val="13"/>
        </w:numPr>
        <w:pBdr>
          <w:top w:val="nil"/>
          <w:left w:val="nil"/>
          <w:bottom w:val="nil"/>
          <w:right w:val="nil"/>
          <w:between w:val="nil"/>
        </w:pBdr>
        <w:rPr>
          <w:del w:id="1013" w:author="Carlos Eduardo Gonzaga Romaniello de Souza" w:date="2021-07-25T18:54:00Z"/>
          <w:color w:val="0070C0"/>
          <w:sz w:val="22"/>
          <w:szCs w:val="22"/>
        </w:rPr>
      </w:pPr>
      <w:del w:id="1014" w:author="Carlos Eduardo Gonzaga Romaniello de Souza" w:date="2021-07-25T18:54:00Z">
        <w:r w:rsidDel="00905572">
          <w:rPr>
            <w:rFonts w:ascii="ArialMT" w:eastAsia="ArialMT" w:hAnsi="ArialMT" w:cs="ArialMT"/>
            <w:color w:val="0070C0"/>
            <w:sz w:val="22"/>
            <w:szCs w:val="22"/>
          </w:rPr>
          <w:delText>Altitude;</w:delText>
        </w:r>
        <w:bookmarkStart w:id="1015" w:name="_Toc78132736"/>
        <w:bookmarkStart w:id="1016" w:name="_Toc78134741"/>
        <w:bookmarkStart w:id="1017" w:name="_Toc78134986"/>
        <w:bookmarkEnd w:id="1015"/>
        <w:bookmarkEnd w:id="1016"/>
        <w:bookmarkEnd w:id="1017"/>
      </w:del>
    </w:p>
    <w:p w14:paraId="6C46A046" w14:textId="77777777" w:rsidR="00FF5FE4" w:rsidDel="00905572" w:rsidRDefault="0012612D">
      <w:pPr>
        <w:widowControl/>
        <w:numPr>
          <w:ilvl w:val="0"/>
          <w:numId w:val="13"/>
        </w:numPr>
        <w:pBdr>
          <w:top w:val="nil"/>
          <w:left w:val="nil"/>
          <w:bottom w:val="nil"/>
          <w:right w:val="nil"/>
          <w:between w:val="nil"/>
        </w:pBdr>
        <w:rPr>
          <w:del w:id="1018" w:author="Carlos Eduardo Gonzaga Romaniello de Souza" w:date="2021-07-25T18:54:00Z"/>
          <w:color w:val="0070C0"/>
          <w:sz w:val="22"/>
          <w:szCs w:val="22"/>
        </w:rPr>
      </w:pPr>
      <w:del w:id="1019" w:author="Carlos Eduardo Gonzaga Romaniello de Souza" w:date="2021-07-25T18:54:00Z">
        <w:r w:rsidDel="00905572">
          <w:rPr>
            <w:rFonts w:ascii="ArialMT" w:eastAsia="ArialMT" w:hAnsi="ArialMT" w:cs="ArialMT"/>
            <w:color w:val="0070C0"/>
            <w:sz w:val="22"/>
            <w:szCs w:val="22"/>
          </w:rPr>
          <w:delText>Descrição das feições cartográficas;</w:delText>
        </w:r>
        <w:bookmarkStart w:id="1020" w:name="_Toc78132737"/>
        <w:bookmarkStart w:id="1021" w:name="_Toc78134742"/>
        <w:bookmarkStart w:id="1022" w:name="_Toc78134987"/>
        <w:bookmarkEnd w:id="1020"/>
        <w:bookmarkEnd w:id="1021"/>
        <w:bookmarkEnd w:id="1022"/>
      </w:del>
    </w:p>
    <w:p w14:paraId="6C7F98C2" w14:textId="77777777" w:rsidR="00FF5FE4" w:rsidDel="00905572" w:rsidRDefault="0012612D">
      <w:pPr>
        <w:widowControl/>
        <w:numPr>
          <w:ilvl w:val="0"/>
          <w:numId w:val="13"/>
        </w:numPr>
        <w:pBdr>
          <w:top w:val="nil"/>
          <w:left w:val="nil"/>
          <w:bottom w:val="nil"/>
          <w:right w:val="nil"/>
          <w:between w:val="nil"/>
        </w:pBdr>
        <w:rPr>
          <w:del w:id="1023" w:author="Carlos Eduardo Gonzaga Romaniello de Souza" w:date="2021-07-25T18:54:00Z"/>
          <w:color w:val="0070C0"/>
          <w:sz w:val="22"/>
          <w:szCs w:val="22"/>
        </w:rPr>
      </w:pPr>
      <w:del w:id="1024" w:author="Carlos Eduardo Gonzaga Romaniello de Souza" w:date="2021-07-25T18:54:00Z">
        <w:r w:rsidDel="00905572">
          <w:rPr>
            <w:rFonts w:ascii="ArialMT" w:eastAsia="ArialMT" w:hAnsi="ArialMT" w:cs="ArialMT"/>
            <w:color w:val="0070C0"/>
            <w:sz w:val="22"/>
            <w:szCs w:val="22"/>
          </w:rPr>
          <w:delText>Registro fotográfico;</w:delText>
        </w:r>
        <w:bookmarkStart w:id="1025" w:name="_Toc78132738"/>
        <w:bookmarkStart w:id="1026" w:name="_Toc78134743"/>
        <w:bookmarkStart w:id="1027" w:name="_Toc78134988"/>
        <w:bookmarkEnd w:id="1025"/>
        <w:bookmarkEnd w:id="1026"/>
        <w:bookmarkEnd w:id="1027"/>
      </w:del>
    </w:p>
    <w:p w14:paraId="76144A14" w14:textId="77777777" w:rsidR="00FF5FE4" w:rsidDel="00905572" w:rsidRDefault="0012612D">
      <w:pPr>
        <w:widowControl/>
        <w:numPr>
          <w:ilvl w:val="0"/>
          <w:numId w:val="13"/>
        </w:numPr>
        <w:pBdr>
          <w:top w:val="nil"/>
          <w:left w:val="nil"/>
          <w:bottom w:val="nil"/>
          <w:right w:val="nil"/>
          <w:between w:val="nil"/>
        </w:pBdr>
        <w:rPr>
          <w:del w:id="1028" w:author="Carlos Eduardo Gonzaga Romaniello de Souza" w:date="2021-07-25T18:54:00Z"/>
          <w:color w:val="0070C0"/>
          <w:sz w:val="22"/>
          <w:szCs w:val="22"/>
        </w:rPr>
      </w:pPr>
      <w:del w:id="1029" w:author="Carlos Eduardo Gonzaga Romaniello de Souza" w:date="2021-07-25T18:54:00Z">
        <w:r w:rsidDel="00905572">
          <w:rPr>
            <w:rFonts w:ascii="ArialMT" w:eastAsia="ArialMT" w:hAnsi="ArialMT" w:cs="ArialMT"/>
            <w:color w:val="0070C0"/>
            <w:sz w:val="22"/>
            <w:szCs w:val="22"/>
          </w:rPr>
          <w:delText>Dados de identificação do proprietário da área onde a feição está inserida.</w:delText>
        </w:r>
        <w:bookmarkStart w:id="1030" w:name="_Toc78132739"/>
        <w:bookmarkStart w:id="1031" w:name="_Toc78134744"/>
        <w:bookmarkStart w:id="1032" w:name="_Toc78134989"/>
        <w:bookmarkEnd w:id="1030"/>
        <w:bookmarkEnd w:id="1031"/>
        <w:bookmarkEnd w:id="1032"/>
      </w:del>
    </w:p>
    <w:p w14:paraId="036AC7FF" w14:textId="77777777" w:rsidR="00FF5FE4" w:rsidDel="00905572" w:rsidRDefault="00FF5FE4">
      <w:pPr>
        <w:widowControl/>
        <w:pBdr>
          <w:top w:val="nil"/>
          <w:left w:val="nil"/>
          <w:bottom w:val="nil"/>
          <w:right w:val="nil"/>
          <w:between w:val="nil"/>
        </w:pBdr>
        <w:ind w:left="1080"/>
        <w:rPr>
          <w:del w:id="1033" w:author="Carlos Eduardo Gonzaga Romaniello de Souza" w:date="2021-07-25T18:54:00Z"/>
          <w:rFonts w:ascii="ArialMT" w:eastAsia="ArialMT" w:hAnsi="ArialMT" w:cs="ArialMT"/>
          <w:color w:val="0070C0"/>
          <w:sz w:val="22"/>
          <w:szCs w:val="22"/>
        </w:rPr>
      </w:pPr>
      <w:bookmarkStart w:id="1034" w:name="_Toc78132740"/>
      <w:bookmarkStart w:id="1035" w:name="_Toc78134745"/>
      <w:bookmarkStart w:id="1036" w:name="_Toc78134990"/>
      <w:bookmarkEnd w:id="1034"/>
      <w:bookmarkEnd w:id="1035"/>
      <w:bookmarkEnd w:id="1036"/>
    </w:p>
    <w:p w14:paraId="32873650" w14:textId="77777777" w:rsidR="00FF5FE4" w:rsidDel="00905572" w:rsidRDefault="0012612D">
      <w:pPr>
        <w:numPr>
          <w:ilvl w:val="0"/>
          <w:numId w:val="14"/>
        </w:numPr>
        <w:pBdr>
          <w:top w:val="nil"/>
          <w:left w:val="nil"/>
          <w:bottom w:val="nil"/>
          <w:right w:val="nil"/>
          <w:between w:val="nil"/>
        </w:pBdr>
        <w:jc w:val="both"/>
        <w:rPr>
          <w:del w:id="1037" w:author="Carlos Eduardo Gonzaga Romaniello de Souza" w:date="2021-07-25T18:54:00Z"/>
          <w:color w:val="0070C0"/>
        </w:rPr>
      </w:pPr>
      <w:del w:id="1038" w:author="Carlos Eduardo Gonzaga Romaniello de Souza" w:date="2021-07-25T18:54:00Z">
        <w:r w:rsidDel="00905572">
          <w:rPr>
            <w:color w:val="0070C0"/>
          </w:rPr>
          <w:delText>Mapa digital em formato SHAPE do sistema ESRI  (.shp) contendo:</w:delText>
        </w:r>
        <w:bookmarkStart w:id="1039" w:name="_Toc78132741"/>
        <w:bookmarkStart w:id="1040" w:name="_Toc78134746"/>
        <w:bookmarkStart w:id="1041" w:name="_Toc78134991"/>
        <w:bookmarkEnd w:id="1039"/>
        <w:bookmarkEnd w:id="1040"/>
        <w:bookmarkEnd w:id="1041"/>
      </w:del>
    </w:p>
    <w:p w14:paraId="083B6924" w14:textId="77777777" w:rsidR="00FF5FE4" w:rsidDel="00905572" w:rsidRDefault="0012612D">
      <w:pPr>
        <w:widowControl/>
        <w:numPr>
          <w:ilvl w:val="0"/>
          <w:numId w:val="13"/>
        </w:numPr>
        <w:pBdr>
          <w:top w:val="nil"/>
          <w:left w:val="nil"/>
          <w:bottom w:val="nil"/>
          <w:right w:val="nil"/>
          <w:between w:val="nil"/>
        </w:pBdr>
        <w:rPr>
          <w:del w:id="1042" w:author="Carlos Eduardo Gonzaga Romaniello de Souza" w:date="2021-07-25T18:54:00Z"/>
          <w:color w:val="0070C0"/>
          <w:sz w:val="22"/>
          <w:szCs w:val="22"/>
        </w:rPr>
      </w:pPr>
      <w:del w:id="1043" w:author="Carlos Eduardo Gonzaga Romaniello de Souza" w:date="2021-07-25T18:54:00Z">
        <w:r w:rsidDel="00905572">
          <w:rPr>
            <w:rFonts w:ascii="ArialMT" w:eastAsia="ArialMT" w:hAnsi="ArialMT" w:cs="ArialMT"/>
            <w:color w:val="0070C0"/>
            <w:sz w:val="22"/>
            <w:szCs w:val="22"/>
          </w:rPr>
          <w:delText>Croqui 2C;</w:delText>
        </w:r>
        <w:bookmarkStart w:id="1044" w:name="_Toc78132742"/>
        <w:bookmarkStart w:id="1045" w:name="_Toc78134747"/>
        <w:bookmarkStart w:id="1046" w:name="_Toc78134992"/>
        <w:bookmarkEnd w:id="1044"/>
        <w:bookmarkEnd w:id="1045"/>
        <w:bookmarkEnd w:id="1046"/>
      </w:del>
    </w:p>
    <w:p w14:paraId="6A3D47E4" w14:textId="77777777" w:rsidR="00FF5FE4" w:rsidDel="00905572" w:rsidRDefault="0012612D">
      <w:pPr>
        <w:widowControl/>
        <w:numPr>
          <w:ilvl w:val="0"/>
          <w:numId w:val="13"/>
        </w:numPr>
        <w:pBdr>
          <w:top w:val="nil"/>
          <w:left w:val="nil"/>
          <w:bottom w:val="nil"/>
          <w:right w:val="nil"/>
          <w:between w:val="nil"/>
        </w:pBdr>
        <w:rPr>
          <w:del w:id="1047" w:author="Carlos Eduardo Gonzaga Romaniello de Souza" w:date="2021-07-25T18:54:00Z"/>
          <w:color w:val="0070C0"/>
          <w:sz w:val="22"/>
          <w:szCs w:val="22"/>
        </w:rPr>
      </w:pPr>
      <w:del w:id="1048" w:author="Carlos Eduardo Gonzaga Romaniello de Souza" w:date="2021-07-25T18:54:00Z">
        <w:r w:rsidDel="00905572">
          <w:rPr>
            <w:rFonts w:ascii="ArialMT" w:eastAsia="ArialMT" w:hAnsi="ArialMT" w:cs="ArialMT"/>
            <w:color w:val="0070C0"/>
            <w:sz w:val="22"/>
            <w:szCs w:val="22"/>
          </w:rPr>
          <w:delText>Coordenadas geográficas obtidas no local de cada feição identificada em campo, com equipamento de GPS, em UTM, Datum SIRGAS 2000, a partir da captura de sinais advindos de um mínimo de 4 unidades bem distribuídas na constelação dos satélites, com erro máximo de 15 m (erro ideal de 3 m, preferencial até 10 m);</w:delText>
        </w:r>
        <w:bookmarkStart w:id="1049" w:name="_Toc78132743"/>
        <w:bookmarkStart w:id="1050" w:name="_Toc78134748"/>
        <w:bookmarkStart w:id="1051" w:name="_Toc78134993"/>
        <w:bookmarkEnd w:id="1049"/>
        <w:bookmarkEnd w:id="1050"/>
        <w:bookmarkEnd w:id="1051"/>
      </w:del>
    </w:p>
    <w:p w14:paraId="4BFBF069" w14:textId="77777777" w:rsidR="00FF5FE4" w:rsidDel="00905572" w:rsidRDefault="0012612D">
      <w:pPr>
        <w:widowControl/>
        <w:numPr>
          <w:ilvl w:val="0"/>
          <w:numId w:val="13"/>
        </w:numPr>
        <w:pBdr>
          <w:top w:val="nil"/>
          <w:left w:val="nil"/>
          <w:bottom w:val="nil"/>
          <w:right w:val="nil"/>
          <w:between w:val="nil"/>
        </w:pBdr>
        <w:rPr>
          <w:del w:id="1052" w:author="Carlos Eduardo Gonzaga Romaniello de Souza" w:date="2021-07-25T18:54:00Z"/>
          <w:color w:val="0070C0"/>
          <w:sz w:val="24"/>
          <w:szCs w:val="24"/>
        </w:rPr>
      </w:pPr>
      <w:del w:id="1053" w:author="Carlos Eduardo Gonzaga Romaniello de Souza" w:date="2021-07-25T18:54:00Z">
        <w:r w:rsidDel="00905572">
          <w:rPr>
            <w:color w:val="0070C0"/>
            <w:sz w:val="24"/>
            <w:szCs w:val="24"/>
          </w:rPr>
          <w:delText>Mapas topográficos georreferenciados da área em que a feição está inserida, em escala compativel com a visualização de feições morfológicas presentes na área, apresentada em graus de precisão 4C ou 5D;</w:delText>
        </w:r>
        <w:bookmarkStart w:id="1054" w:name="_Toc78132744"/>
        <w:bookmarkStart w:id="1055" w:name="_Toc78134749"/>
        <w:bookmarkStart w:id="1056" w:name="_Toc78134994"/>
        <w:bookmarkEnd w:id="1054"/>
        <w:bookmarkEnd w:id="1055"/>
        <w:bookmarkEnd w:id="1056"/>
      </w:del>
    </w:p>
    <w:p w14:paraId="1B42CC48" w14:textId="77777777" w:rsidR="00FF5FE4" w:rsidDel="00905572" w:rsidRDefault="0012612D">
      <w:pPr>
        <w:widowControl/>
        <w:pBdr>
          <w:top w:val="nil"/>
          <w:left w:val="nil"/>
          <w:bottom w:val="nil"/>
          <w:right w:val="nil"/>
          <w:between w:val="nil"/>
        </w:pBdr>
        <w:ind w:left="1080"/>
        <w:rPr>
          <w:del w:id="1057" w:author="Carlos Eduardo Gonzaga Romaniello de Souza" w:date="2021-07-25T18:54:00Z"/>
          <w:color w:val="0070C0"/>
          <w:sz w:val="24"/>
          <w:szCs w:val="24"/>
        </w:rPr>
      </w:pPr>
      <w:del w:id="1058" w:author="Carlos Eduardo Gonzaga Romaniello de Souza" w:date="2021-07-25T18:54:00Z">
        <w:r w:rsidDel="00905572">
          <w:rPr>
            <w:color w:val="000000"/>
            <w:sz w:val="24"/>
            <w:szCs w:val="24"/>
          </w:rPr>
          <w:delText>.</w:delText>
        </w:r>
        <w:bookmarkStart w:id="1059" w:name="_Toc78132745"/>
        <w:bookmarkStart w:id="1060" w:name="_Toc78134750"/>
        <w:bookmarkStart w:id="1061" w:name="_Toc78134995"/>
        <w:bookmarkEnd w:id="1059"/>
        <w:bookmarkEnd w:id="1060"/>
        <w:bookmarkEnd w:id="1061"/>
      </w:del>
    </w:p>
    <w:p w14:paraId="6CA39B5A" w14:textId="77777777" w:rsidR="00FF5FE4" w:rsidDel="00905572" w:rsidRDefault="00FF5FE4">
      <w:pPr>
        <w:ind w:left="720"/>
        <w:rPr>
          <w:del w:id="1062" w:author="Carlos Eduardo Gonzaga Romaniello de Souza" w:date="2021-07-25T18:54:00Z"/>
        </w:rPr>
      </w:pPr>
      <w:bookmarkStart w:id="1063" w:name="_Toc78132746"/>
      <w:bookmarkStart w:id="1064" w:name="_Toc78134751"/>
      <w:bookmarkStart w:id="1065" w:name="_Toc78134996"/>
      <w:bookmarkEnd w:id="1063"/>
      <w:bookmarkEnd w:id="1064"/>
      <w:bookmarkEnd w:id="1065"/>
    </w:p>
    <w:p w14:paraId="5B8BCA8C" w14:textId="77777777" w:rsidR="00FF5FE4" w:rsidRDefault="0012612D">
      <w:pPr>
        <w:pStyle w:val="Ttulo3"/>
        <w:numPr>
          <w:ilvl w:val="2"/>
          <w:numId w:val="9"/>
        </w:numPr>
      </w:pPr>
      <w:bookmarkStart w:id="1066" w:name="_Toc78134997"/>
      <w:r>
        <w:t>Nome do produto e de seus componentes principais</w:t>
      </w:r>
      <w:bookmarkEnd w:id="1066"/>
    </w:p>
    <w:p w14:paraId="1CE64AA2" w14:textId="77777777" w:rsidR="00FF5FE4" w:rsidDel="005D3330" w:rsidRDefault="0012612D">
      <w:pPr>
        <w:widowControl/>
        <w:pBdr>
          <w:top w:val="nil"/>
          <w:left w:val="nil"/>
          <w:bottom w:val="nil"/>
          <w:right w:val="nil"/>
          <w:between w:val="nil"/>
        </w:pBdr>
        <w:ind w:left="708"/>
        <w:jc w:val="both"/>
        <w:rPr>
          <w:del w:id="1067" w:author="Carlos Eduardo Gonzaga Romaniello de Souza" w:date="2021-07-25T18:54:00Z"/>
          <w:color w:val="000000"/>
        </w:rPr>
      </w:pPr>
      <w:del w:id="1068" w:author="Carlos Eduardo Gonzaga Romaniello de Souza" w:date="2021-07-25T18:54:00Z">
        <w:r w:rsidDel="005D3330">
          <w:rPr>
            <w:color w:val="000000"/>
          </w:rPr>
          <w:delText>Nome e natureza de cada componente do produto a ser produzido, se houver.</w:delText>
        </w:r>
      </w:del>
    </w:p>
    <w:p w14:paraId="49C9E04C" w14:textId="77777777" w:rsidR="00FF5FE4" w:rsidDel="005D3330" w:rsidRDefault="00FF5FE4">
      <w:pPr>
        <w:widowControl/>
        <w:pBdr>
          <w:top w:val="nil"/>
          <w:left w:val="nil"/>
          <w:bottom w:val="nil"/>
          <w:right w:val="nil"/>
          <w:between w:val="nil"/>
        </w:pBdr>
        <w:ind w:left="708"/>
        <w:jc w:val="both"/>
        <w:rPr>
          <w:del w:id="1069" w:author="Carlos Eduardo Gonzaga Romaniello de Souza" w:date="2021-07-25T18:54:00Z"/>
        </w:rPr>
      </w:pPr>
    </w:p>
    <w:p w14:paraId="60AEAD55" w14:textId="77777777" w:rsidR="00FF5FE4" w:rsidDel="005D3330" w:rsidRDefault="0012612D">
      <w:pPr>
        <w:widowControl/>
        <w:pBdr>
          <w:top w:val="nil"/>
          <w:left w:val="nil"/>
          <w:bottom w:val="nil"/>
          <w:right w:val="nil"/>
          <w:between w:val="nil"/>
        </w:pBdr>
        <w:ind w:left="708"/>
        <w:jc w:val="both"/>
        <w:rPr>
          <w:del w:id="1070" w:author="Carlos Eduardo Gonzaga Romaniello de Souza" w:date="2021-07-25T18:54:00Z"/>
        </w:rPr>
      </w:pPr>
      <w:del w:id="1071" w:author="Carlos Eduardo Gonzaga Romaniello de Souza" w:date="2021-07-25T18:54:00Z">
        <w:r w:rsidDel="005D3330">
          <w:delText>// Palmares foi pelo nome da fazenda</w:delText>
        </w:r>
      </w:del>
    </w:p>
    <w:p w14:paraId="283C7B09" w14:textId="77777777" w:rsidR="00FF5FE4" w:rsidRDefault="00FF5FE4">
      <w:pPr>
        <w:widowControl/>
        <w:pBdr>
          <w:top w:val="nil"/>
          <w:left w:val="nil"/>
          <w:bottom w:val="nil"/>
          <w:right w:val="nil"/>
          <w:between w:val="nil"/>
        </w:pBdr>
        <w:ind w:left="708"/>
        <w:jc w:val="both"/>
      </w:pPr>
    </w:p>
    <w:p w14:paraId="3348C3FD" w14:textId="77777777" w:rsidR="00FF5FE4" w:rsidRDefault="0012612D">
      <w:pPr>
        <w:widowControl/>
        <w:pBdr>
          <w:top w:val="nil"/>
          <w:left w:val="nil"/>
          <w:bottom w:val="nil"/>
          <w:right w:val="nil"/>
          <w:between w:val="nil"/>
        </w:pBdr>
        <w:ind w:left="708"/>
        <w:jc w:val="both"/>
      </w:pPr>
      <w:r>
        <w:t>O sistema é composto por um componente:</w:t>
      </w:r>
    </w:p>
    <w:p w14:paraId="099391D6" w14:textId="77777777" w:rsidR="00FF5FE4" w:rsidRDefault="0012612D">
      <w:pPr>
        <w:widowControl/>
        <w:numPr>
          <w:ilvl w:val="0"/>
          <w:numId w:val="11"/>
        </w:numPr>
        <w:pBdr>
          <w:top w:val="nil"/>
          <w:left w:val="nil"/>
          <w:bottom w:val="nil"/>
          <w:right w:val="nil"/>
          <w:between w:val="nil"/>
        </w:pBdr>
        <w:jc w:val="both"/>
      </w:pPr>
      <w:r>
        <w:t xml:space="preserve">Um aplicativo desktop denominado Giro do Gado </w:t>
      </w:r>
      <w:del w:id="1072" w:author="Carlos Eduardo Gonzaga Romaniello de Souza" w:date="2021-07-25T18:54:00Z">
        <w:r w:rsidDel="005D3330">
          <w:delText xml:space="preserve">Palmares </w:delText>
        </w:r>
      </w:del>
      <w:r>
        <w:t>para inserção e gerência das cabeças de gado, assim como consulta da contabilidade periódica.</w:t>
      </w:r>
    </w:p>
    <w:p w14:paraId="7D4E78CF" w14:textId="77777777" w:rsidR="00FF5FE4" w:rsidRDefault="00FF5FE4">
      <w:pPr>
        <w:widowControl/>
        <w:pBdr>
          <w:top w:val="nil"/>
          <w:left w:val="nil"/>
          <w:bottom w:val="nil"/>
          <w:right w:val="nil"/>
          <w:between w:val="nil"/>
        </w:pBdr>
        <w:ind w:left="708"/>
        <w:jc w:val="both"/>
        <w:rPr>
          <w:color w:val="000000"/>
        </w:rPr>
      </w:pPr>
    </w:p>
    <w:p w14:paraId="467D94A3" w14:textId="77777777" w:rsidR="00FF5FE4" w:rsidDel="005D3330" w:rsidRDefault="0012612D">
      <w:pPr>
        <w:widowControl/>
        <w:pBdr>
          <w:top w:val="nil"/>
          <w:left w:val="nil"/>
          <w:bottom w:val="nil"/>
          <w:right w:val="nil"/>
          <w:between w:val="nil"/>
        </w:pBdr>
        <w:ind w:left="708"/>
        <w:jc w:val="both"/>
        <w:rPr>
          <w:del w:id="1073" w:author="Carlos Eduardo Gonzaga Romaniello de Souza" w:date="2021-07-25T18:54:00Z"/>
          <w:color w:val="0070C0"/>
        </w:rPr>
      </w:pPr>
      <w:del w:id="1074" w:author="Carlos Eduardo Gonzaga Romaniello de Souza" w:date="2021-07-25T18:54:00Z">
        <w:r w:rsidDel="005D3330">
          <w:rPr>
            <w:color w:val="0070C0"/>
          </w:rPr>
          <w:delText xml:space="preserve">Por exemplo: </w:delText>
        </w:r>
      </w:del>
    </w:p>
    <w:p w14:paraId="5ABBF95F" w14:textId="77777777" w:rsidR="00FF5FE4" w:rsidDel="005D3330" w:rsidRDefault="0012612D">
      <w:pPr>
        <w:widowControl/>
        <w:pBdr>
          <w:top w:val="nil"/>
          <w:left w:val="nil"/>
          <w:bottom w:val="nil"/>
          <w:right w:val="nil"/>
          <w:between w:val="nil"/>
        </w:pBdr>
        <w:ind w:left="708"/>
        <w:jc w:val="both"/>
        <w:rPr>
          <w:del w:id="1075" w:author="Carlos Eduardo Gonzaga Romaniello de Souza" w:date="2021-07-25T18:54:00Z"/>
          <w:color w:val="0070C0"/>
        </w:rPr>
      </w:pPr>
      <w:del w:id="1076" w:author="Carlos Eduardo Gonzaga Romaniello de Souza" w:date="2021-07-25T18:54:00Z">
        <w:r w:rsidDel="005D3330">
          <w:rPr>
            <w:color w:val="0070C0"/>
          </w:rPr>
          <w:delText xml:space="preserve">São dois os componentes do sistema: </w:delText>
        </w:r>
      </w:del>
    </w:p>
    <w:p w14:paraId="785A8847" w14:textId="77777777" w:rsidR="00FF5FE4" w:rsidDel="005D3330" w:rsidRDefault="0012612D">
      <w:pPr>
        <w:widowControl/>
        <w:numPr>
          <w:ilvl w:val="0"/>
          <w:numId w:val="12"/>
        </w:numPr>
        <w:pBdr>
          <w:top w:val="nil"/>
          <w:left w:val="nil"/>
          <w:bottom w:val="nil"/>
          <w:right w:val="nil"/>
          <w:between w:val="nil"/>
        </w:pBdr>
        <w:jc w:val="both"/>
        <w:rPr>
          <w:del w:id="1077" w:author="Carlos Eduardo Gonzaga Romaniello de Souza" w:date="2021-07-25T18:54:00Z"/>
          <w:color w:val="0070C0"/>
        </w:rPr>
      </w:pPr>
      <w:del w:id="1078" w:author="Carlos Eduardo Gonzaga Romaniello de Souza" w:date="2021-07-25T18:54:00Z">
        <w:r w:rsidDel="005D3330">
          <w:rPr>
            <w:b/>
            <w:color w:val="0070C0"/>
          </w:rPr>
          <w:delText>Aplicativo móvel</w:delText>
        </w:r>
        <w:r w:rsidDel="005D3330">
          <w:rPr>
            <w:color w:val="0070C0"/>
          </w:rPr>
          <w:delText xml:space="preserve"> denominado </w:delText>
        </w:r>
        <w:r w:rsidDel="005D3330">
          <w:rPr>
            <w:b/>
            <w:color w:val="0070C0"/>
          </w:rPr>
          <w:delText>CartoAPP</w:delText>
        </w:r>
        <w:r w:rsidDel="005D3330">
          <w:rPr>
            <w:color w:val="0070C0"/>
          </w:rPr>
          <w:delText xml:space="preserve"> para coleta de dados cartográficos</w:delText>
        </w:r>
      </w:del>
    </w:p>
    <w:p w14:paraId="442AF2AB" w14:textId="77777777" w:rsidR="00FF5FE4" w:rsidDel="005D3330" w:rsidRDefault="0012612D">
      <w:pPr>
        <w:widowControl/>
        <w:numPr>
          <w:ilvl w:val="0"/>
          <w:numId w:val="12"/>
        </w:numPr>
        <w:pBdr>
          <w:top w:val="nil"/>
          <w:left w:val="nil"/>
          <w:bottom w:val="nil"/>
          <w:right w:val="nil"/>
          <w:between w:val="nil"/>
        </w:pBdr>
        <w:jc w:val="both"/>
        <w:rPr>
          <w:del w:id="1079" w:author="Carlos Eduardo Gonzaga Romaniello de Souza" w:date="2021-07-25T18:54:00Z"/>
          <w:color w:val="0070C0"/>
        </w:rPr>
      </w:pPr>
      <w:del w:id="1080" w:author="Carlos Eduardo Gonzaga Romaniello de Souza" w:date="2021-07-25T18:54:00Z">
        <w:r w:rsidDel="005D3330">
          <w:rPr>
            <w:b/>
            <w:color w:val="0070C0"/>
          </w:rPr>
          <w:delText>Serviço WEB</w:delText>
        </w:r>
        <w:r w:rsidDel="005D3330">
          <w:rPr>
            <w:color w:val="0070C0"/>
          </w:rPr>
          <w:delText xml:space="preserve"> denominado </w:delText>
        </w:r>
        <w:r w:rsidDel="005D3330">
          <w:rPr>
            <w:b/>
            <w:color w:val="0070C0"/>
          </w:rPr>
          <w:delText>CartoService</w:delText>
        </w:r>
        <w:r w:rsidDel="005D3330">
          <w:rPr>
            <w:color w:val="0070C0"/>
          </w:rPr>
          <w:delText xml:space="preserve"> para armazenamento em nuvem, recuperação e edição de dados cartográficos.</w:delText>
        </w:r>
      </w:del>
    </w:p>
    <w:p w14:paraId="3EAC7319" w14:textId="77777777" w:rsidR="00FF5FE4" w:rsidRDefault="00FF5FE4">
      <w:pPr>
        <w:widowControl/>
        <w:pBdr>
          <w:top w:val="nil"/>
          <w:left w:val="nil"/>
          <w:bottom w:val="nil"/>
          <w:right w:val="nil"/>
          <w:between w:val="nil"/>
        </w:pBdr>
        <w:ind w:left="708"/>
        <w:jc w:val="both"/>
        <w:rPr>
          <w:color w:val="000000"/>
        </w:rPr>
      </w:pPr>
    </w:p>
    <w:p w14:paraId="78C84BE9" w14:textId="77777777" w:rsidR="00FF5FE4" w:rsidRDefault="00FF5FE4">
      <w:pPr>
        <w:jc w:val="both"/>
      </w:pPr>
    </w:p>
    <w:p w14:paraId="371534F0" w14:textId="77777777" w:rsidR="00FF5FE4" w:rsidRDefault="0012612D">
      <w:pPr>
        <w:pStyle w:val="Ttulo3"/>
        <w:numPr>
          <w:ilvl w:val="2"/>
          <w:numId w:val="9"/>
        </w:numPr>
      </w:pPr>
      <w:bookmarkStart w:id="1081" w:name="_Toc78134998"/>
      <w:r>
        <w:t>Missão do produto</w:t>
      </w:r>
      <w:bookmarkEnd w:id="1081"/>
    </w:p>
    <w:p w14:paraId="439CA870" w14:textId="77777777" w:rsidR="005D3330" w:rsidRDefault="005D3330">
      <w:pPr>
        <w:widowControl/>
        <w:pBdr>
          <w:top w:val="nil"/>
          <w:left w:val="nil"/>
          <w:bottom w:val="nil"/>
          <w:right w:val="nil"/>
          <w:between w:val="nil"/>
        </w:pBdr>
        <w:ind w:left="708"/>
        <w:jc w:val="both"/>
        <w:rPr>
          <w:ins w:id="1082" w:author="Carlos Eduardo Gonzaga Romaniello de Souza" w:date="2021-07-25T18:54:00Z"/>
          <w:color w:val="000000"/>
        </w:rPr>
      </w:pPr>
    </w:p>
    <w:p w14:paraId="6BF6B4F0" w14:textId="77777777" w:rsidR="00FF5FE4" w:rsidDel="005D3330" w:rsidRDefault="0012612D">
      <w:pPr>
        <w:widowControl/>
        <w:pBdr>
          <w:top w:val="nil"/>
          <w:left w:val="nil"/>
          <w:bottom w:val="nil"/>
          <w:right w:val="nil"/>
          <w:between w:val="nil"/>
        </w:pBdr>
        <w:ind w:left="708" w:firstLine="710"/>
        <w:jc w:val="both"/>
        <w:rPr>
          <w:del w:id="1083" w:author="Carlos Eduardo Gonzaga Romaniello de Souza" w:date="2021-07-25T18:54:00Z"/>
          <w:color w:val="000000"/>
        </w:rPr>
        <w:pPrChange w:id="1084" w:author="Carlos Eduardo Gonzaga Romaniello de Souza" w:date="2021-07-25T18:54:00Z">
          <w:pPr>
            <w:widowControl/>
            <w:pBdr>
              <w:top w:val="nil"/>
              <w:left w:val="nil"/>
              <w:bottom w:val="nil"/>
              <w:right w:val="nil"/>
              <w:between w:val="nil"/>
            </w:pBdr>
            <w:ind w:left="708"/>
            <w:jc w:val="both"/>
          </w:pPr>
        </w:pPrChange>
      </w:pPr>
      <w:del w:id="1085" w:author="Carlos Eduardo Gonzaga Romaniello de Souza" w:date="2021-07-25T18:54:00Z">
        <w:r w:rsidDel="005D3330">
          <w:rPr>
            <w:color w:val="000000"/>
          </w:rPr>
          <w:delText xml:space="preserve">Descreve-se aqui quais problemas observados pelo cliente em seu negócio os produtos listados acima têm por objetivo resolver. É importante enunciar missões que possam ser aferidas de alguma maneira, permitindo ao cliente ou à equipe de desenvolvimento mensurar o retorno do investimento (Key Performance Index – KPI). </w:delText>
        </w:r>
      </w:del>
    </w:p>
    <w:p w14:paraId="72885CBC" w14:textId="77777777" w:rsidR="00FF5FE4" w:rsidDel="005D3330" w:rsidRDefault="00FF5FE4">
      <w:pPr>
        <w:widowControl/>
        <w:pBdr>
          <w:top w:val="nil"/>
          <w:left w:val="nil"/>
          <w:bottom w:val="nil"/>
          <w:right w:val="nil"/>
          <w:between w:val="nil"/>
        </w:pBdr>
        <w:ind w:left="708" w:firstLine="710"/>
        <w:jc w:val="both"/>
        <w:rPr>
          <w:del w:id="1086" w:author="Carlos Eduardo Gonzaga Romaniello de Souza" w:date="2021-07-25T18:54:00Z"/>
        </w:rPr>
        <w:pPrChange w:id="1087" w:author="Carlos Eduardo Gonzaga Romaniello de Souza" w:date="2021-07-25T18:54:00Z">
          <w:pPr>
            <w:widowControl/>
            <w:pBdr>
              <w:top w:val="nil"/>
              <w:left w:val="nil"/>
              <w:bottom w:val="nil"/>
              <w:right w:val="nil"/>
              <w:between w:val="nil"/>
            </w:pBdr>
            <w:ind w:left="708"/>
            <w:jc w:val="both"/>
          </w:pPr>
        </w:pPrChange>
      </w:pPr>
    </w:p>
    <w:p w14:paraId="745A9ABF" w14:textId="00876E91" w:rsidR="00FF5FE4" w:rsidRDefault="0012612D">
      <w:pPr>
        <w:widowControl/>
        <w:pBdr>
          <w:top w:val="nil"/>
          <w:left w:val="nil"/>
          <w:bottom w:val="nil"/>
          <w:right w:val="nil"/>
          <w:between w:val="nil"/>
        </w:pBdr>
        <w:ind w:left="708" w:firstLine="710"/>
        <w:jc w:val="both"/>
        <w:pPrChange w:id="1088" w:author="Carlos Eduardo Gonzaga Romaniello de Souza" w:date="2021-07-25T18:54:00Z">
          <w:pPr>
            <w:widowControl/>
            <w:pBdr>
              <w:top w:val="nil"/>
              <w:left w:val="nil"/>
              <w:bottom w:val="nil"/>
              <w:right w:val="nil"/>
              <w:between w:val="nil"/>
            </w:pBdr>
            <w:ind w:left="708"/>
            <w:jc w:val="both"/>
          </w:pPr>
        </w:pPrChange>
      </w:pPr>
      <w:r>
        <w:t xml:space="preserve">Atualmente a gestão, contabilidade e controle das cabeças de gado é feita manualmente de forma escrita em uma caderneta e mensalmente o dono da </w:t>
      </w:r>
      <w:del w:id="1089" w:author="Carlos Eduardo Gonzaga Romaniello de Souza" w:date="2021-07-25T18:56:00Z">
        <w:r w:rsidDel="005D3330">
          <w:delText>Fazenda dos Palmares</w:delText>
        </w:r>
      </w:del>
      <w:ins w:id="1090" w:author="Carlos Eduardo Gonzaga Romaniello de Souza" w:date="2021-07-25T18:56:00Z">
        <w:r w:rsidR="005D3330">
          <w:t>fazenda</w:t>
        </w:r>
      </w:ins>
      <w:r>
        <w:t xml:space="preserve"> é responsável por processar todas as suas </w:t>
      </w:r>
      <w:r>
        <w:lastRenderedPageBreak/>
        <w:t>anotações e calcular as estatísticas contábeis manualmente, o que infelizmente é extremamente custoso e propício a erros pelo próprio fazendeiro, considerando também o grande risco de perda de informação ou de todos os dados (no caso da perda ou danificação do meio físico). Por isso, este sistema tem como principal objetivo a automatização do processo manual, entregando maior confiabilidade, segurança e também agilidade no controle financeiro das cabeças de gado</w:t>
      </w:r>
      <w:ins w:id="1091" w:author="Carlos Eduardo Gonzaga Romaniello de Souza" w:date="2021-08-18T20:55:00Z">
        <w:r w:rsidR="004301A2">
          <w:t>, evitando dessa forma que o cliente tenha perdas futuras por falta de consist</w:t>
        </w:r>
      </w:ins>
      <w:ins w:id="1092" w:author="Carlos Eduardo Gonzaga Romaniello de Souza" w:date="2021-08-18T20:56:00Z">
        <w:r w:rsidR="004301A2">
          <w:t>ência no manuseio dos dados</w:t>
        </w:r>
      </w:ins>
      <w:r>
        <w:t>.</w:t>
      </w:r>
    </w:p>
    <w:p w14:paraId="52EF745E" w14:textId="77777777" w:rsidR="00FF5FE4" w:rsidRDefault="00FF5FE4">
      <w:pPr>
        <w:widowControl/>
        <w:pBdr>
          <w:top w:val="nil"/>
          <w:left w:val="nil"/>
          <w:bottom w:val="nil"/>
          <w:right w:val="nil"/>
          <w:between w:val="nil"/>
        </w:pBdr>
        <w:ind w:left="708"/>
        <w:jc w:val="both"/>
        <w:rPr>
          <w:color w:val="000000"/>
        </w:rPr>
      </w:pPr>
    </w:p>
    <w:p w14:paraId="4750120A" w14:textId="77777777" w:rsidR="00FF5FE4" w:rsidDel="005D3330" w:rsidRDefault="0012612D">
      <w:pPr>
        <w:widowControl/>
        <w:pBdr>
          <w:top w:val="nil"/>
          <w:left w:val="nil"/>
          <w:bottom w:val="nil"/>
          <w:right w:val="nil"/>
          <w:between w:val="nil"/>
        </w:pBdr>
        <w:ind w:left="708"/>
        <w:jc w:val="both"/>
        <w:rPr>
          <w:del w:id="1093" w:author="Carlos Eduardo Gonzaga Romaniello de Souza" w:date="2021-07-25T18:55:00Z"/>
          <w:color w:val="0070C0"/>
        </w:rPr>
      </w:pPr>
      <w:del w:id="1094" w:author="Carlos Eduardo Gonzaga Romaniello de Souza" w:date="2021-07-25T18:55:00Z">
        <w:r w:rsidDel="005D3330">
          <w:rPr>
            <w:color w:val="0070C0"/>
          </w:rPr>
          <w:delText xml:space="preserve">De preferência, usar um único parágrafo que sintetize a missão a ser desempenhada pelo produto, esclarecendo, que valores o produto deverá agregar para o cliente e os usuários. </w:delText>
        </w:r>
        <w:bookmarkStart w:id="1095" w:name="_Toc78132749"/>
        <w:bookmarkStart w:id="1096" w:name="_Toc78134754"/>
        <w:bookmarkStart w:id="1097" w:name="_Toc78134999"/>
        <w:bookmarkEnd w:id="1095"/>
        <w:bookmarkEnd w:id="1096"/>
        <w:bookmarkEnd w:id="1097"/>
      </w:del>
    </w:p>
    <w:p w14:paraId="65D0E5F1" w14:textId="77777777" w:rsidR="00FF5FE4" w:rsidDel="005D3330" w:rsidRDefault="00FF5FE4">
      <w:pPr>
        <w:widowControl/>
        <w:pBdr>
          <w:top w:val="nil"/>
          <w:left w:val="nil"/>
          <w:bottom w:val="nil"/>
          <w:right w:val="nil"/>
          <w:between w:val="nil"/>
        </w:pBdr>
        <w:ind w:left="708"/>
        <w:jc w:val="both"/>
        <w:rPr>
          <w:del w:id="1098" w:author="Carlos Eduardo Gonzaga Romaniello de Souza" w:date="2021-07-25T18:55:00Z"/>
          <w:color w:val="0070C0"/>
        </w:rPr>
      </w:pPr>
      <w:bookmarkStart w:id="1099" w:name="_Toc78132750"/>
      <w:bookmarkStart w:id="1100" w:name="_Toc78134755"/>
      <w:bookmarkStart w:id="1101" w:name="_Toc78135000"/>
      <w:bookmarkEnd w:id="1099"/>
      <w:bookmarkEnd w:id="1100"/>
      <w:bookmarkEnd w:id="1101"/>
    </w:p>
    <w:p w14:paraId="1A12465D" w14:textId="77777777" w:rsidR="00FF5FE4" w:rsidDel="005D3330" w:rsidRDefault="0012612D">
      <w:pPr>
        <w:widowControl/>
        <w:pBdr>
          <w:top w:val="nil"/>
          <w:left w:val="nil"/>
          <w:bottom w:val="nil"/>
          <w:right w:val="nil"/>
          <w:between w:val="nil"/>
        </w:pBdr>
        <w:ind w:left="708"/>
        <w:jc w:val="both"/>
        <w:rPr>
          <w:del w:id="1102" w:author="Carlos Eduardo Gonzaga Romaniello de Souza" w:date="2021-07-25T18:55:00Z"/>
          <w:color w:val="0070C0"/>
        </w:rPr>
      </w:pPr>
      <w:del w:id="1103" w:author="Carlos Eduardo Gonzaga Romaniello de Souza" w:date="2021-07-25T18:55:00Z">
        <w:r w:rsidDel="005D3330">
          <w:rPr>
            <w:color w:val="0070C0"/>
          </w:rPr>
          <w:delText>Por exemplo:</w:delText>
        </w:r>
        <w:bookmarkStart w:id="1104" w:name="_Toc78132751"/>
        <w:bookmarkStart w:id="1105" w:name="_Toc78134756"/>
        <w:bookmarkStart w:id="1106" w:name="_Toc78135001"/>
        <w:bookmarkEnd w:id="1104"/>
        <w:bookmarkEnd w:id="1105"/>
        <w:bookmarkEnd w:id="1106"/>
      </w:del>
    </w:p>
    <w:p w14:paraId="4A222245" w14:textId="77777777" w:rsidR="00FF5FE4" w:rsidDel="005D3330" w:rsidRDefault="0012612D">
      <w:pPr>
        <w:widowControl/>
        <w:pBdr>
          <w:top w:val="nil"/>
          <w:left w:val="nil"/>
          <w:bottom w:val="nil"/>
          <w:right w:val="nil"/>
          <w:between w:val="nil"/>
        </w:pBdr>
        <w:ind w:left="708"/>
        <w:jc w:val="both"/>
        <w:rPr>
          <w:del w:id="1107" w:author="Carlos Eduardo Gonzaga Romaniello de Souza" w:date="2021-07-25T18:55:00Z"/>
          <w:color w:val="0070C0"/>
        </w:rPr>
      </w:pPr>
      <w:del w:id="1108" w:author="Carlos Eduardo Gonzaga Romaniello de Souza" w:date="2021-07-25T18:55:00Z">
        <w:r w:rsidDel="005D3330">
          <w:rPr>
            <w:color w:val="0070C0"/>
          </w:rPr>
          <w:delText xml:space="preserve">Atualmente, os dados cartográficos coletados de forma manual, por meio de anotações a mão livre em cadernetas de campo e em croquis de mapas sobre papel quadriculado. Fotos e dados GPS são armazenados em campo são armazenados de forma dispersa em diferentes dispositivos de coleta. Desta maneira, ao retornar dos trabalhos de campo, as equipes consomem muito tempo para transcrever e integrar todos esses dados. Infelizmente, o trabalho manual muitas vezes resulta em falhas e perdas de dados. Por isso, este produto tem por objetivo a redução de tempo de coleta de dados cartográficos, a automação do processo de levantamento de dados, a integração dos dados coletados em um único equipamento de campo e, a posterior integração em um único repositório em nuvem, além de reduzir a perda de dados cartográfico coletados em campo. Destas maneiras, esse produto visa a redução dos custos associados ao levantamento de dados cartográficos em campo e a eliminação de falhas atualmente presente nesse processo.  </w:delText>
        </w:r>
        <w:bookmarkStart w:id="1109" w:name="_Toc78132752"/>
        <w:bookmarkStart w:id="1110" w:name="_Toc78134757"/>
        <w:bookmarkStart w:id="1111" w:name="_Toc78135002"/>
        <w:bookmarkEnd w:id="1109"/>
        <w:bookmarkEnd w:id="1110"/>
        <w:bookmarkEnd w:id="1111"/>
      </w:del>
    </w:p>
    <w:p w14:paraId="1A898BA8" w14:textId="77777777" w:rsidR="00FF5FE4" w:rsidDel="005D3330" w:rsidRDefault="00FF5FE4">
      <w:pPr>
        <w:jc w:val="both"/>
        <w:rPr>
          <w:del w:id="1112" w:author="Carlos Eduardo Gonzaga Romaniello de Souza" w:date="2021-07-25T18:55:00Z"/>
          <w:i/>
          <w:color w:val="0070C0"/>
        </w:rPr>
      </w:pPr>
      <w:bookmarkStart w:id="1113" w:name="_Toc78132753"/>
      <w:bookmarkStart w:id="1114" w:name="_Toc78134758"/>
      <w:bookmarkStart w:id="1115" w:name="_Toc78135003"/>
      <w:bookmarkEnd w:id="1113"/>
      <w:bookmarkEnd w:id="1114"/>
      <w:bookmarkEnd w:id="1115"/>
    </w:p>
    <w:p w14:paraId="29BF76A9" w14:textId="77777777" w:rsidR="00FF5FE4" w:rsidRDefault="0012612D">
      <w:pPr>
        <w:pStyle w:val="Ttulo3"/>
        <w:numPr>
          <w:ilvl w:val="2"/>
          <w:numId w:val="9"/>
        </w:numPr>
      </w:pPr>
      <w:bookmarkStart w:id="1116" w:name="_Toc78135004"/>
      <w:r>
        <w:t>Limites do produto</w:t>
      </w:r>
      <w:bookmarkEnd w:id="1116"/>
    </w:p>
    <w:p w14:paraId="313807F0" w14:textId="77777777" w:rsidR="005D3330" w:rsidRDefault="005D3330">
      <w:pPr>
        <w:widowControl/>
        <w:pBdr>
          <w:top w:val="nil"/>
          <w:left w:val="nil"/>
          <w:bottom w:val="nil"/>
          <w:right w:val="nil"/>
          <w:between w:val="nil"/>
        </w:pBdr>
        <w:ind w:left="708"/>
        <w:jc w:val="both"/>
        <w:rPr>
          <w:ins w:id="1117" w:author="Carlos Eduardo Gonzaga Romaniello de Souza" w:date="2021-07-25T18:55:00Z"/>
          <w:color w:val="000000"/>
        </w:rPr>
      </w:pPr>
    </w:p>
    <w:p w14:paraId="4D955429" w14:textId="77777777" w:rsidR="00FF5FE4" w:rsidDel="005D3330" w:rsidRDefault="0012612D">
      <w:pPr>
        <w:widowControl/>
        <w:pBdr>
          <w:top w:val="nil"/>
          <w:left w:val="nil"/>
          <w:bottom w:val="nil"/>
          <w:right w:val="nil"/>
          <w:between w:val="nil"/>
        </w:pBdr>
        <w:ind w:left="708" w:firstLine="710"/>
        <w:jc w:val="both"/>
        <w:rPr>
          <w:del w:id="1118" w:author="Carlos Eduardo Gonzaga Romaniello de Souza" w:date="2021-07-25T18:55:00Z"/>
          <w:color w:val="000000"/>
        </w:rPr>
        <w:pPrChange w:id="1119" w:author="Carlos Eduardo Gonzaga Romaniello de Souza" w:date="2021-07-25T18:55:00Z">
          <w:pPr>
            <w:widowControl/>
            <w:pBdr>
              <w:top w:val="nil"/>
              <w:left w:val="nil"/>
              <w:bottom w:val="nil"/>
              <w:right w:val="nil"/>
              <w:between w:val="nil"/>
            </w:pBdr>
            <w:ind w:left="708"/>
            <w:jc w:val="both"/>
          </w:pPr>
        </w:pPrChange>
      </w:pPr>
      <w:del w:id="1120" w:author="Carlos Eduardo Gonzaga Romaniello de Souza" w:date="2021-07-25T18:55:00Z">
        <w:r w:rsidDel="005D3330">
          <w:rPr>
            <w:color w:val="000000"/>
          </w:rPr>
          <w:delText>Descreve-se aqui o que o produto não fará</w:delText>
        </w:r>
      </w:del>
    </w:p>
    <w:p w14:paraId="74CA77CB" w14:textId="77777777" w:rsidR="00FF5FE4" w:rsidDel="005D3330" w:rsidRDefault="00FF5FE4">
      <w:pPr>
        <w:widowControl/>
        <w:pBdr>
          <w:top w:val="nil"/>
          <w:left w:val="nil"/>
          <w:bottom w:val="nil"/>
          <w:right w:val="nil"/>
          <w:between w:val="nil"/>
        </w:pBdr>
        <w:ind w:left="708" w:firstLine="710"/>
        <w:jc w:val="both"/>
        <w:rPr>
          <w:del w:id="1121" w:author="Carlos Eduardo Gonzaga Romaniello de Souza" w:date="2021-07-25T18:55:00Z"/>
        </w:rPr>
        <w:pPrChange w:id="1122" w:author="Carlos Eduardo Gonzaga Romaniello de Souza" w:date="2021-07-25T18:55:00Z">
          <w:pPr>
            <w:widowControl/>
            <w:pBdr>
              <w:top w:val="nil"/>
              <w:left w:val="nil"/>
              <w:bottom w:val="nil"/>
              <w:right w:val="nil"/>
              <w:between w:val="nil"/>
            </w:pBdr>
            <w:ind w:left="708"/>
            <w:jc w:val="both"/>
          </w:pPr>
        </w:pPrChange>
      </w:pPr>
    </w:p>
    <w:p w14:paraId="16628ADA" w14:textId="77777777" w:rsidR="00FF5FE4" w:rsidRDefault="005D3330">
      <w:pPr>
        <w:widowControl/>
        <w:pBdr>
          <w:top w:val="nil"/>
          <w:left w:val="nil"/>
          <w:bottom w:val="nil"/>
          <w:right w:val="nil"/>
          <w:between w:val="nil"/>
        </w:pBdr>
        <w:ind w:left="708" w:firstLine="710"/>
        <w:jc w:val="both"/>
        <w:pPrChange w:id="1123" w:author="Carlos Eduardo Gonzaga Romaniello de Souza" w:date="2021-07-25T18:55:00Z">
          <w:pPr>
            <w:widowControl/>
            <w:pBdr>
              <w:top w:val="nil"/>
              <w:left w:val="nil"/>
              <w:bottom w:val="nil"/>
              <w:right w:val="nil"/>
              <w:between w:val="nil"/>
            </w:pBdr>
            <w:ind w:left="708"/>
            <w:jc w:val="both"/>
          </w:pPr>
        </w:pPrChange>
      </w:pPr>
      <w:r>
        <w:t xml:space="preserve">O sistema </w:t>
      </w:r>
      <w:del w:id="1124" w:author="Carlos Eduardo Gonzaga Romaniello de Souza" w:date="2021-07-29T18:24:00Z">
        <w:r w:rsidDel="000B0220">
          <w:delText xml:space="preserve">não </w:delText>
        </w:r>
      </w:del>
      <w:del w:id="1125" w:author="Carlos Eduardo Gonzaga Romaniello de Souza" w:date="2021-07-29T18:20:00Z">
        <w:r w:rsidDel="000B0220">
          <w:delText>realizará a recuperação de dados após a finalização do programa e todo dado inserido nele só será armazenado em tempo de execução</w:delText>
        </w:r>
      </w:del>
      <w:ins w:id="1126" w:author="Carlos Eduardo Gonzaga Romaniello de Souza" w:date="2021-07-29T18:20:00Z">
        <w:r w:rsidR="000B0220">
          <w:t>possui backup apenas na máquina</w:t>
        </w:r>
      </w:ins>
      <w:ins w:id="1127" w:author="Carlos Eduardo Gonzaga Romaniello de Souza" w:date="2021-07-29T18:24:00Z">
        <w:r w:rsidR="000B0220">
          <w:t xml:space="preserve"> local</w:t>
        </w:r>
      </w:ins>
      <w:ins w:id="1128" w:author="Carlos Eduardo Gonzaga Romaniello de Souza" w:date="2021-07-29T18:20:00Z">
        <w:r w:rsidR="000B0220">
          <w:t>, não havendo a possibilidade de recuperaç</w:t>
        </w:r>
      </w:ins>
      <w:ins w:id="1129" w:author="Carlos Eduardo Gonzaga Romaniello de Souza" w:date="2021-07-29T18:21:00Z">
        <w:r w:rsidR="000B0220">
          <w:t>ão dos dados em caso de dano ou perda do computador</w:t>
        </w:r>
      </w:ins>
      <w:r>
        <w:t>.</w:t>
      </w:r>
    </w:p>
    <w:p w14:paraId="5D759A72" w14:textId="77777777" w:rsidR="00FF5FE4" w:rsidDel="005D3330" w:rsidRDefault="00FF5FE4">
      <w:pPr>
        <w:widowControl/>
        <w:pBdr>
          <w:top w:val="nil"/>
          <w:left w:val="nil"/>
          <w:bottom w:val="nil"/>
          <w:right w:val="nil"/>
          <w:between w:val="nil"/>
        </w:pBdr>
        <w:tabs>
          <w:tab w:val="right" w:pos="9922"/>
        </w:tabs>
        <w:rPr>
          <w:del w:id="1130" w:author="Carlos Eduardo Gonzaga Romaniello de Souza" w:date="2021-07-25T18:55:00Z"/>
          <w:b/>
          <w:color w:val="0070C0"/>
          <w:sz w:val="22"/>
          <w:szCs w:val="22"/>
        </w:rPr>
      </w:pPr>
    </w:p>
    <w:p w14:paraId="03B2EBAC" w14:textId="77777777" w:rsidR="00FF5FE4" w:rsidRDefault="0012612D">
      <w:pPr>
        <w:widowControl/>
        <w:pBdr>
          <w:top w:val="nil"/>
          <w:left w:val="nil"/>
          <w:bottom w:val="nil"/>
          <w:right w:val="nil"/>
          <w:between w:val="nil"/>
        </w:pBdr>
        <w:jc w:val="both"/>
        <w:rPr>
          <w:color w:val="0070C0"/>
        </w:rPr>
        <w:pPrChange w:id="1131" w:author="Carlos Eduardo Gonzaga Romaniello de Souza" w:date="2021-07-25T18:55:00Z">
          <w:pPr>
            <w:widowControl/>
            <w:pBdr>
              <w:top w:val="nil"/>
              <w:left w:val="nil"/>
              <w:bottom w:val="nil"/>
              <w:right w:val="nil"/>
              <w:between w:val="nil"/>
            </w:pBdr>
            <w:ind w:left="708"/>
            <w:jc w:val="both"/>
          </w:pPr>
        </w:pPrChange>
      </w:pPr>
      <w:del w:id="1132" w:author="Carlos Eduardo Gonzaga Romaniello de Souza" w:date="2021-07-25T18:55:00Z">
        <w:r w:rsidDel="005D3330">
          <w:rPr>
            <w:color w:val="0070C0"/>
          </w:rPr>
          <w:delText>O principal objetivo é evitar falsas expectativas por parte do cliente e usuários e explicitar requisitos adiados.</w:delText>
        </w:r>
      </w:del>
    </w:p>
    <w:p w14:paraId="0207DA50" w14:textId="77777777" w:rsidR="00FF5FE4" w:rsidRDefault="0012612D">
      <w:pPr>
        <w:pStyle w:val="Ttulo3"/>
        <w:numPr>
          <w:ilvl w:val="2"/>
          <w:numId w:val="9"/>
        </w:numPr>
      </w:pPr>
      <w:bookmarkStart w:id="1133" w:name="_Toc78135005"/>
      <w:r>
        <w:t>Benefícios do produto</w:t>
      </w:r>
      <w:bookmarkEnd w:id="1133"/>
    </w:p>
    <w:p w14:paraId="024EE4B7" w14:textId="77777777" w:rsidR="00FF5FE4" w:rsidRDefault="00FF5FE4">
      <w:pPr>
        <w:widowControl/>
        <w:pBdr>
          <w:top w:val="nil"/>
          <w:left w:val="nil"/>
          <w:bottom w:val="nil"/>
          <w:right w:val="nil"/>
          <w:between w:val="nil"/>
        </w:pBdr>
        <w:ind w:left="708"/>
        <w:jc w:val="both"/>
      </w:pPr>
    </w:p>
    <w:p w14:paraId="27A8F60F" w14:textId="77777777" w:rsidR="00FF5FE4" w:rsidDel="005D3330" w:rsidRDefault="0012612D">
      <w:pPr>
        <w:widowControl/>
        <w:pBdr>
          <w:top w:val="nil"/>
          <w:left w:val="nil"/>
          <w:bottom w:val="nil"/>
          <w:right w:val="nil"/>
          <w:between w:val="nil"/>
        </w:pBdr>
        <w:ind w:left="708" w:firstLine="710"/>
        <w:jc w:val="both"/>
        <w:rPr>
          <w:del w:id="1134" w:author="Carlos Eduardo Gonzaga Romaniello de Souza" w:date="2021-07-25T18:59:00Z"/>
        </w:rPr>
        <w:pPrChange w:id="1135" w:author="Carlos Eduardo Gonzaga Romaniello de Souza" w:date="2021-07-25T18:58:00Z">
          <w:pPr>
            <w:widowControl/>
            <w:pBdr>
              <w:top w:val="nil"/>
              <w:left w:val="nil"/>
              <w:bottom w:val="nil"/>
              <w:right w:val="nil"/>
              <w:between w:val="nil"/>
            </w:pBdr>
            <w:ind w:left="708"/>
            <w:jc w:val="both"/>
          </w:pPr>
        </w:pPrChange>
      </w:pPr>
      <w:r>
        <w:t xml:space="preserve">Espera-se que o dono da fazenda e consequentemente o usuário do sistema tenha de forma segura o histórico de seus animais cadastrados, juntamente com resumos financeiros à demanda, assim como abordados, automatizando o processo até então manual. </w:t>
      </w:r>
    </w:p>
    <w:p w14:paraId="17F4630E" w14:textId="77777777" w:rsidR="00FF5FE4" w:rsidRDefault="00FF5FE4">
      <w:pPr>
        <w:widowControl/>
        <w:pBdr>
          <w:top w:val="nil"/>
          <w:left w:val="nil"/>
          <w:bottom w:val="nil"/>
          <w:right w:val="nil"/>
          <w:between w:val="nil"/>
        </w:pBdr>
        <w:ind w:left="708" w:firstLine="710"/>
        <w:jc w:val="both"/>
        <w:pPrChange w:id="1136" w:author="Carlos Eduardo Gonzaga Romaniello de Souza" w:date="2021-07-25T18:59:00Z">
          <w:pPr>
            <w:widowControl/>
            <w:pBdr>
              <w:top w:val="nil"/>
              <w:left w:val="nil"/>
              <w:bottom w:val="nil"/>
              <w:right w:val="nil"/>
              <w:between w:val="nil"/>
            </w:pBdr>
            <w:ind w:left="708"/>
            <w:jc w:val="both"/>
          </w:pPr>
        </w:pPrChange>
      </w:pPr>
    </w:p>
    <w:p w14:paraId="1588D878" w14:textId="77777777" w:rsidR="00FF5FE4" w:rsidRDefault="0012612D">
      <w:pPr>
        <w:widowControl/>
        <w:pBdr>
          <w:top w:val="nil"/>
          <w:left w:val="nil"/>
          <w:bottom w:val="nil"/>
          <w:right w:val="nil"/>
          <w:between w:val="nil"/>
        </w:pBdr>
        <w:ind w:left="708" w:firstLine="710"/>
        <w:jc w:val="both"/>
        <w:rPr>
          <w:ins w:id="1137" w:author="Carlos Eduardo Gonzaga Romaniello de Souza" w:date="2021-07-25T18:59:00Z"/>
        </w:rPr>
        <w:pPrChange w:id="1138" w:author="Carlos Eduardo Gonzaga Romaniello de Souza" w:date="2021-07-25T18:58:00Z">
          <w:pPr>
            <w:widowControl/>
            <w:pBdr>
              <w:top w:val="nil"/>
              <w:left w:val="nil"/>
              <w:bottom w:val="nil"/>
              <w:right w:val="nil"/>
              <w:between w:val="nil"/>
            </w:pBdr>
            <w:ind w:left="708"/>
            <w:jc w:val="both"/>
          </w:pPr>
        </w:pPrChange>
      </w:pPr>
      <w:r>
        <w:t>Com a atualização de dados de cada animal, não será necessário o processo cíclico de cálculos, como feito manualmente, visto que os resumos apresentados são automaticamente atualizados, junto do gado, tendo então um ganho na segurança dos dados apresentados e na agilidade do processo.</w:t>
      </w:r>
    </w:p>
    <w:p w14:paraId="3DE538E7" w14:textId="77777777" w:rsidR="005D3330" w:rsidRDefault="005D3330">
      <w:pPr>
        <w:widowControl/>
        <w:pBdr>
          <w:top w:val="nil"/>
          <w:left w:val="nil"/>
          <w:bottom w:val="nil"/>
          <w:right w:val="nil"/>
          <w:between w:val="nil"/>
        </w:pBdr>
        <w:ind w:left="708" w:firstLine="710"/>
        <w:jc w:val="both"/>
        <w:pPrChange w:id="1139" w:author="Carlos Eduardo Gonzaga Romaniello de Souza" w:date="2021-07-25T18:58:00Z">
          <w:pPr>
            <w:widowControl/>
            <w:pBdr>
              <w:top w:val="nil"/>
              <w:left w:val="nil"/>
              <w:bottom w:val="nil"/>
              <w:right w:val="nil"/>
              <w:between w:val="nil"/>
            </w:pBdr>
            <w:ind w:left="708"/>
            <w:jc w:val="both"/>
          </w:pPr>
        </w:pPrChange>
      </w:pPr>
    </w:p>
    <w:p w14:paraId="1DC4D06F" w14:textId="77777777" w:rsidR="00FF5FE4" w:rsidDel="005D3330" w:rsidRDefault="00FF5FE4">
      <w:pPr>
        <w:widowControl/>
        <w:pBdr>
          <w:top w:val="nil"/>
          <w:left w:val="nil"/>
          <w:bottom w:val="nil"/>
          <w:right w:val="nil"/>
          <w:between w:val="nil"/>
        </w:pBdr>
        <w:ind w:left="708"/>
        <w:jc w:val="both"/>
        <w:rPr>
          <w:del w:id="1140" w:author="Carlos Eduardo Gonzaga Romaniello de Souza" w:date="2021-07-25T18:59:00Z"/>
        </w:rPr>
      </w:pPr>
      <w:bookmarkStart w:id="1141" w:name="_Toc78132756"/>
      <w:bookmarkStart w:id="1142" w:name="_Toc78134761"/>
      <w:bookmarkStart w:id="1143" w:name="_Toc78135006"/>
      <w:bookmarkEnd w:id="1141"/>
      <w:bookmarkEnd w:id="1142"/>
      <w:bookmarkEnd w:id="1143"/>
    </w:p>
    <w:p w14:paraId="227CF5FD" w14:textId="77777777" w:rsidR="00FF5FE4" w:rsidDel="005D3330" w:rsidRDefault="0012612D">
      <w:pPr>
        <w:widowControl/>
        <w:pBdr>
          <w:top w:val="nil"/>
          <w:left w:val="nil"/>
          <w:bottom w:val="nil"/>
          <w:right w:val="nil"/>
          <w:between w:val="nil"/>
        </w:pBdr>
        <w:ind w:left="708"/>
        <w:jc w:val="both"/>
        <w:rPr>
          <w:del w:id="1144" w:author="Carlos Eduardo Gonzaga Romaniello de Souza" w:date="2021-07-25T18:59:00Z"/>
          <w:color w:val="0070C0"/>
        </w:rPr>
      </w:pPr>
      <w:del w:id="1145" w:author="Carlos Eduardo Gonzaga Romaniello de Souza" w:date="2021-07-25T18:59:00Z">
        <w:r w:rsidDel="005D3330">
          <w:rPr>
            <w:color w:val="0070C0"/>
          </w:rPr>
          <w:delText>Associar funções e benefícios torna possível fazer a priorização dos requisitos funcionais.</w:delText>
        </w:r>
        <w:bookmarkStart w:id="1146" w:name="_Toc78132757"/>
        <w:bookmarkStart w:id="1147" w:name="_Toc78134762"/>
        <w:bookmarkStart w:id="1148" w:name="_Toc78135007"/>
        <w:bookmarkEnd w:id="1146"/>
        <w:bookmarkEnd w:id="1147"/>
        <w:bookmarkEnd w:id="1148"/>
      </w:del>
    </w:p>
    <w:p w14:paraId="2EF59F36" w14:textId="1D7C196B" w:rsidR="00FF5FE4" w:rsidRDefault="0012612D">
      <w:pPr>
        <w:pStyle w:val="Ttulo2"/>
        <w:numPr>
          <w:ilvl w:val="1"/>
          <w:numId w:val="9"/>
        </w:numPr>
        <w:rPr>
          <w:ins w:id="1149" w:author="Carlos Eduardo Gonzaga Romaniello de Souza" w:date="2021-08-18T21:06:00Z"/>
        </w:rPr>
      </w:pPr>
      <w:bookmarkStart w:id="1150" w:name="_Toc78135008"/>
      <w:r>
        <w:t>Serviços oferecidos pelo produto</w:t>
      </w:r>
      <w:bookmarkEnd w:id="1150"/>
    </w:p>
    <w:p w14:paraId="3CE7E9B3" w14:textId="2CF173BB" w:rsidR="007C2D10" w:rsidRDefault="00BE5E6B">
      <w:pPr>
        <w:pStyle w:val="PargrafodaLista"/>
        <w:numPr>
          <w:ilvl w:val="2"/>
          <w:numId w:val="9"/>
        </w:numPr>
        <w:outlineLvl w:val="2"/>
        <w:rPr>
          <w:ins w:id="1151" w:author="Carlos Eduardo Gonzaga Romaniello de Souza" w:date="2021-08-18T21:07:00Z"/>
          <w:i/>
        </w:rPr>
        <w:pPrChange w:id="1152" w:author="Carlos Eduardo Gonzaga Romaniello de Souza" w:date="2021-08-18T21:10:00Z">
          <w:pPr>
            <w:pStyle w:val="Ttulo2"/>
            <w:numPr>
              <w:ilvl w:val="1"/>
              <w:numId w:val="9"/>
            </w:numPr>
          </w:pPr>
        </w:pPrChange>
      </w:pPr>
      <w:ins w:id="1153" w:author="Carlos Eduardo Gonzaga Romaniello de Souza" w:date="2021-08-18T21:07:00Z">
        <w:r>
          <w:rPr>
            <w:noProof/>
          </w:rPr>
          <w:drawing>
            <wp:anchor distT="0" distB="0" distL="114300" distR="114300" simplePos="0" relativeHeight="251661312" behindDoc="0" locked="0" layoutInCell="1" allowOverlap="1" wp14:anchorId="1F5C7A08" wp14:editId="5F7FB0E8">
              <wp:simplePos x="0" y="0"/>
              <wp:positionH relativeFrom="margin">
                <wp:align>center</wp:align>
              </wp:positionH>
              <wp:positionV relativeFrom="paragraph">
                <wp:posOffset>245110</wp:posOffset>
              </wp:positionV>
              <wp:extent cx="2526983" cy="2885597"/>
              <wp:effectExtent l="0" t="0" r="6985" b="0"/>
              <wp:wrapTopAndBottom/>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526983" cy="2885597"/>
                      </a:xfrm>
                      <a:prstGeom prst="rect">
                        <a:avLst/>
                      </a:prstGeom>
                      <a:ln/>
                    </pic:spPr>
                  </pic:pic>
                </a:graphicData>
              </a:graphic>
            </wp:anchor>
          </w:drawing>
        </w:r>
        <w:r w:rsidR="007C2D10" w:rsidRPr="007C2D10">
          <w:rPr>
            <w:rFonts w:ascii="Arial" w:hAnsi="Arial" w:cs="Arial"/>
            <w:i/>
            <w:rPrChange w:id="1154" w:author="Carlos Eduardo Gonzaga Romaniello de Souza" w:date="2021-08-18T21:07:00Z">
              <w:rPr/>
            </w:rPrChange>
          </w:rPr>
          <w:t>Generalização dos atores</w:t>
        </w:r>
      </w:ins>
    </w:p>
    <w:p w14:paraId="3AE35FF8" w14:textId="63D99336" w:rsidR="00BE5E6B" w:rsidRPr="00BE5E6B" w:rsidRDefault="00BE5E6B">
      <w:pPr>
        <w:widowControl/>
        <w:pBdr>
          <w:top w:val="nil"/>
          <w:left w:val="nil"/>
          <w:bottom w:val="nil"/>
          <w:right w:val="nil"/>
          <w:between w:val="nil"/>
        </w:pBdr>
        <w:jc w:val="center"/>
        <w:rPr>
          <w:ins w:id="1155" w:author="Carlos Eduardo Gonzaga Romaniello de Souza" w:date="2021-08-18T21:08:00Z"/>
          <w:sz w:val="18"/>
          <w:szCs w:val="18"/>
          <w:rPrChange w:id="1156" w:author="Carlos Eduardo Gonzaga Romaniello de Souza" w:date="2021-08-18T21:08:00Z">
            <w:rPr>
              <w:ins w:id="1157" w:author="Carlos Eduardo Gonzaga Romaniello de Souza" w:date="2021-08-18T21:08:00Z"/>
            </w:rPr>
          </w:rPrChange>
        </w:rPr>
        <w:pPrChange w:id="1158" w:author="Carlos Eduardo Gonzaga Romaniello de Souza" w:date="2021-08-18T21:08:00Z">
          <w:pPr>
            <w:pStyle w:val="PargrafodaLista"/>
            <w:widowControl/>
            <w:numPr>
              <w:numId w:val="9"/>
            </w:numPr>
            <w:pBdr>
              <w:top w:val="nil"/>
              <w:left w:val="nil"/>
              <w:bottom w:val="nil"/>
              <w:right w:val="nil"/>
              <w:between w:val="nil"/>
            </w:pBdr>
            <w:ind w:left="0"/>
            <w:jc w:val="center"/>
          </w:pPr>
        </w:pPrChange>
      </w:pPr>
      <w:ins w:id="1159" w:author="Carlos Eduardo Gonzaga Romaniello de Souza" w:date="2021-08-18T21:08:00Z">
        <w:r w:rsidRPr="00BE5E6B">
          <w:rPr>
            <w:sz w:val="18"/>
            <w:szCs w:val="18"/>
            <w:rPrChange w:id="1160" w:author="Carlos Eduardo Gonzaga Romaniello de Souza" w:date="2021-08-18T21:08:00Z">
              <w:rPr/>
            </w:rPrChange>
          </w:rPr>
          <w:t>Figura 2 – Diagrama de Atores do Sistema</w:t>
        </w:r>
      </w:ins>
    </w:p>
    <w:p w14:paraId="3A19649C" w14:textId="6E483D0A" w:rsidR="007C2D10" w:rsidRPr="00BE5E6B" w:rsidRDefault="007C2D10">
      <w:pPr>
        <w:pStyle w:val="PargrafodaLista"/>
        <w:ind w:left="2880"/>
        <w:rPr>
          <w:ins w:id="1161" w:author="Carlos Eduardo Gonzaga Romaniello de Souza" w:date="2021-08-18T21:07:00Z"/>
          <w:rPrChange w:id="1162" w:author="Carlos Eduardo Gonzaga Romaniello de Souza" w:date="2021-08-18T21:08:00Z">
            <w:rPr>
              <w:ins w:id="1163" w:author="Carlos Eduardo Gonzaga Romaniello de Souza" w:date="2021-08-18T21:07:00Z"/>
              <w:i/>
            </w:rPr>
          </w:rPrChange>
        </w:rPr>
        <w:pPrChange w:id="1164" w:author="Carlos Eduardo Gonzaga Romaniello de Souza" w:date="2021-08-18T21:08:00Z">
          <w:pPr>
            <w:pStyle w:val="Ttulo2"/>
            <w:numPr>
              <w:ilvl w:val="1"/>
              <w:numId w:val="9"/>
            </w:numPr>
          </w:pPr>
        </w:pPrChange>
      </w:pPr>
    </w:p>
    <w:p w14:paraId="60E80949" w14:textId="019052ED" w:rsidR="007C2D10" w:rsidRDefault="007C2D10">
      <w:pPr>
        <w:pStyle w:val="PargrafodaLista"/>
        <w:ind w:left="0"/>
        <w:rPr>
          <w:ins w:id="1165" w:author="Carlos Eduardo Gonzaga Romaniello de Souza" w:date="2021-08-18T21:08:00Z"/>
          <w:i/>
        </w:rPr>
        <w:pPrChange w:id="1166" w:author="Carlos Eduardo Gonzaga Romaniello de Souza" w:date="2021-08-18T21:07:00Z">
          <w:pPr>
            <w:pStyle w:val="Ttulo2"/>
            <w:numPr>
              <w:ilvl w:val="1"/>
              <w:numId w:val="9"/>
            </w:numPr>
          </w:pPr>
        </w:pPrChange>
      </w:pPr>
    </w:p>
    <w:p w14:paraId="18C9FA9C" w14:textId="77777777" w:rsidR="00BE5E6B" w:rsidRPr="007C2D10" w:rsidRDefault="00BE5E6B">
      <w:pPr>
        <w:pStyle w:val="PargrafodaLista"/>
        <w:ind w:left="0"/>
        <w:rPr>
          <w:i/>
          <w:rPrChange w:id="1167" w:author="Carlos Eduardo Gonzaga Romaniello de Souza" w:date="2021-08-18T21:07:00Z">
            <w:rPr/>
          </w:rPrChange>
        </w:rPr>
        <w:pPrChange w:id="1168" w:author="Carlos Eduardo Gonzaga Romaniello de Souza" w:date="2021-08-18T21:07:00Z">
          <w:pPr>
            <w:pStyle w:val="Ttulo2"/>
            <w:numPr>
              <w:ilvl w:val="1"/>
              <w:numId w:val="9"/>
            </w:numPr>
          </w:pPr>
        </w:pPrChange>
      </w:pPr>
    </w:p>
    <w:p w14:paraId="54B857A0" w14:textId="1B7699AA" w:rsidR="007C2D10" w:rsidRPr="00BE5E6B" w:rsidRDefault="0012612D" w:rsidP="00BE5E6B">
      <w:pPr>
        <w:pStyle w:val="Ttulo3"/>
        <w:numPr>
          <w:ilvl w:val="2"/>
          <w:numId w:val="9"/>
        </w:numPr>
      </w:pPr>
      <w:bookmarkStart w:id="1169" w:name="_Toc78135009"/>
      <w:r>
        <w:t>Diagrama de contexto</w:t>
      </w:r>
      <w:bookmarkEnd w:id="1169"/>
    </w:p>
    <w:p w14:paraId="62808C66" w14:textId="77777777" w:rsidR="00FF5FE4" w:rsidDel="005D3330" w:rsidRDefault="00FF5FE4">
      <w:pPr>
        <w:widowControl/>
        <w:rPr>
          <w:del w:id="1170" w:author="Carlos Eduardo Gonzaga Romaniello de Souza" w:date="2021-07-25T19:00:00Z"/>
          <w:sz w:val="22"/>
          <w:szCs w:val="22"/>
        </w:rPr>
      </w:pPr>
    </w:p>
    <w:p w14:paraId="78971DC3" w14:textId="77777777" w:rsidR="00FF5FE4" w:rsidDel="005D3330" w:rsidRDefault="0012612D">
      <w:pPr>
        <w:widowControl/>
        <w:pBdr>
          <w:top w:val="nil"/>
          <w:left w:val="nil"/>
          <w:bottom w:val="nil"/>
          <w:right w:val="nil"/>
          <w:between w:val="nil"/>
        </w:pBdr>
        <w:ind w:left="708"/>
        <w:jc w:val="both"/>
        <w:rPr>
          <w:del w:id="1171" w:author="Carlos Eduardo Gonzaga Romaniello de Souza" w:date="2021-07-25T19:00:00Z"/>
          <w:color w:val="000000"/>
        </w:rPr>
      </w:pPr>
      <w:del w:id="1172" w:author="Carlos Eduardo Gonzaga Romaniello de Souza" w:date="2021-07-25T19:00:00Z">
        <w:r w:rsidDel="005D3330">
          <w:rPr>
            <w:color w:val="000000"/>
          </w:rPr>
          <w:delText xml:space="preserve">Inclui-se aqui o diagrama de contexto do sistema. </w:delText>
        </w:r>
      </w:del>
    </w:p>
    <w:p w14:paraId="585DB394" w14:textId="77777777" w:rsidR="00FF5FE4" w:rsidRDefault="00FF5FE4">
      <w:pPr>
        <w:widowControl/>
        <w:pBdr>
          <w:top w:val="nil"/>
          <w:left w:val="nil"/>
          <w:bottom w:val="nil"/>
          <w:right w:val="nil"/>
          <w:between w:val="nil"/>
        </w:pBdr>
        <w:ind w:left="708"/>
        <w:jc w:val="both"/>
        <w:rPr>
          <w:color w:val="000000"/>
        </w:rPr>
      </w:pPr>
    </w:p>
    <w:p w14:paraId="1DBF2AC8" w14:textId="77777777" w:rsidR="00FF5FE4" w:rsidDel="005D3330" w:rsidRDefault="0012612D">
      <w:pPr>
        <w:widowControl/>
        <w:pBdr>
          <w:top w:val="nil"/>
          <w:left w:val="nil"/>
          <w:bottom w:val="nil"/>
          <w:right w:val="nil"/>
          <w:between w:val="nil"/>
        </w:pBdr>
        <w:ind w:left="708"/>
        <w:jc w:val="both"/>
        <w:rPr>
          <w:del w:id="1173" w:author="Carlos Eduardo Gonzaga Romaniello de Souza" w:date="2021-07-25T18:59:00Z"/>
          <w:color w:val="0070C0"/>
          <w:sz w:val="18"/>
          <w:szCs w:val="18"/>
        </w:rPr>
      </w:pPr>
      <w:del w:id="1174" w:author="Carlos Eduardo Gonzaga Romaniello de Souza" w:date="2021-07-25T18:59:00Z">
        <w:r w:rsidDel="005D3330">
          <w:rPr>
            <w:color w:val="0070C0"/>
            <w:sz w:val="18"/>
            <w:szCs w:val="18"/>
          </w:rPr>
          <w:delText>Isto é, um diagrama de casos de uso que mostre as interfaces do sistema em seu ambiente de operação. É importante apresentar os diversos atores (tipos de usuários) que interagem com o sistema, sejam esses atores pessoas, hardware ou outro sistema. Cada caso de uso corresponde a um serviço (macro funcionalidade) oferecido pelo sistema.</w:delText>
        </w:r>
      </w:del>
    </w:p>
    <w:p w14:paraId="49D8F15B" w14:textId="77777777" w:rsidR="00FF5FE4" w:rsidRDefault="00FF5FE4">
      <w:pPr>
        <w:widowControl/>
        <w:pBdr>
          <w:top w:val="nil"/>
          <w:left w:val="nil"/>
          <w:bottom w:val="nil"/>
          <w:right w:val="nil"/>
          <w:between w:val="nil"/>
        </w:pBdr>
        <w:ind w:left="708"/>
        <w:jc w:val="both"/>
        <w:rPr>
          <w:color w:val="0070C0"/>
          <w:sz w:val="18"/>
          <w:szCs w:val="18"/>
        </w:rPr>
      </w:pPr>
    </w:p>
    <w:p w14:paraId="22AFFA77" w14:textId="370E223C" w:rsidR="00FF5FE4" w:rsidDel="007C2D10" w:rsidRDefault="00074A95">
      <w:pPr>
        <w:widowControl/>
        <w:pBdr>
          <w:top w:val="nil"/>
          <w:left w:val="nil"/>
          <w:bottom w:val="nil"/>
          <w:right w:val="nil"/>
          <w:between w:val="nil"/>
        </w:pBdr>
        <w:ind w:left="708"/>
        <w:jc w:val="center"/>
        <w:rPr>
          <w:del w:id="1175" w:author="Carlos Eduardo Gonzaga Romaniello de Souza" w:date="2021-08-18T21:04:00Z"/>
          <w:color w:val="0070C0"/>
          <w:sz w:val="18"/>
          <w:szCs w:val="18"/>
        </w:rPr>
      </w:pPr>
      <w:ins w:id="1176" w:author="Carlos Eduardo Gonzaga Romaniello de Souza" w:date="2021-08-23T20:54:00Z">
        <w:r w:rsidRPr="00074A95">
          <w:rPr>
            <w:noProof/>
            <w:color w:val="0070C0"/>
            <w:sz w:val="18"/>
            <w:szCs w:val="18"/>
          </w:rPr>
          <w:lastRenderedPageBreak/>
          <w:drawing>
            <wp:inline distT="0" distB="0" distL="0" distR="0" wp14:anchorId="34442D84" wp14:editId="06216812">
              <wp:extent cx="3580701" cy="2626995"/>
              <wp:effectExtent l="0" t="0" r="127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3717" cy="2636544"/>
                      </a:xfrm>
                      <a:prstGeom prst="rect">
                        <a:avLst/>
                      </a:prstGeom>
                    </pic:spPr>
                  </pic:pic>
                </a:graphicData>
              </a:graphic>
            </wp:inline>
          </w:drawing>
        </w:r>
      </w:ins>
      <w:del w:id="1177" w:author="Carlos Eduardo Gonzaga Romaniello de Souza" w:date="2021-08-18T21:04:00Z">
        <w:r w:rsidR="0012612D" w:rsidDel="007C2D10">
          <w:rPr>
            <w:noProof/>
            <w:color w:val="0070C0"/>
            <w:sz w:val="18"/>
            <w:szCs w:val="18"/>
          </w:rPr>
          <w:drawing>
            <wp:inline distT="114300" distB="114300" distL="114300" distR="114300" wp14:anchorId="1B5F7252" wp14:editId="1BB2B9EA">
              <wp:extent cx="5943600" cy="2044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044700"/>
                      </a:xfrm>
                      <a:prstGeom prst="rect">
                        <a:avLst/>
                      </a:prstGeom>
                      <a:ln/>
                    </pic:spPr>
                  </pic:pic>
                </a:graphicData>
              </a:graphic>
            </wp:inline>
          </w:drawing>
        </w:r>
      </w:del>
    </w:p>
    <w:p w14:paraId="542868DE" w14:textId="53B13FE5" w:rsidR="00FF5FE4" w:rsidRPr="005D3330" w:rsidDel="007C2D10" w:rsidRDefault="0012612D">
      <w:pPr>
        <w:widowControl/>
        <w:pBdr>
          <w:top w:val="nil"/>
          <w:left w:val="nil"/>
          <w:bottom w:val="nil"/>
          <w:right w:val="nil"/>
          <w:between w:val="nil"/>
        </w:pBdr>
        <w:jc w:val="center"/>
        <w:rPr>
          <w:del w:id="1178" w:author="Carlos Eduardo Gonzaga Romaniello de Souza" w:date="2021-08-18T21:04:00Z"/>
          <w:sz w:val="18"/>
          <w:szCs w:val="18"/>
          <w:rPrChange w:id="1179" w:author="Carlos Eduardo Gonzaga Romaniello de Souza" w:date="2021-07-25T19:00:00Z">
            <w:rPr>
              <w:del w:id="1180" w:author="Carlos Eduardo Gonzaga Romaniello de Souza" w:date="2021-08-18T21:04:00Z"/>
              <w:color w:val="0070C0"/>
              <w:sz w:val="18"/>
              <w:szCs w:val="18"/>
            </w:rPr>
          </w:rPrChange>
        </w:rPr>
        <w:pPrChange w:id="1181" w:author="Carlos Eduardo Gonzaga Romaniello de Souza" w:date="2021-08-18T21:04:00Z">
          <w:pPr>
            <w:widowControl/>
            <w:pBdr>
              <w:top w:val="nil"/>
              <w:left w:val="nil"/>
              <w:bottom w:val="nil"/>
              <w:right w:val="nil"/>
              <w:between w:val="nil"/>
            </w:pBdr>
            <w:ind w:left="708"/>
            <w:jc w:val="center"/>
          </w:pPr>
        </w:pPrChange>
      </w:pPr>
      <w:del w:id="1182" w:author="Carlos Eduardo Gonzaga Romaniello de Souza" w:date="2021-08-18T21:04:00Z">
        <w:r w:rsidRPr="005D3330" w:rsidDel="007C2D10">
          <w:rPr>
            <w:sz w:val="18"/>
            <w:szCs w:val="18"/>
            <w:rPrChange w:id="1183" w:author="Carlos Eduardo Gonzaga Romaniello de Souza" w:date="2021-07-25T19:00:00Z">
              <w:rPr>
                <w:color w:val="0070C0"/>
                <w:sz w:val="18"/>
                <w:szCs w:val="18"/>
              </w:rPr>
            </w:rPrChange>
          </w:rPr>
          <w:delText>Figura 1 – Diagrama de Contexto do Sistema</w:delText>
        </w:r>
      </w:del>
    </w:p>
    <w:p w14:paraId="2D4BEAFC" w14:textId="77777777" w:rsidR="00FF5FE4" w:rsidRDefault="0012612D">
      <w:pPr>
        <w:widowControl/>
        <w:pBdr>
          <w:top w:val="nil"/>
          <w:left w:val="nil"/>
          <w:bottom w:val="nil"/>
          <w:right w:val="nil"/>
          <w:between w:val="nil"/>
        </w:pBdr>
        <w:ind w:left="708"/>
        <w:jc w:val="center"/>
        <w:rPr>
          <w:ins w:id="1184" w:author="Carlos Eduardo Gonzaga Romaniello de Souza" w:date="2021-07-25T19:00:00Z"/>
          <w:color w:val="000000"/>
        </w:rPr>
        <w:pPrChange w:id="1185" w:author="Carlos Eduardo Gonzaga Romaniello de Souza" w:date="2021-08-18T21:04:00Z">
          <w:pPr>
            <w:widowControl/>
            <w:pBdr>
              <w:top w:val="nil"/>
              <w:left w:val="nil"/>
              <w:bottom w:val="nil"/>
              <w:right w:val="nil"/>
              <w:between w:val="nil"/>
            </w:pBdr>
            <w:ind w:left="708"/>
            <w:jc w:val="both"/>
          </w:pPr>
        </w:pPrChange>
      </w:pPr>
      <w:del w:id="1186" w:author="Carlos Eduardo Gonzaga Romaniello de Souza" w:date="2021-07-25T19:00:00Z">
        <w:r w:rsidDel="005D3330">
          <w:rPr>
            <w:color w:val="000000"/>
          </w:rPr>
          <w:delText>.</w:delText>
        </w:r>
      </w:del>
    </w:p>
    <w:p w14:paraId="54829352" w14:textId="08D0923B" w:rsidR="005D3330" w:rsidRDefault="00074A95">
      <w:pPr>
        <w:widowControl/>
        <w:pBdr>
          <w:top w:val="nil"/>
          <w:left w:val="nil"/>
          <w:bottom w:val="nil"/>
          <w:right w:val="nil"/>
          <w:between w:val="nil"/>
        </w:pBdr>
        <w:ind w:left="708"/>
        <w:jc w:val="center"/>
        <w:rPr>
          <w:ins w:id="1187" w:author="Carlos Eduardo Gonzaga Romaniello de Souza" w:date="2021-07-25T19:00:00Z"/>
          <w:color w:val="000000"/>
        </w:rPr>
        <w:pPrChange w:id="1188" w:author="Carlos Eduardo Gonzaga Romaniello de Souza" w:date="2021-08-23T20:55:00Z">
          <w:pPr>
            <w:widowControl/>
            <w:pBdr>
              <w:top w:val="nil"/>
              <w:left w:val="nil"/>
              <w:bottom w:val="nil"/>
              <w:right w:val="nil"/>
              <w:between w:val="nil"/>
            </w:pBdr>
            <w:ind w:left="708"/>
            <w:jc w:val="both"/>
          </w:pPr>
        </w:pPrChange>
      </w:pPr>
      <w:ins w:id="1189" w:author="Carlos Eduardo Gonzaga Romaniello de Souza" w:date="2021-08-23T20:54:00Z">
        <w:r>
          <w:rPr>
            <w:color w:val="000000"/>
          </w:rPr>
          <w:t xml:space="preserve">Figura 1 </w:t>
        </w:r>
      </w:ins>
      <w:ins w:id="1190" w:author="Carlos Eduardo Gonzaga Romaniello de Souza" w:date="2021-08-23T20:55:00Z">
        <w:r>
          <w:rPr>
            <w:color w:val="000000"/>
          </w:rPr>
          <w:t>– Diagrama de contexto</w:t>
        </w:r>
      </w:ins>
    </w:p>
    <w:p w14:paraId="305A9F76" w14:textId="77777777" w:rsidR="005D3330" w:rsidRDefault="005D3330">
      <w:pPr>
        <w:widowControl/>
        <w:pBdr>
          <w:top w:val="nil"/>
          <w:left w:val="nil"/>
          <w:bottom w:val="nil"/>
          <w:right w:val="nil"/>
          <w:between w:val="nil"/>
        </w:pBdr>
        <w:ind w:left="708"/>
        <w:jc w:val="both"/>
        <w:rPr>
          <w:ins w:id="1191" w:author="Carlos Eduardo Gonzaga Romaniello de Souza" w:date="2021-07-25T19:00:00Z"/>
          <w:color w:val="000000"/>
        </w:rPr>
      </w:pPr>
    </w:p>
    <w:p w14:paraId="1FA43036" w14:textId="77777777" w:rsidR="005D3330" w:rsidRDefault="005D3330">
      <w:pPr>
        <w:widowControl/>
        <w:pBdr>
          <w:top w:val="nil"/>
          <w:left w:val="nil"/>
          <w:bottom w:val="nil"/>
          <w:right w:val="nil"/>
          <w:between w:val="nil"/>
        </w:pBdr>
        <w:ind w:left="708"/>
        <w:jc w:val="both"/>
        <w:rPr>
          <w:ins w:id="1192" w:author="Carlos Eduardo Gonzaga Romaniello de Souza" w:date="2021-07-25T19:00:00Z"/>
          <w:color w:val="000000"/>
        </w:rPr>
      </w:pPr>
    </w:p>
    <w:p w14:paraId="78DA3FE3" w14:textId="77777777" w:rsidR="005D3330" w:rsidRDefault="005D3330">
      <w:pPr>
        <w:widowControl/>
        <w:pBdr>
          <w:top w:val="nil"/>
          <w:left w:val="nil"/>
          <w:bottom w:val="nil"/>
          <w:right w:val="nil"/>
          <w:between w:val="nil"/>
        </w:pBdr>
        <w:ind w:left="708"/>
        <w:jc w:val="both"/>
        <w:rPr>
          <w:ins w:id="1193" w:author="Carlos Eduardo Gonzaga Romaniello de Souza" w:date="2021-07-25T19:00:00Z"/>
          <w:color w:val="000000"/>
        </w:rPr>
      </w:pPr>
    </w:p>
    <w:p w14:paraId="67D1D11D" w14:textId="77777777" w:rsidR="005D3330" w:rsidRDefault="005D3330">
      <w:pPr>
        <w:widowControl/>
        <w:pBdr>
          <w:top w:val="nil"/>
          <w:left w:val="nil"/>
          <w:bottom w:val="nil"/>
          <w:right w:val="nil"/>
          <w:between w:val="nil"/>
        </w:pBdr>
        <w:ind w:left="708"/>
        <w:jc w:val="both"/>
        <w:rPr>
          <w:color w:val="000000"/>
        </w:rPr>
      </w:pPr>
    </w:p>
    <w:p w14:paraId="775023DE" w14:textId="77777777" w:rsidR="00FF5FE4" w:rsidRDefault="0012612D">
      <w:pPr>
        <w:pStyle w:val="Ttulo3"/>
        <w:numPr>
          <w:ilvl w:val="2"/>
          <w:numId w:val="9"/>
        </w:numPr>
      </w:pPr>
      <w:bookmarkStart w:id="1194" w:name="_Toc78135010"/>
      <w:r>
        <w:t>Descrição dos Serviços</w:t>
      </w:r>
      <w:bookmarkEnd w:id="1194"/>
    </w:p>
    <w:p w14:paraId="587CEFC9" w14:textId="77777777" w:rsidR="00FF5FE4" w:rsidDel="005D3330" w:rsidRDefault="00FF5FE4">
      <w:pPr>
        <w:rPr>
          <w:del w:id="1195" w:author="Carlos Eduardo Gonzaga Romaniello de Souza" w:date="2021-07-25T19:00:00Z"/>
        </w:rPr>
      </w:pPr>
    </w:p>
    <w:p w14:paraId="4C07E0D7" w14:textId="77777777" w:rsidR="00FF5FE4" w:rsidDel="005D3330" w:rsidRDefault="0012612D">
      <w:pPr>
        <w:widowControl/>
        <w:pBdr>
          <w:top w:val="nil"/>
          <w:left w:val="nil"/>
          <w:bottom w:val="nil"/>
          <w:right w:val="nil"/>
          <w:between w:val="nil"/>
        </w:pBdr>
        <w:jc w:val="both"/>
        <w:rPr>
          <w:del w:id="1196" w:author="Carlos Eduardo Gonzaga Romaniello de Souza" w:date="2021-07-25T19:00:00Z"/>
          <w:color w:val="000000"/>
        </w:rPr>
        <w:pPrChange w:id="1197" w:author="Carlos Eduardo Gonzaga Romaniello de Souza" w:date="2021-07-25T19:00:00Z">
          <w:pPr>
            <w:widowControl/>
            <w:pBdr>
              <w:top w:val="nil"/>
              <w:left w:val="nil"/>
              <w:bottom w:val="nil"/>
              <w:right w:val="nil"/>
              <w:between w:val="nil"/>
            </w:pBdr>
            <w:ind w:left="708"/>
            <w:jc w:val="both"/>
          </w:pPr>
        </w:pPrChange>
      </w:pPr>
      <w:del w:id="1198" w:author="Carlos Eduardo Gonzaga Romaniello de Souza" w:date="2021-07-25T19:00:00Z">
        <w:r w:rsidDel="005D3330">
          <w:rPr>
            <w:color w:val="000000"/>
          </w:rPr>
          <w:delText xml:space="preserve">Identifica-se aqui as principais funções que o produto desempenhará. </w:delText>
        </w:r>
      </w:del>
    </w:p>
    <w:p w14:paraId="65496461" w14:textId="77777777" w:rsidR="00FF5FE4" w:rsidDel="005D3330" w:rsidRDefault="00FF5FE4">
      <w:pPr>
        <w:widowControl/>
        <w:pBdr>
          <w:top w:val="nil"/>
          <w:left w:val="nil"/>
          <w:bottom w:val="nil"/>
          <w:right w:val="nil"/>
          <w:between w:val="nil"/>
        </w:pBdr>
        <w:jc w:val="both"/>
        <w:rPr>
          <w:del w:id="1199" w:author="Carlos Eduardo Gonzaga Romaniello de Souza" w:date="2021-07-25T19:00:00Z"/>
          <w:color w:val="000000"/>
        </w:rPr>
        <w:pPrChange w:id="1200" w:author="Carlos Eduardo Gonzaga Romaniello de Souza" w:date="2021-07-25T19:00:00Z">
          <w:pPr>
            <w:widowControl/>
            <w:pBdr>
              <w:top w:val="nil"/>
              <w:left w:val="nil"/>
              <w:bottom w:val="nil"/>
              <w:right w:val="nil"/>
              <w:between w:val="nil"/>
            </w:pBdr>
            <w:ind w:left="708"/>
            <w:jc w:val="both"/>
          </w:pPr>
        </w:pPrChange>
      </w:pPr>
    </w:p>
    <w:p w14:paraId="4B9CD9FE" w14:textId="77777777" w:rsidR="00FF5FE4" w:rsidDel="005D3330" w:rsidRDefault="0012612D">
      <w:pPr>
        <w:widowControl/>
        <w:pBdr>
          <w:top w:val="nil"/>
          <w:left w:val="nil"/>
          <w:bottom w:val="nil"/>
          <w:right w:val="nil"/>
          <w:between w:val="nil"/>
        </w:pBdr>
        <w:jc w:val="both"/>
        <w:rPr>
          <w:del w:id="1201" w:author="Carlos Eduardo Gonzaga Romaniello de Souza" w:date="2021-07-25T19:00:00Z"/>
          <w:color w:val="0070C0"/>
          <w:sz w:val="18"/>
          <w:szCs w:val="18"/>
        </w:rPr>
        <w:pPrChange w:id="1202" w:author="Carlos Eduardo Gonzaga Romaniello de Souza" w:date="2021-07-25T19:00:00Z">
          <w:pPr>
            <w:widowControl/>
            <w:pBdr>
              <w:top w:val="nil"/>
              <w:left w:val="nil"/>
              <w:bottom w:val="nil"/>
              <w:right w:val="nil"/>
              <w:between w:val="nil"/>
            </w:pBdr>
            <w:ind w:left="708"/>
            <w:jc w:val="both"/>
          </w:pPr>
        </w:pPrChange>
      </w:pPr>
      <w:del w:id="1203" w:author="Carlos Eduardo Gonzaga Romaniello de Souza" w:date="2021-07-25T19:00:00Z">
        <w:r w:rsidDel="005D3330">
          <w:rPr>
            <w:color w:val="0070C0"/>
            <w:sz w:val="18"/>
            <w:szCs w:val="18"/>
          </w:rPr>
          <w:delText>Descreve-se de forma concisa e objetiva cada serviço. Cada servi</w:delText>
        </w:r>
        <w:r w:rsidDel="005D3330">
          <w:rPr>
            <w:color w:val="0070C0"/>
          </w:rPr>
          <w:delText>ço</w:delText>
        </w:r>
        <w:r w:rsidDel="005D3330">
          <w:rPr>
            <w:color w:val="0070C0"/>
            <w:sz w:val="18"/>
            <w:szCs w:val="18"/>
          </w:rPr>
          <w:delText xml:space="preserve"> corresponde a um dos casos de uso presentes no diagrama de contexto.</w:delText>
        </w:r>
      </w:del>
    </w:p>
    <w:p w14:paraId="5B63CFAC" w14:textId="77777777" w:rsidR="00FF5FE4" w:rsidRDefault="00FF5FE4">
      <w:pPr>
        <w:widowControl/>
        <w:pBdr>
          <w:top w:val="nil"/>
          <w:left w:val="nil"/>
          <w:bottom w:val="nil"/>
          <w:right w:val="nil"/>
          <w:between w:val="nil"/>
        </w:pBdr>
        <w:jc w:val="both"/>
        <w:rPr>
          <w:color w:val="0070C0"/>
        </w:rPr>
        <w:pPrChange w:id="1204" w:author="Carlos Eduardo Gonzaga Romaniello de Souza" w:date="2021-07-25T19:00:00Z">
          <w:pPr>
            <w:widowControl/>
            <w:pBdr>
              <w:top w:val="nil"/>
              <w:left w:val="nil"/>
              <w:bottom w:val="nil"/>
              <w:right w:val="nil"/>
              <w:between w:val="nil"/>
            </w:pBdr>
            <w:ind w:left="708"/>
            <w:jc w:val="both"/>
          </w:pPr>
        </w:pPrChange>
      </w:pPr>
    </w:p>
    <w:p w14:paraId="1F22D0A1" w14:textId="77777777" w:rsidR="00FF5FE4" w:rsidRPr="005D3330" w:rsidRDefault="0012612D">
      <w:pPr>
        <w:keepNext/>
        <w:widowControl/>
        <w:pBdr>
          <w:top w:val="nil"/>
          <w:left w:val="nil"/>
          <w:bottom w:val="nil"/>
          <w:right w:val="nil"/>
          <w:between w:val="nil"/>
        </w:pBdr>
        <w:jc w:val="center"/>
        <w:rPr>
          <w:b/>
          <w:rPrChange w:id="1205" w:author="Carlos Eduardo Gonzaga Romaniello de Souza" w:date="2021-07-25T19:00:00Z">
            <w:rPr>
              <w:b/>
              <w:color w:val="0070C0"/>
            </w:rPr>
          </w:rPrChange>
        </w:rPr>
      </w:pPr>
      <w:r w:rsidRPr="005D3330">
        <w:rPr>
          <w:b/>
          <w:rPrChange w:id="1206" w:author="Carlos Eduardo Gonzaga Romaniello de Souza" w:date="2021-07-25T19:00:00Z">
            <w:rPr>
              <w:b/>
              <w:color w:val="0070C0"/>
            </w:rPr>
          </w:rPrChange>
        </w:rPr>
        <w:t xml:space="preserve">Tabela 1: Lista de </w:t>
      </w:r>
      <w:del w:id="1207" w:author="Carlos Eduardo Gonzaga Romaniello de Souza" w:date="2021-07-25T19:00:00Z">
        <w:r w:rsidRPr="005D3330" w:rsidDel="005D3330">
          <w:rPr>
            <w:b/>
            <w:rPrChange w:id="1208" w:author="Carlos Eduardo Gonzaga Romaniello de Souza" w:date="2021-07-25T19:00:00Z">
              <w:rPr>
                <w:b/>
                <w:color w:val="0070C0"/>
              </w:rPr>
            </w:rPrChange>
          </w:rPr>
          <w:delText>Servicos</w:delText>
        </w:r>
      </w:del>
      <w:ins w:id="1209" w:author="Carlos Eduardo Gonzaga Romaniello de Souza" w:date="2021-07-25T19:00:00Z">
        <w:r w:rsidR="005D3330" w:rsidRPr="005D3330">
          <w:rPr>
            <w:b/>
          </w:rPr>
          <w:t>Serviços</w:t>
        </w:r>
      </w:ins>
      <w:r w:rsidRPr="005D3330">
        <w:rPr>
          <w:b/>
          <w:rPrChange w:id="1210" w:author="Carlos Eduardo Gonzaga Romaniello de Souza" w:date="2021-07-25T19:00:00Z">
            <w:rPr>
              <w:b/>
              <w:color w:val="0070C0"/>
            </w:rPr>
          </w:rPrChange>
        </w:rPr>
        <w:t xml:space="preserve"> </w:t>
      </w:r>
    </w:p>
    <w:tbl>
      <w:tblPr>
        <w:tblStyle w:val="a0"/>
        <w:tblW w:w="8127" w:type="dxa"/>
        <w:jc w:val="center"/>
        <w:tblInd w:w="0" w:type="dxa"/>
        <w:tblBorders>
          <w:top w:val="single" w:sz="12" w:space="0" w:color="808080"/>
          <w:bottom w:val="single" w:sz="12" w:space="0" w:color="808080"/>
          <w:insideH w:val="dotted" w:sz="4" w:space="0" w:color="808080"/>
          <w:insideV w:val="dotted" w:sz="4" w:space="0" w:color="808080"/>
        </w:tblBorders>
        <w:tblLayout w:type="fixed"/>
        <w:tblLook w:val="0000" w:firstRow="0" w:lastRow="0" w:firstColumn="0" w:lastColumn="0" w:noHBand="0" w:noVBand="0"/>
      </w:tblPr>
      <w:tblGrid>
        <w:gridCol w:w="1094"/>
        <w:gridCol w:w="2340"/>
        <w:gridCol w:w="4693"/>
      </w:tblGrid>
      <w:tr w:rsidR="00FF5FE4" w14:paraId="7C0AF12C" w14:textId="77777777">
        <w:trPr>
          <w:jc w:val="center"/>
        </w:trPr>
        <w:tc>
          <w:tcPr>
            <w:tcW w:w="1094" w:type="dxa"/>
            <w:shd w:val="clear" w:color="auto" w:fill="003366"/>
            <w:vAlign w:val="center"/>
          </w:tcPr>
          <w:p w14:paraId="15AA6D7C" w14:textId="77777777" w:rsidR="00FF5FE4" w:rsidRDefault="0012612D">
            <w:pPr>
              <w:jc w:val="center"/>
              <w:rPr>
                <w:b/>
                <w:color w:val="FFFFFF"/>
              </w:rPr>
            </w:pPr>
            <w:r>
              <w:rPr>
                <w:b/>
                <w:color w:val="FFFFFF"/>
              </w:rPr>
              <w:t>Número</w:t>
            </w:r>
          </w:p>
        </w:tc>
        <w:tc>
          <w:tcPr>
            <w:tcW w:w="2340" w:type="dxa"/>
            <w:shd w:val="clear" w:color="auto" w:fill="003366"/>
            <w:vAlign w:val="center"/>
          </w:tcPr>
          <w:p w14:paraId="4636DBFA" w14:textId="77777777" w:rsidR="00FF5FE4" w:rsidRDefault="0012612D">
            <w:pPr>
              <w:jc w:val="center"/>
              <w:rPr>
                <w:b/>
                <w:color w:val="FFFFFF"/>
              </w:rPr>
            </w:pPr>
            <w:r>
              <w:rPr>
                <w:b/>
              </w:rPr>
              <w:t>Caso de Uso</w:t>
            </w:r>
          </w:p>
        </w:tc>
        <w:tc>
          <w:tcPr>
            <w:tcW w:w="4693" w:type="dxa"/>
            <w:shd w:val="clear" w:color="auto" w:fill="003366"/>
            <w:vAlign w:val="center"/>
          </w:tcPr>
          <w:p w14:paraId="41A1ECEC" w14:textId="77777777" w:rsidR="00FF5FE4" w:rsidRDefault="0012612D">
            <w:pPr>
              <w:jc w:val="center"/>
              <w:rPr>
                <w:b/>
                <w:color w:val="FFFFFF"/>
              </w:rPr>
            </w:pPr>
            <w:r>
              <w:rPr>
                <w:b/>
                <w:color w:val="FFFFFF"/>
              </w:rPr>
              <w:t>Des</w:t>
            </w:r>
            <w:r>
              <w:rPr>
                <w:b/>
              </w:rPr>
              <w:t>cri</w:t>
            </w:r>
            <w:r>
              <w:rPr>
                <w:b/>
                <w:color w:val="FFFFFF"/>
              </w:rPr>
              <w:t>ção</w:t>
            </w:r>
          </w:p>
        </w:tc>
      </w:tr>
      <w:tr w:rsidR="00FF5FE4" w14:paraId="599736AF" w14:textId="77777777">
        <w:trPr>
          <w:jc w:val="center"/>
        </w:trPr>
        <w:tc>
          <w:tcPr>
            <w:tcW w:w="1094" w:type="dxa"/>
            <w:vAlign w:val="center"/>
          </w:tcPr>
          <w:p w14:paraId="4AD32436" w14:textId="77777777" w:rsidR="00FF5FE4" w:rsidRDefault="0012612D">
            <w:pPr>
              <w:widowControl/>
              <w:pBdr>
                <w:top w:val="nil"/>
                <w:left w:val="nil"/>
                <w:bottom w:val="nil"/>
                <w:right w:val="nil"/>
                <w:between w:val="nil"/>
              </w:pBdr>
              <w:spacing w:before="120" w:after="120"/>
              <w:rPr>
                <w:color w:val="000000"/>
              </w:rPr>
            </w:pPr>
            <w:r>
              <w:rPr>
                <w:color w:val="000000"/>
              </w:rPr>
              <w:t>1</w:t>
            </w:r>
          </w:p>
        </w:tc>
        <w:tc>
          <w:tcPr>
            <w:tcW w:w="2340" w:type="dxa"/>
            <w:vAlign w:val="center"/>
          </w:tcPr>
          <w:p w14:paraId="212115F1" w14:textId="2B16E8C3" w:rsidR="00FF5FE4" w:rsidRPr="005D3330" w:rsidRDefault="0012612D">
            <w:pPr>
              <w:widowControl/>
              <w:pBdr>
                <w:top w:val="nil"/>
                <w:left w:val="nil"/>
                <w:bottom w:val="nil"/>
                <w:right w:val="nil"/>
                <w:between w:val="nil"/>
              </w:pBdr>
              <w:spacing w:before="120" w:after="120"/>
              <w:rPr>
                <w:rPrChange w:id="1211" w:author="Carlos Eduardo Gonzaga Romaniello de Souza" w:date="2021-07-25T19:00:00Z">
                  <w:rPr>
                    <w:color w:val="0070C0"/>
                  </w:rPr>
                </w:rPrChange>
              </w:rPr>
            </w:pPr>
            <w:del w:id="1212" w:author="Carlos Eduardo Gonzaga Romaniello de Souza" w:date="2021-08-18T21:10:00Z">
              <w:r w:rsidRPr="005D3330" w:rsidDel="00BE5E6B">
                <w:rPr>
                  <w:rPrChange w:id="1213" w:author="Carlos Eduardo Gonzaga Romaniello de Souza" w:date="2021-07-25T19:00:00Z">
                    <w:rPr>
                      <w:color w:val="0070C0"/>
                    </w:rPr>
                  </w:rPrChange>
                </w:rPr>
                <w:delText>Parto de animais</w:delText>
              </w:r>
            </w:del>
            <w:ins w:id="1214" w:author="Carlos Eduardo Gonzaga Romaniello de Souza" w:date="2021-08-18T21:10:00Z">
              <w:r w:rsidR="00BE5E6B">
                <w:t>Gerência de animais</w:t>
              </w:r>
            </w:ins>
          </w:p>
        </w:tc>
        <w:tc>
          <w:tcPr>
            <w:tcW w:w="4693" w:type="dxa"/>
            <w:vAlign w:val="center"/>
          </w:tcPr>
          <w:p w14:paraId="0D538EBA" w14:textId="15186A58" w:rsidR="00FF5FE4" w:rsidRPr="005D3330" w:rsidRDefault="0012612D">
            <w:pPr>
              <w:widowControl/>
              <w:spacing w:before="120" w:after="120"/>
              <w:rPr>
                <w:rPrChange w:id="1215" w:author="Carlos Eduardo Gonzaga Romaniello de Souza" w:date="2021-07-25T19:00:00Z">
                  <w:rPr>
                    <w:color w:val="0070C0"/>
                  </w:rPr>
                </w:rPrChange>
              </w:rPr>
            </w:pPr>
            <w:del w:id="1216" w:author="Carlos Eduardo Gonzaga Romaniello de Souza" w:date="2021-08-18T21:11:00Z">
              <w:r w:rsidRPr="005D3330" w:rsidDel="00BE5E6B">
                <w:rPr>
                  <w:rPrChange w:id="1217" w:author="Carlos Eduardo Gonzaga Romaniello de Souza" w:date="2021-07-25T19:00:00Z">
                    <w:rPr>
                      <w:color w:val="0070C0"/>
                    </w:rPr>
                  </w:rPrChange>
                </w:rPr>
                <w:delText>Cadastra um novo animal relacionando ele com seus pais</w:delText>
              </w:r>
            </w:del>
            <w:ins w:id="1218" w:author="Carlos Eduardo Gonzaga Romaniello de Souza" w:date="2021-08-18T21:11:00Z">
              <w:r w:rsidR="00BE5E6B">
                <w:t>Realiza o CRUD dos animais, no caso do gado, e faz atualizações financeiras automáticas</w:t>
              </w:r>
            </w:ins>
            <w:r w:rsidRPr="005D3330">
              <w:rPr>
                <w:rPrChange w:id="1219" w:author="Carlos Eduardo Gonzaga Romaniello de Souza" w:date="2021-07-25T19:00:00Z">
                  <w:rPr>
                    <w:color w:val="0070C0"/>
                  </w:rPr>
                </w:rPrChange>
              </w:rPr>
              <w:t>.</w:t>
            </w:r>
          </w:p>
        </w:tc>
      </w:tr>
      <w:tr w:rsidR="00FF5FE4" w14:paraId="1419C2A8" w14:textId="77777777">
        <w:trPr>
          <w:jc w:val="center"/>
        </w:trPr>
        <w:tc>
          <w:tcPr>
            <w:tcW w:w="1094" w:type="dxa"/>
            <w:vAlign w:val="center"/>
          </w:tcPr>
          <w:p w14:paraId="1919AB7F" w14:textId="77777777" w:rsidR="00FF5FE4" w:rsidRDefault="0012612D">
            <w:pPr>
              <w:widowControl/>
              <w:pBdr>
                <w:top w:val="nil"/>
                <w:left w:val="nil"/>
                <w:bottom w:val="nil"/>
                <w:right w:val="nil"/>
                <w:between w:val="nil"/>
              </w:pBdr>
              <w:spacing w:before="120" w:after="120"/>
              <w:rPr>
                <w:color w:val="000000"/>
              </w:rPr>
            </w:pPr>
            <w:r>
              <w:rPr>
                <w:color w:val="000000"/>
              </w:rPr>
              <w:t>2</w:t>
            </w:r>
          </w:p>
        </w:tc>
        <w:tc>
          <w:tcPr>
            <w:tcW w:w="2340" w:type="dxa"/>
            <w:vAlign w:val="center"/>
          </w:tcPr>
          <w:p w14:paraId="08D4EB66" w14:textId="25020E14" w:rsidR="00FF5FE4" w:rsidRPr="005D3330" w:rsidRDefault="0012612D">
            <w:pPr>
              <w:widowControl/>
              <w:spacing w:before="120" w:after="120"/>
              <w:rPr>
                <w:rPrChange w:id="1220" w:author="Carlos Eduardo Gonzaga Romaniello de Souza" w:date="2021-07-25T19:00:00Z">
                  <w:rPr>
                    <w:color w:val="0070C0"/>
                  </w:rPr>
                </w:rPrChange>
              </w:rPr>
            </w:pPr>
            <w:del w:id="1221" w:author="Carlos Eduardo Gonzaga Romaniello de Souza" w:date="2021-08-18T21:11:00Z">
              <w:r w:rsidRPr="005D3330" w:rsidDel="00BE5E6B">
                <w:rPr>
                  <w:rPrChange w:id="1222" w:author="Carlos Eduardo Gonzaga Romaniello de Souza" w:date="2021-07-25T19:00:00Z">
                    <w:rPr>
                      <w:color w:val="0070C0"/>
                    </w:rPr>
                  </w:rPrChange>
                </w:rPr>
                <w:delText>Compra de animais</w:delText>
              </w:r>
            </w:del>
            <w:ins w:id="1223" w:author="Carlos Eduardo Gonzaga Romaniello de Souza" w:date="2021-08-18T21:11:00Z">
              <w:r w:rsidR="00BE5E6B">
                <w:t>Gerência financeira</w:t>
              </w:r>
            </w:ins>
          </w:p>
        </w:tc>
        <w:tc>
          <w:tcPr>
            <w:tcW w:w="4693" w:type="dxa"/>
            <w:vAlign w:val="center"/>
          </w:tcPr>
          <w:p w14:paraId="6B576DBC" w14:textId="22BDE540" w:rsidR="00FF5FE4" w:rsidRPr="005D3330" w:rsidRDefault="0012612D">
            <w:pPr>
              <w:widowControl/>
              <w:spacing w:before="120" w:after="120"/>
              <w:rPr>
                <w:rPrChange w:id="1224" w:author="Carlos Eduardo Gonzaga Romaniello de Souza" w:date="2021-07-25T19:00:00Z">
                  <w:rPr>
                    <w:color w:val="0070C0"/>
                  </w:rPr>
                </w:rPrChange>
              </w:rPr>
            </w:pPr>
            <w:del w:id="1225" w:author="Carlos Eduardo Gonzaga Romaniello de Souza" w:date="2021-08-18T21:11:00Z">
              <w:r w:rsidRPr="005D3330" w:rsidDel="00BE5E6B">
                <w:rPr>
                  <w:rPrChange w:id="1226" w:author="Carlos Eduardo Gonzaga Romaniello de Souza" w:date="2021-07-25T19:00:00Z">
                    <w:rPr>
                      <w:color w:val="0070C0"/>
                    </w:rPr>
                  </w:rPrChange>
                </w:rPr>
                <w:delText>Cadastra um novo animal gerando uma saída de capital</w:delText>
              </w:r>
            </w:del>
            <w:ins w:id="1227" w:author="Carlos Eduardo Gonzaga Romaniello de Souza" w:date="2021-08-18T21:12:00Z">
              <w:r w:rsidR="00BE5E6B">
                <w:t>Realiza o CRUD de todas as transações financeiras da fazenda</w:t>
              </w:r>
            </w:ins>
            <w:r w:rsidRPr="005D3330">
              <w:rPr>
                <w:rPrChange w:id="1228" w:author="Carlos Eduardo Gonzaga Romaniello de Souza" w:date="2021-07-25T19:00:00Z">
                  <w:rPr>
                    <w:color w:val="0070C0"/>
                  </w:rPr>
                </w:rPrChange>
              </w:rPr>
              <w:t>.</w:t>
            </w:r>
          </w:p>
        </w:tc>
      </w:tr>
      <w:tr w:rsidR="00FF5FE4" w14:paraId="5F416461" w14:textId="77777777">
        <w:trPr>
          <w:jc w:val="center"/>
        </w:trPr>
        <w:tc>
          <w:tcPr>
            <w:tcW w:w="1094" w:type="dxa"/>
            <w:vAlign w:val="center"/>
          </w:tcPr>
          <w:p w14:paraId="3B4D5629" w14:textId="77777777" w:rsidR="00FF5FE4" w:rsidRDefault="0012612D">
            <w:pPr>
              <w:widowControl/>
              <w:pBdr>
                <w:top w:val="nil"/>
                <w:left w:val="nil"/>
                <w:bottom w:val="nil"/>
                <w:right w:val="nil"/>
                <w:between w:val="nil"/>
              </w:pBdr>
              <w:spacing w:before="120" w:after="120"/>
              <w:rPr>
                <w:color w:val="000000"/>
              </w:rPr>
            </w:pPr>
            <w:r>
              <w:rPr>
                <w:color w:val="000000"/>
              </w:rPr>
              <w:t>3</w:t>
            </w:r>
          </w:p>
        </w:tc>
        <w:tc>
          <w:tcPr>
            <w:tcW w:w="2340" w:type="dxa"/>
            <w:vAlign w:val="center"/>
          </w:tcPr>
          <w:p w14:paraId="20EF4667" w14:textId="3540DB50" w:rsidR="00FF5FE4" w:rsidRPr="005D3330" w:rsidRDefault="0012612D">
            <w:pPr>
              <w:widowControl/>
              <w:spacing w:before="120" w:after="120"/>
              <w:rPr>
                <w:rPrChange w:id="1229" w:author="Carlos Eduardo Gonzaga Romaniello de Souza" w:date="2021-07-25T19:00:00Z">
                  <w:rPr>
                    <w:color w:val="0070C0"/>
                  </w:rPr>
                </w:rPrChange>
              </w:rPr>
            </w:pPr>
            <w:del w:id="1230" w:author="Carlos Eduardo Gonzaga Romaniello de Souza" w:date="2021-08-18T21:12:00Z">
              <w:r w:rsidRPr="005D3330" w:rsidDel="00BE5E6B">
                <w:rPr>
                  <w:rPrChange w:id="1231" w:author="Carlos Eduardo Gonzaga Romaniello de Souza" w:date="2021-07-25T19:00:00Z">
                    <w:rPr>
                      <w:color w:val="0070C0"/>
                    </w:rPr>
                  </w:rPrChange>
                </w:rPr>
                <w:delText>Venda de animais</w:delText>
              </w:r>
            </w:del>
            <w:ins w:id="1232" w:author="Carlos Eduardo Gonzaga Romaniello de Souza" w:date="2021-08-18T21:12:00Z">
              <w:r w:rsidR="00BE5E6B">
                <w:t>Gerência de usuário</w:t>
              </w:r>
            </w:ins>
          </w:p>
        </w:tc>
        <w:tc>
          <w:tcPr>
            <w:tcW w:w="4693" w:type="dxa"/>
            <w:vAlign w:val="center"/>
          </w:tcPr>
          <w:p w14:paraId="166C994A" w14:textId="472C2715" w:rsidR="00FF5FE4" w:rsidRPr="005D3330" w:rsidRDefault="0012612D" w:rsidP="00BE5E6B">
            <w:pPr>
              <w:widowControl/>
              <w:pBdr>
                <w:top w:val="nil"/>
                <w:left w:val="nil"/>
                <w:bottom w:val="nil"/>
                <w:right w:val="nil"/>
                <w:between w:val="nil"/>
              </w:pBdr>
              <w:spacing w:before="120" w:after="120"/>
              <w:rPr>
                <w:rPrChange w:id="1233" w:author="Carlos Eduardo Gonzaga Romaniello de Souza" w:date="2021-07-25T19:00:00Z">
                  <w:rPr>
                    <w:color w:val="0070C0"/>
                  </w:rPr>
                </w:rPrChange>
              </w:rPr>
            </w:pPr>
            <w:del w:id="1234" w:author="Carlos Eduardo Gonzaga Romaniello de Souza" w:date="2021-08-18T21:12:00Z">
              <w:r w:rsidRPr="005D3330" w:rsidDel="00BE5E6B">
                <w:rPr>
                  <w:rPrChange w:id="1235" w:author="Carlos Eduardo Gonzaga Romaniello de Souza" w:date="2021-07-25T19:00:00Z">
                    <w:rPr>
                      <w:color w:val="0070C0"/>
                    </w:rPr>
                  </w:rPrChange>
                </w:rPr>
                <w:delText>Exclui um animal gerando uma entrada de capital.</w:delText>
              </w:r>
            </w:del>
            <w:ins w:id="1236" w:author="Carlos Eduardo Gonzaga Romaniello de Souza" w:date="2021-08-18T21:12:00Z">
              <w:r w:rsidR="00BE5E6B">
                <w:t>Permite o CRUD de usu</w:t>
              </w:r>
            </w:ins>
            <w:ins w:id="1237" w:author="Carlos Eduardo Gonzaga Romaniello de Souza" w:date="2021-08-18T21:13:00Z">
              <w:r w:rsidR="00BE5E6B">
                <w:t>ário, exclusivo do usuário ADM.</w:t>
              </w:r>
            </w:ins>
          </w:p>
        </w:tc>
      </w:tr>
      <w:tr w:rsidR="00211E87" w14:paraId="64DCC561" w14:textId="77777777">
        <w:trPr>
          <w:jc w:val="center"/>
          <w:ins w:id="1238" w:author="Carlos Eduardo Gonzaga Romaniello de Souza" w:date="2021-08-19T15:40:00Z"/>
        </w:trPr>
        <w:tc>
          <w:tcPr>
            <w:tcW w:w="1094" w:type="dxa"/>
            <w:vAlign w:val="center"/>
          </w:tcPr>
          <w:p w14:paraId="61F6C8DD" w14:textId="5737DEB7" w:rsidR="00211E87" w:rsidRDefault="00211E87">
            <w:pPr>
              <w:widowControl/>
              <w:pBdr>
                <w:top w:val="nil"/>
                <w:left w:val="nil"/>
                <w:bottom w:val="nil"/>
                <w:right w:val="nil"/>
                <w:between w:val="nil"/>
              </w:pBdr>
              <w:spacing w:before="120" w:after="120"/>
              <w:rPr>
                <w:ins w:id="1239" w:author="Carlos Eduardo Gonzaga Romaniello de Souza" w:date="2021-08-19T15:40:00Z"/>
                <w:color w:val="000000"/>
              </w:rPr>
            </w:pPr>
            <w:ins w:id="1240" w:author="Carlos Eduardo Gonzaga Romaniello de Souza" w:date="2021-08-19T15:40:00Z">
              <w:r>
                <w:rPr>
                  <w:color w:val="000000"/>
                </w:rPr>
                <w:t>4</w:t>
              </w:r>
            </w:ins>
          </w:p>
        </w:tc>
        <w:tc>
          <w:tcPr>
            <w:tcW w:w="2340" w:type="dxa"/>
            <w:vAlign w:val="center"/>
          </w:tcPr>
          <w:p w14:paraId="5384AB83" w14:textId="76C5F1B9" w:rsidR="00211E87" w:rsidRPr="00BE41BB" w:rsidDel="00BE5E6B" w:rsidRDefault="00211E87">
            <w:pPr>
              <w:widowControl/>
              <w:spacing w:before="120" w:after="120"/>
              <w:rPr>
                <w:ins w:id="1241" w:author="Carlos Eduardo Gonzaga Romaniello de Souza" w:date="2021-08-19T15:40:00Z"/>
              </w:rPr>
            </w:pPr>
            <w:ins w:id="1242" w:author="Carlos Eduardo Gonzaga Romaniello de Souza" w:date="2021-08-19T15:40:00Z">
              <w:r>
                <w:t>Validação de login</w:t>
              </w:r>
            </w:ins>
          </w:p>
        </w:tc>
        <w:tc>
          <w:tcPr>
            <w:tcW w:w="4693" w:type="dxa"/>
            <w:vAlign w:val="center"/>
          </w:tcPr>
          <w:p w14:paraId="23B4A9A4" w14:textId="69514E49" w:rsidR="00211E87" w:rsidRPr="00BE41BB" w:rsidDel="00BE5E6B" w:rsidRDefault="00211E87" w:rsidP="00BE5E6B">
            <w:pPr>
              <w:widowControl/>
              <w:pBdr>
                <w:top w:val="nil"/>
                <w:left w:val="nil"/>
                <w:bottom w:val="nil"/>
                <w:right w:val="nil"/>
                <w:between w:val="nil"/>
              </w:pBdr>
              <w:spacing w:before="120" w:after="120"/>
              <w:rPr>
                <w:ins w:id="1243" w:author="Carlos Eduardo Gonzaga Romaniello de Souza" w:date="2021-08-19T15:40:00Z"/>
              </w:rPr>
            </w:pPr>
            <w:ins w:id="1244" w:author="Carlos Eduardo Gonzaga Romaniello de Souza" w:date="2021-08-19T15:40:00Z">
              <w:r>
                <w:t>Valida os dados de login fornecidos para acesso ao programa</w:t>
              </w:r>
            </w:ins>
          </w:p>
        </w:tc>
      </w:tr>
      <w:tr w:rsidR="00074A95" w14:paraId="6240FC86" w14:textId="77777777">
        <w:trPr>
          <w:jc w:val="center"/>
          <w:ins w:id="1245" w:author="Carlos Eduardo Gonzaga Romaniello de Souza" w:date="2021-08-23T20:55:00Z"/>
        </w:trPr>
        <w:tc>
          <w:tcPr>
            <w:tcW w:w="1094" w:type="dxa"/>
            <w:vAlign w:val="center"/>
          </w:tcPr>
          <w:p w14:paraId="0EF04F76" w14:textId="2FCCC027" w:rsidR="00074A95" w:rsidRDefault="00074A95">
            <w:pPr>
              <w:widowControl/>
              <w:pBdr>
                <w:top w:val="nil"/>
                <w:left w:val="nil"/>
                <w:bottom w:val="nil"/>
                <w:right w:val="nil"/>
                <w:between w:val="nil"/>
              </w:pBdr>
              <w:spacing w:before="120" w:after="120"/>
              <w:rPr>
                <w:ins w:id="1246" w:author="Carlos Eduardo Gonzaga Romaniello de Souza" w:date="2021-08-23T20:55:00Z"/>
                <w:color w:val="000000"/>
              </w:rPr>
            </w:pPr>
            <w:ins w:id="1247" w:author="Carlos Eduardo Gonzaga Romaniello de Souza" w:date="2021-08-23T20:55:00Z">
              <w:r>
                <w:rPr>
                  <w:color w:val="000000"/>
                </w:rPr>
                <w:t>5</w:t>
              </w:r>
            </w:ins>
          </w:p>
        </w:tc>
        <w:tc>
          <w:tcPr>
            <w:tcW w:w="2340" w:type="dxa"/>
            <w:vAlign w:val="center"/>
          </w:tcPr>
          <w:p w14:paraId="34250C0E" w14:textId="1512F8F7" w:rsidR="00074A95" w:rsidRDefault="00074A95">
            <w:pPr>
              <w:widowControl/>
              <w:spacing w:before="120" w:after="120"/>
              <w:rPr>
                <w:ins w:id="1248" w:author="Carlos Eduardo Gonzaga Romaniello de Souza" w:date="2021-08-23T20:55:00Z"/>
              </w:rPr>
            </w:pPr>
            <w:ins w:id="1249" w:author="Carlos Eduardo Gonzaga Romaniello de Souza" w:date="2021-08-23T20:55:00Z">
              <w:r>
                <w:t>Recuperação de senha</w:t>
              </w:r>
            </w:ins>
          </w:p>
        </w:tc>
        <w:tc>
          <w:tcPr>
            <w:tcW w:w="4693" w:type="dxa"/>
            <w:vAlign w:val="center"/>
          </w:tcPr>
          <w:p w14:paraId="0C4C32AE" w14:textId="34EEAB92" w:rsidR="00074A95" w:rsidRDefault="00074A95" w:rsidP="00BE5E6B">
            <w:pPr>
              <w:widowControl/>
              <w:pBdr>
                <w:top w:val="nil"/>
                <w:left w:val="nil"/>
                <w:bottom w:val="nil"/>
                <w:right w:val="nil"/>
                <w:between w:val="nil"/>
              </w:pBdr>
              <w:spacing w:before="120" w:after="120"/>
              <w:rPr>
                <w:ins w:id="1250" w:author="Carlos Eduardo Gonzaga Romaniello de Souza" w:date="2021-08-23T20:55:00Z"/>
              </w:rPr>
            </w:pPr>
            <w:ins w:id="1251" w:author="Carlos Eduardo Gonzaga Romaniello de Souza" w:date="2021-08-23T20:55:00Z">
              <w:r>
                <w:t>Recupera a senha de um usuário caso ele tenha perdido</w:t>
              </w:r>
            </w:ins>
          </w:p>
        </w:tc>
      </w:tr>
      <w:tr w:rsidR="00074A95" w14:paraId="4E3D7A1A" w14:textId="77777777">
        <w:trPr>
          <w:jc w:val="center"/>
          <w:ins w:id="1252" w:author="Carlos Eduardo Gonzaga Romaniello de Souza" w:date="2021-08-23T20:56:00Z"/>
        </w:trPr>
        <w:tc>
          <w:tcPr>
            <w:tcW w:w="1094" w:type="dxa"/>
            <w:vAlign w:val="center"/>
          </w:tcPr>
          <w:p w14:paraId="46949A65" w14:textId="0D375A2C" w:rsidR="00074A95" w:rsidRDefault="00074A95">
            <w:pPr>
              <w:widowControl/>
              <w:pBdr>
                <w:top w:val="nil"/>
                <w:left w:val="nil"/>
                <w:bottom w:val="nil"/>
                <w:right w:val="nil"/>
                <w:between w:val="nil"/>
              </w:pBdr>
              <w:spacing w:before="120" w:after="120"/>
              <w:rPr>
                <w:ins w:id="1253" w:author="Carlos Eduardo Gonzaga Romaniello de Souza" w:date="2021-08-23T20:56:00Z"/>
                <w:color w:val="000000"/>
              </w:rPr>
            </w:pPr>
            <w:ins w:id="1254" w:author="Carlos Eduardo Gonzaga Romaniello de Souza" w:date="2021-08-23T20:56:00Z">
              <w:r>
                <w:rPr>
                  <w:color w:val="000000"/>
                </w:rPr>
                <w:t>6</w:t>
              </w:r>
            </w:ins>
          </w:p>
        </w:tc>
        <w:tc>
          <w:tcPr>
            <w:tcW w:w="2340" w:type="dxa"/>
            <w:vAlign w:val="center"/>
          </w:tcPr>
          <w:p w14:paraId="4DF40169" w14:textId="67ECE149" w:rsidR="00074A95" w:rsidRDefault="00074A95">
            <w:pPr>
              <w:widowControl/>
              <w:spacing w:before="120" w:after="120"/>
              <w:rPr>
                <w:ins w:id="1255" w:author="Carlos Eduardo Gonzaga Romaniello de Souza" w:date="2021-08-23T20:56:00Z"/>
              </w:rPr>
            </w:pPr>
            <w:ins w:id="1256" w:author="Carlos Eduardo Gonzaga Romaniello de Souza" w:date="2021-08-23T20:56:00Z">
              <w:r>
                <w:t>Relatórios</w:t>
              </w:r>
            </w:ins>
          </w:p>
        </w:tc>
        <w:tc>
          <w:tcPr>
            <w:tcW w:w="4693" w:type="dxa"/>
            <w:vAlign w:val="center"/>
          </w:tcPr>
          <w:p w14:paraId="24E7087D" w14:textId="23AB8A94" w:rsidR="00074A95" w:rsidRDefault="00074A95" w:rsidP="00BE5E6B">
            <w:pPr>
              <w:widowControl/>
              <w:pBdr>
                <w:top w:val="nil"/>
                <w:left w:val="nil"/>
                <w:bottom w:val="nil"/>
                <w:right w:val="nil"/>
                <w:between w:val="nil"/>
              </w:pBdr>
              <w:spacing w:before="120" w:after="120"/>
              <w:rPr>
                <w:ins w:id="1257" w:author="Carlos Eduardo Gonzaga Romaniello de Souza" w:date="2021-08-23T20:56:00Z"/>
              </w:rPr>
            </w:pPr>
            <w:ins w:id="1258" w:author="Carlos Eduardo Gonzaga Romaniello de Souza" w:date="2021-08-23T20:56:00Z">
              <w:r>
                <w:t>Permite a emissão e visualização de relatórios</w:t>
              </w:r>
            </w:ins>
          </w:p>
        </w:tc>
      </w:tr>
      <w:tr w:rsidR="00FF5FE4" w:rsidDel="00BE5E6B" w14:paraId="27A98A88" w14:textId="7BA2458D">
        <w:trPr>
          <w:jc w:val="center"/>
          <w:del w:id="1259" w:author="Carlos Eduardo Gonzaga Romaniello de Souza" w:date="2021-08-18T21:14:00Z"/>
        </w:trPr>
        <w:tc>
          <w:tcPr>
            <w:tcW w:w="1094" w:type="dxa"/>
            <w:vAlign w:val="center"/>
          </w:tcPr>
          <w:p w14:paraId="6AB4B56D" w14:textId="7FE0F04E" w:rsidR="00FF5FE4" w:rsidDel="00BE5E6B" w:rsidRDefault="0012612D">
            <w:pPr>
              <w:widowControl/>
              <w:pBdr>
                <w:top w:val="nil"/>
                <w:left w:val="nil"/>
                <w:bottom w:val="nil"/>
                <w:right w:val="nil"/>
                <w:between w:val="nil"/>
              </w:pBdr>
              <w:spacing w:before="120" w:after="120"/>
              <w:rPr>
                <w:del w:id="1260" w:author="Carlos Eduardo Gonzaga Romaniello de Souza" w:date="2021-08-18T21:14:00Z"/>
                <w:color w:val="000000"/>
              </w:rPr>
            </w:pPr>
            <w:del w:id="1261" w:author="Carlos Eduardo Gonzaga Romaniello de Souza" w:date="2021-08-18T21:14:00Z">
              <w:r w:rsidDel="00BE5E6B">
                <w:delText>4</w:delText>
              </w:r>
            </w:del>
          </w:p>
        </w:tc>
        <w:tc>
          <w:tcPr>
            <w:tcW w:w="2340" w:type="dxa"/>
            <w:vAlign w:val="center"/>
          </w:tcPr>
          <w:p w14:paraId="31A10EC9" w14:textId="270E53FC" w:rsidR="00FF5FE4" w:rsidRPr="005D3330" w:rsidDel="00BE5E6B" w:rsidRDefault="0012612D">
            <w:pPr>
              <w:widowControl/>
              <w:spacing w:before="120" w:after="120"/>
              <w:rPr>
                <w:del w:id="1262" w:author="Carlos Eduardo Gonzaga Romaniello de Souza" w:date="2021-08-18T21:14:00Z"/>
                <w:rPrChange w:id="1263" w:author="Carlos Eduardo Gonzaga Romaniello de Souza" w:date="2021-07-25T19:00:00Z">
                  <w:rPr>
                    <w:del w:id="1264" w:author="Carlos Eduardo Gonzaga Romaniello de Souza" w:date="2021-08-18T21:14:00Z"/>
                    <w:color w:val="0070C0"/>
                  </w:rPr>
                </w:rPrChange>
              </w:rPr>
            </w:pPr>
            <w:del w:id="1265" w:author="Carlos Eduardo Gonzaga Romaniello de Souza" w:date="2021-08-18T21:14:00Z">
              <w:r w:rsidRPr="005D3330" w:rsidDel="00BE5E6B">
                <w:rPr>
                  <w:rPrChange w:id="1266" w:author="Carlos Eduardo Gonzaga Romaniello de Souza" w:date="2021-07-25T19:00:00Z">
                    <w:rPr>
                      <w:color w:val="0070C0"/>
                    </w:rPr>
                  </w:rPrChange>
                </w:rPr>
                <w:delText>Morte de animais</w:delText>
              </w:r>
            </w:del>
          </w:p>
        </w:tc>
        <w:tc>
          <w:tcPr>
            <w:tcW w:w="4693" w:type="dxa"/>
            <w:vAlign w:val="center"/>
          </w:tcPr>
          <w:p w14:paraId="0AC0F5FC" w14:textId="263C8AB7" w:rsidR="00FF5FE4" w:rsidRPr="005D3330" w:rsidDel="00BE5E6B" w:rsidRDefault="0012612D">
            <w:pPr>
              <w:widowControl/>
              <w:spacing w:before="120" w:after="120"/>
              <w:rPr>
                <w:del w:id="1267" w:author="Carlos Eduardo Gonzaga Romaniello de Souza" w:date="2021-08-18T21:14:00Z"/>
                <w:rPrChange w:id="1268" w:author="Carlos Eduardo Gonzaga Romaniello de Souza" w:date="2021-07-25T19:00:00Z">
                  <w:rPr>
                    <w:del w:id="1269" w:author="Carlos Eduardo Gonzaga Romaniello de Souza" w:date="2021-08-18T21:14:00Z"/>
                    <w:color w:val="0070C0"/>
                  </w:rPr>
                </w:rPrChange>
              </w:rPr>
            </w:pPr>
            <w:del w:id="1270" w:author="Carlos Eduardo Gonzaga Romaniello de Souza" w:date="2021-08-18T21:14:00Z">
              <w:r w:rsidRPr="005D3330" w:rsidDel="00BE5E6B">
                <w:rPr>
                  <w:rPrChange w:id="1271" w:author="Carlos Eduardo Gonzaga Romaniello de Souza" w:date="2021-07-25T19:00:00Z">
                    <w:rPr>
                      <w:color w:val="0070C0"/>
                    </w:rPr>
                  </w:rPrChange>
                </w:rPr>
                <w:delText xml:space="preserve"> Exclui um animal.</w:delText>
              </w:r>
            </w:del>
          </w:p>
        </w:tc>
      </w:tr>
      <w:tr w:rsidR="00FF5FE4" w:rsidDel="00BE5E6B" w14:paraId="29E981BD" w14:textId="10C2924A">
        <w:trPr>
          <w:jc w:val="center"/>
          <w:del w:id="1272" w:author="Carlos Eduardo Gonzaga Romaniello de Souza" w:date="2021-08-18T21:14:00Z"/>
        </w:trPr>
        <w:tc>
          <w:tcPr>
            <w:tcW w:w="1094" w:type="dxa"/>
            <w:vAlign w:val="center"/>
          </w:tcPr>
          <w:p w14:paraId="2E344FE9" w14:textId="1B838CCC" w:rsidR="00FF5FE4" w:rsidDel="00BE5E6B" w:rsidRDefault="0012612D">
            <w:pPr>
              <w:widowControl/>
              <w:pBdr>
                <w:top w:val="nil"/>
                <w:left w:val="nil"/>
                <w:bottom w:val="nil"/>
                <w:right w:val="nil"/>
                <w:between w:val="nil"/>
              </w:pBdr>
              <w:spacing w:before="120" w:after="120"/>
              <w:rPr>
                <w:del w:id="1273" w:author="Carlos Eduardo Gonzaga Romaniello de Souza" w:date="2021-08-18T21:14:00Z"/>
              </w:rPr>
            </w:pPr>
            <w:del w:id="1274" w:author="Carlos Eduardo Gonzaga Romaniello de Souza" w:date="2021-08-18T21:14:00Z">
              <w:r w:rsidDel="00BE5E6B">
                <w:delText>5</w:delText>
              </w:r>
            </w:del>
          </w:p>
        </w:tc>
        <w:tc>
          <w:tcPr>
            <w:tcW w:w="2340" w:type="dxa"/>
            <w:vAlign w:val="center"/>
          </w:tcPr>
          <w:p w14:paraId="27EA6295" w14:textId="133423DD" w:rsidR="00FF5FE4" w:rsidRPr="005D3330" w:rsidDel="00BE5E6B" w:rsidRDefault="0012612D">
            <w:pPr>
              <w:widowControl/>
              <w:spacing w:before="120" w:after="120"/>
              <w:rPr>
                <w:del w:id="1275" w:author="Carlos Eduardo Gonzaga Romaniello de Souza" w:date="2021-08-18T21:14:00Z"/>
                <w:rPrChange w:id="1276" w:author="Carlos Eduardo Gonzaga Romaniello de Souza" w:date="2021-07-25T19:00:00Z">
                  <w:rPr>
                    <w:del w:id="1277" w:author="Carlos Eduardo Gonzaga Romaniello de Souza" w:date="2021-08-18T21:14:00Z"/>
                    <w:color w:val="0070C0"/>
                  </w:rPr>
                </w:rPrChange>
              </w:rPr>
            </w:pPr>
            <w:del w:id="1278" w:author="Carlos Eduardo Gonzaga Romaniello de Souza" w:date="2021-08-18T21:14:00Z">
              <w:r w:rsidRPr="005D3330" w:rsidDel="00BE5E6B">
                <w:rPr>
                  <w:rPrChange w:id="1279" w:author="Carlos Eduardo Gonzaga Romaniello de Souza" w:date="2021-07-25T19:00:00Z">
                    <w:rPr>
                      <w:color w:val="0070C0"/>
                    </w:rPr>
                  </w:rPrChange>
                </w:rPr>
                <w:delText>Atualização de animal</w:delText>
              </w:r>
            </w:del>
          </w:p>
        </w:tc>
        <w:tc>
          <w:tcPr>
            <w:tcW w:w="4693" w:type="dxa"/>
            <w:vAlign w:val="center"/>
          </w:tcPr>
          <w:p w14:paraId="65D4A5CC" w14:textId="79F6EBD7" w:rsidR="00FF5FE4" w:rsidRPr="005D3330" w:rsidDel="00BE5E6B" w:rsidRDefault="0012612D">
            <w:pPr>
              <w:widowControl/>
              <w:spacing w:before="120" w:after="120"/>
              <w:rPr>
                <w:del w:id="1280" w:author="Carlos Eduardo Gonzaga Romaniello de Souza" w:date="2021-08-18T21:14:00Z"/>
                <w:rPrChange w:id="1281" w:author="Carlos Eduardo Gonzaga Romaniello de Souza" w:date="2021-07-25T19:00:00Z">
                  <w:rPr>
                    <w:del w:id="1282" w:author="Carlos Eduardo Gonzaga Romaniello de Souza" w:date="2021-08-18T21:14:00Z"/>
                    <w:color w:val="0070C0"/>
                  </w:rPr>
                </w:rPrChange>
              </w:rPr>
            </w:pPr>
            <w:del w:id="1283" w:author="Carlos Eduardo Gonzaga Romaniello de Souza" w:date="2021-08-18T21:14:00Z">
              <w:r w:rsidRPr="005D3330" w:rsidDel="00BE5E6B">
                <w:rPr>
                  <w:rPrChange w:id="1284" w:author="Carlos Eduardo Gonzaga Romaniello de Souza" w:date="2021-07-25T19:00:00Z">
                    <w:rPr>
                      <w:color w:val="0070C0"/>
                    </w:rPr>
                  </w:rPrChange>
                </w:rPr>
                <w:delText>Atualiza os dados de algum animal.</w:delText>
              </w:r>
            </w:del>
          </w:p>
        </w:tc>
      </w:tr>
      <w:tr w:rsidR="00FF5FE4" w:rsidDel="00BE5E6B" w14:paraId="529C0843" w14:textId="4F86B070">
        <w:trPr>
          <w:jc w:val="center"/>
          <w:del w:id="1285" w:author="Carlos Eduardo Gonzaga Romaniello de Souza" w:date="2021-08-18T21:14:00Z"/>
        </w:trPr>
        <w:tc>
          <w:tcPr>
            <w:tcW w:w="1094" w:type="dxa"/>
            <w:vAlign w:val="center"/>
          </w:tcPr>
          <w:p w14:paraId="7E230872" w14:textId="088480D5" w:rsidR="00FF5FE4" w:rsidDel="00BE5E6B" w:rsidRDefault="0012612D">
            <w:pPr>
              <w:widowControl/>
              <w:pBdr>
                <w:top w:val="nil"/>
                <w:left w:val="nil"/>
                <w:bottom w:val="nil"/>
                <w:right w:val="nil"/>
                <w:between w:val="nil"/>
              </w:pBdr>
              <w:spacing w:before="120" w:after="120"/>
              <w:rPr>
                <w:del w:id="1286" w:author="Carlos Eduardo Gonzaga Romaniello de Souza" w:date="2021-08-18T21:14:00Z"/>
              </w:rPr>
            </w:pPr>
            <w:del w:id="1287" w:author="Carlos Eduardo Gonzaga Romaniello de Souza" w:date="2021-08-18T21:14:00Z">
              <w:r w:rsidDel="00BE5E6B">
                <w:delText>6</w:delText>
              </w:r>
            </w:del>
          </w:p>
        </w:tc>
        <w:tc>
          <w:tcPr>
            <w:tcW w:w="2340" w:type="dxa"/>
            <w:vAlign w:val="center"/>
          </w:tcPr>
          <w:p w14:paraId="210806FC" w14:textId="1B4E7585" w:rsidR="00FF5FE4" w:rsidRPr="005D3330" w:rsidDel="00BE5E6B" w:rsidRDefault="0012612D">
            <w:pPr>
              <w:widowControl/>
              <w:pBdr>
                <w:top w:val="nil"/>
                <w:left w:val="nil"/>
                <w:bottom w:val="nil"/>
                <w:right w:val="nil"/>
                <w:between w:val="nil"/>
              </w:pBdr>
              <w:spacing w:before="120" w:after="120"/>
              <w:rPr>
                <w:del w:id="1288" w:author="Carlos Eduardo Gonzaga Romaniello de Souza" w:date="2021-08-18T21:14:00Z"/>
                <w:rPrChange w:id="1289" w:author="Carlos Eduardo Gonzaga Romaniello de Souza" w:date="2021-07-25T19:00:00Z">
                  <w:rPr>
                    <w:del w:id="1290" w:author="Carlos Eduardo Gonzaga Romaniello de Souza" w:date="2021-08-18T21:14:00Z"/>
                    <w:color w:val="0070C0"/>
                  </w:rPr>
                </w:rPrChange>
              </w:rPr>
            </w:pPr>
            <w:del w:id="1291" w:author="Carlos Eduardo Gonzaga Romaniello de Souza" w:date="2021-08-18T21:14:00Z">
              <w:r w:rsidRPr="005D3330" w:rsidDel="00BE5E6B">
                <w:rPr>
                  <w:rPrChange w:id="1292" w:author="Carlos Eduardo Gonzaga Romaniello de Souza" w:date="2021-07-25T19:00:00Z">
                    <w:rPr>
                      <w:color w:val="0070C0"/>
                    </w:rPr>
                  </w:rPrChange>
                </w:rPr>
                <w:delText>Consulta de animal</w:delText>
              </w:r>
            </w:del>
          </w:p>
        </w:tc>
        <w:tc>
          <w:tcPr>
            <w:tcW w:w="4693" w:type="dxa"/>
            <w:vAlign w:val="center"/>
          </w:tcPr>
          <w:p w14:paraId="4C00B7E7" w14:textId="77032A9D" w:rsidR="00FF5FE4" w:rsidRPr="005D3330" w:rsidDel="00BE5E6B" w:rsidRDefault="0012612D">
            <w:pPr>
              <w:widowControl/>
              <w:pBdr>
                <w:top w:val="nil"/>
                <w:left w:val="nil"/>
                <w:bottom w:val="nil"/>
                <w:right w:val="nil"/>
                <w:between w:val="nil"/>
              </w:pBdr>
              <w:spacing w:before="120" w:after="120"/>
              <w:rPr>
                <w:del w:id="1293" w:author="Carlos Eduardo Gonzaga Romaniello de Souza" w:date="2021-08-18T21:14:00Z"/>
                <w:rPrChange w:id="1294" w:author="Carlos Eduardo Gonzaga Romaniello de Souza" w:date="2021-07-25T19:00:00Z">
                  <w:rPr>
                    <w:del w:id="1295" w:author="Carlos Eduardo Gonzaga Romaniello de Souza" w:date="2021-08-18T21:14:00Z"/>
                    <w:color w:val="0070C0"/>
                  </w:rPr>
                </w:rPrChange>
              </w:rPr>
            </w:pPr>
            <w:del w:id="1296" w:author="Carlos Eduardo Gonzaga Romaniello de Souza" w:date="2021-08-18T21:14:00Z">
              <w:r w:rsidRPr="005D3330" w:rsidDel="00BE5E6B">
                <w:rPr>
                  <w:rPrChange w:id="1297" w:author="Carlos Eduardo Gonzaga Romaniello de Souza" w:date="2021-07-25T19:00:00Z">
                    <w:rPr>
                      <w:color w:val="0070C0"/>
                    </w:rPr>
                  </w:rPrChange>
                </w:rPr>
                <w:delText>Mostra ao usuária os dados de algum animal</w:delText>
              </w:r>
            </w:del>
          </w:p>
        </w:tc>
      </w:tr>
      <w:tr w:rsidR="00FF5FE4" w:rsidDel="00BE5E6B" w14:paraId="27E2FFFC" w14:textId="0F634F52">
        <w:trPr>
          <w:jc w:val="center"/>
          <w:del w:id="1298" w:author="Carlos Eduardo Gonzaga Romaniello de Souza" w:date="2021-08-18T21:14:00Z"/>
        </w:trPr>
        <w:tc>
          <w:tcPr>
            <w:tcW w:w="1094" w:type="dxa"/>
            <w:vAlign w:val="center"/>
          </w:tcPr>
          <w:p w14:paraId="46F5C908" w14:textId="1D8CAFE2" w:rsidR="00FF5FE4" w:rsidDel="00BE5E6B" w:rsidRDefault="0012612D">
            <w:pPr>
              <w:widowControl/>
              <w:pBdr>
                <w:top w:val="nil"/>
                <w:left w:val="nil"/>
                <w:bottom w:val="nil"/>
                <w:right w:val="nil"/>
                <w:between w:val="nil"/>
              </w:pBdr>
              <w:spacing w:before="120" w:after="120"/>
              <w:rPr>
                <w:del w:id="1299" w:author="Carlos Eduardo Gonzaga Romaniello de Souza" w:date="2021-08-18T21:14:00Z"/>
              </w:rPr>
            </w:pPr>
            <w:del w:id="1300" w:author="Carlos Eduardo Gonzaga Romaniello de Souza" w:date="2021-08-18T21:14:00Z">
              <w:r w:rsidDel="00BE5E6B">
                <w:delText>7</w:delText>
              </w:r>
            </w:del>
          </w:p>
        </w:tc>
        <w:tc>
          <w:tcPr>
            <w:tcW w:w="2340" w:type="dxa"/>
            <w:vAlign w:val="center"/>
          </w:tcPr>
          <w:p w14:paraId="5E2E17D0" w14:textId="0A5DE3D9" w:rsidR="00FF5FE4" w:rsidRPr="005D3330" w:rsidDel="00BE5E6B" w:rsidRDefault="0012612D">
            <w:pPr>
              <w:widowControl/>
              <w:pBdr>
                <w:top w:val="nil"/>
                <w:left w:val="nil"/>
                <w:bottom w:val="nil"/>
                <w:right w:val="nil"/>
                <w:between w:val="nil"/>
              </w:pBdr>
              <w:spacing w:before="120" w:after="120"/>
              <w:rPr>
                <w:del w:id="1301" w:author="Carlos Eduardo Gonzaga Romaniello de Souza" w:date="2021-08-18T21:14:00Z"/>
                <w:rPrChange w:id="1302" w:author="Carlos Eduardo Gonzaga Romaniello de Souza" w:date="2021-07-25T19:00:00Z">
                  <w:rPr>
                    <w:del w:id="1303" w:author="Carlos Eduardo Gonzaga Romaniello de Souza" w:date="2021-08-18T21:14:00Z"/>
                    <w:color w:val="0070C0"/>
                  </w:rPr>
                </w:rPrChange>
              </w:rPr>
            </w:pPr>
            <w:del w:id="1304" w:author="Carlos Eduardo Gonzaga Romaniello de Souza" w:date="2021-08-18T21:14:00Z">
              <w:r w:rsidRPr="005D3330" w:rsidDel="00BE5E6B">
                <w:rPr>
                  <w:rPrChange w:id="1305" w:author="Carlos Eduardo Gonzaga Romaniello de Souza" w:date="2021-07-25T19:00:00Z">
                    <w:rPr>
                      <w:color w:val="0070C0"/>
                    </w:rPr>
                  </w:rPrChange>
                </w:rPr>
                <w:delText>Entrada de capital</w:delText>
              </w:r>
            </w:del>
          </w:p>
        </w:tc>
        <w:tc>
          <w:tcPr>
            <w:tcW w:w="4693" w:type="dxa"/>
            <w:vAlign w:val="center"/>
          </w:tcPr>
          <w:p w14:paraId="29547396" w14:textId="04C4DD1D" w:rsidR="00FF5FE4" w:rsidRPr="005D3330" w:rsidDel="00BE5E6B" w:rsidRDefault="0012612D">
            <w:pPr>
              <w:widowControl/>
              <w:pBdr>
                <w:top w:val="nil"/>
                <w:left w:val="nil"/>
                <w:bottom w:val="nil"/>
                <w:right w:val="nil"/>
                <w:between w:val="nil"/>
              </w:pBdr>
              <w:spacing w:before="120" w:after="120"/>
              <w:rPr>
                <w:del w:id="1306" w:author="Carlos Eduardo Gonzaga Romaniello de Souza" w:date="2021-08-18T21:14:00Z"/>
                <w:rPrChange w:id="1307" w:author="Carlos Eduardo Gonzaga Romaniello de Souza" w:date="2021-07-25T19:00:00Z">
                  <w:rPr>
                    <w:del w:id="1308" w:author="Carlos Eduardo Gonzaga Romaniello de Souza" w:date="2021-08-18T21:14:00Z"/>
                    <w:color w:val="0070C0"/>
                  </w:rPr>
                </w:rPrChange>
              </w:rPr>
            </w:pPr>
            <w:del w:id="1309" w:author="Carlos Eduardo Gonzaga Romaniello de Souza" w:date="2021-08-18T21:14:00Z">
              <w:r w:rsidRPr="005D3330" w:rsidDel="00BE5E6B">
                <w:rPr>
                  <w:rPrChange w:id="1310" w:author="Carlos Eduardo Gonzaga Romaniello de Souza" w:date="2021-07-25T19:00:00Z">
                    <w:rPr>
                      <w:color w:val="0070C0"/>
                    </w:rPr>
                  </w:rPrChange>
                </w:rPr>
                <w:delText>Cadastra uma nova transação financeira relacionada a um animal.</w:delText>
              </w:r>
            </w:del>
          </w:p>
        </w:tc>
      </w:tr>
      <w:tr w:rsidR="00FF5FE4" w:rsidDel="00BE5E6B" w14:paraId="2A89C069" w14:textId="246D8363">
        <w:trPr>
          <w:jc w:val="center"/>
          <w:del w:id="1311" w:author="Carlos Eduardo Gonzaga Romaniello de Souza" w:date="2021-08-18T21:14:00Z"/>
        </w:trPr>
        <w:tc>
          <w:tcPr>
            <w:tcW w:w="1094" w:type="dxa"/>
            <w:vAlign w:val="center"/>
          </w:tcPr>
          <w:p w14:paraId="4A832CC1" w14:textId="0962E52F" w:rsidR="00FF5FE4" w:rsidDel="00BE5E6B" w:rsidRDefault="0012612D">
            <w:pPr>
              <w:widowControl/>
              <w:pBdr>
                <w:top w:val="nil"/>
                <w:left w:val="nil"/>
                <w:bottom w:val="nil"/>
                <w:right w:val="nil"/>
                <w:between w:val="nil"/>
              </w:pBdr>
              <w:spacing w:before="120" w:after="120"/>
              <w:rPr>
                <w:del w:id="1312" w:author="Carlos Eduardo Gonzaga Romaniello de Souza" w:date="2021-08-18T21:14:00Z"/>
              </w:rPr>
            </w:pPr>
            <w:del w:id="1313" w:author="Carlos Eduardo Gonzaga Romaniello de Souza" w:date="2021-08-18T21:14:00Z">
              <w:r w:rsidDel="00BE5E6B">
                <w:delText>8</w:delText>
              </w:r>
            </w:del>
          </w:p>
        </w:tc>
        <w:tc>
          <w:tcPr>
            <w:tcW w:w="2340" w:type="dxa"/>
            <w:vAlign w:val="center"/>
          </w:tcPr>
          <w:p w14:paraId="2558C986" w14:textId="1C164773" w:rsidR="00FF5FE4" w:rsidRPr="005D3330" w:rsidDel="00BE5E6B" w:rsidRDefault="0012612D">
            <w:pPr>
              <w:widowControl/>
              <w:pBdr>
                <w:top w:val="nil"/>
                <w:left w:val="nil"/>
                <w:bottom w:val="nil"/>
                <w:right w:val="nil"/>
                <w:between w:val="nil"/>
              </w:pBdr>
              <w:spacing w:before="120" w:after="120"/>
              <w:rPr>
                <w:del w:id="1314" w:author="Carlos Eduardo Gonzaga Romaniello de Souza" w:date="2021-08-18T21:14:00Z"/>
                <w:rPrChange w:id="1315" w:author="Carlos Eduardo Gonzaga Romaniello de Souza" w:date="2021-07-25T19:00:00Z">
                  <w:rPr>
                    <w:del w:id="1316" w:author="Carlos Eduardo Gonzaga Romaniello de Souza" w:date="2021-08-18T21:14:00Z"/>
                    <w:color w:val="0070C0"/>
                  </w:rPr>
                </w:rPrChange>
              </w:rPr>
            </w:pPr>
            <w:del w:id="1317" w:author="Carlos Eduardo Gonzaga Romaniello de Souza" w:date="2021-08-18T21:14:00Z">
              <w:r w:rsidRPr="005D3330" w:rsidDel="00BE5E6B">
                <w:rPr>
                  <w:rPrChange w:id="1318" w:author="Carlos Eduardo Gonzaga Romaniello de Souza" w:date="2021-07-25T19:00:00Z">
                    <w:rPr>
                      <w:color w:val="0070C0"/>
                    </w:rPr>
                  </w:rPrChange>
                </w:rPr>
                <w:delText>Saída de capital</w:delText>
              </w:r>
            </w:del>
          </w:p>
        </w:tc>
        <w:tc>
          <w:tcPr>
            <w:tcW w:w="4693" w:type="dxa"/>
            <w:vAlign w:val="center"/>
          </w:tcPr>
          <w:p w14:paraId="5A37D240" w14:textId="60F14EEB" w:rsidR="00FF5FE4" w:rsidRPr="005D3330" w:rsidDel="00BE5E6B" w:rsidRDefault="0012612D">
            <w:pPr>
              <w:widowControl/>
              <w:spacing w:before="120" w:after="120"/>
              <w:rPr>
                <w:del w:id="1319" w:author="Carlos Eduardo Gonzaga Romaniello de Souza" w:date="2021-08-18T21:14:00Z"/>
                <w:rPrChange w:id="1320" w:author="Carlos Eduardo Gonzaga Romaniello de Souza" w:date="2021-07-25T19:00:00Z">
                  <w:rPr>
                    <w:del w:id="1321" w:author="Carlos Eduardo Gonzaga Romaniello de Souza" w:date="2021-08-18T21:14:00Z"/>
                    <w:color w:val="0070C0"/>
                  </w:rPr>
                </w:rPrChange>
              </w:rPr>
            </w:pPr>
            <w:del w:id="1322" w:author="Carlos Eduardo Gonzaga Romaniello de Souza" w:date="2021-08-18T21:14:00Z">
              <w:r w:rsidRPr="005D3330" w:rsidDel="00BE5E6B">
                <w:rPr>
                  <w:rPrChange w:id="1323" w:author="Carlos Eduardo Gonzaga Romaniello de Souza" w:date="2021-07-25T19:00:00Z">
                    <w:rPr>
                      <w:color w:val="0070C0"/>
                    </w:rPr>
                  </w:rPrChange>
                </w:rPr>
                <w:delText>Cadastra uma nova transação financeira relacionada a um animal.</w:delText>
              </w:r>
            </w:del>
          </w:p>
        </w:tc>
      </w:tr>
      <w:tr w:rsidR="00FF5FE4" w:rsidDel="00BE5E6B" w14:paraId="3208142D" w14:textId="4A208A74">
        <w:trPr>
          <w:jc w:val="center"/>
          <w:del w:id="1324" w:author="Carlos Eduardo Gonzaga Romaniello de Souza" w:date="2021-08-18T21:14:00Z"/>
        </w:trPr>
        <w:tc>
          <w:tcPr>
            <w:tcW w:w="1094" w:type="dxa"/>
            <w:vAlign w:val="center"/>
          </w:tcPr>
          <w:p w14:paraId="01A749D9" w14:textId="3C7EE392" w:rsidR="00FF5FE4" w:rsidDel="00BE5E6B" w:rsidRDefault="0012612D">
            <w:pPr>
              <w:widowControl/>
              <w:pBdr>
                <w:top w:val="nil"/>
                <w:left w:val="nil"/>
                <w:bottom w:val="nil"/>
                <w:right w:val="nil"/>
                <w:between w:val="nil"/>
              </w:pBdr>
              <w:spacing w:before="120" w:after="120"/>
              <w:rPr>
                <w:del w:id="1325" w:author="Carlos Eduardo Gonzaga Romaniello de Souza" w:date="2021-08-18T21:14:00Z"/>
              </w:rPr>
            </w:pPr>
            <w:del w:id="1326" w:author="Carlos Eduardo Gonzaga Romaniello de Souza" w:date="2021-08-18T21:14:00Z">
              <w:r w:rsidDel="00BE5E6B">
                <w:delText>9</w:delText>
              </w:r>
            </w:del>
          </w:p>
        </w:tc>
        <w:tc>
          <w:tcPr>
            <w:tcW w:w="2340" w:type="dxa"/>
            <w:vAlign w:val="center"/>
          </w:tcPr>
          <w:p w14:paraId="09C8CB2C" w14:textId="282C5B96" w:rsidR="00FF5FE4" w:rsidRPr="005D3330" w:rsidDel="00BE5E6B" w:rsidRDefault="0012612D">
            <w:pPr>
              <w:widowControl/>
              <w:pBdr>
                <w:top w:val="nil"/>
                <w:left w:val="nil"/>
                <w:bottom w:val="nil"/>
                <w:right w:val="nil"/>
                <w:between w:val="nil"/>
              </w:pBdr>
              <w:spacing w:before="120" w:after="120"/>
              <w:rPr>
                <w:del w:id="1327" w:author="Carlos Eduardo Gonzaga Romaniello de Souza" w:date="2021-08-18T21:14:00Z"/>
                <w:rPrChange w:id="1328" w:author="Carlos Eduardo Gonzaga Romaniello de Souza" w:date="2021-07-25T19:00:00Z">
                  <w:rPr>
                    <w:del w:id="1329" w:author="Carlos Eduardo Gonzaga Romaniello de Souza" w:date="2021-08-18T21:14:00Z"/>
                    <w:color w:val="0070C0"/>
                  </w:rPr>
                </w:rPrChange>
              </w:rPr>
            </w:pPr>
            <w:del w:id="1330" w:author="Carlos Eduardo Gonzaga Romaniello de Souza" w:date="2021-08-18T21:14:00Z">
              <w:r w:rsidRPr="005D3330" w:rsidDel="00BE5E6B">
                <w:rPr>
                  <w:rPrChange w:id="1331" w:author="Carlos Eduardo Gonzaga Romaniello de Souza" w:date="2021-07-25T19:00:00Z">
                    <w:rPr>
                      <w:color w:val="0070C0"/>
                    </w:rPr>
                  </w:rPrChange>
                </w:rPr>
                <w:delText>Exclusão de movimentação financeira</w:delText>
              </w:r>
            </w:del>
          </w:p>
        </w:tc>
        <w:tc>
          <w:tcPr>
            <w:tcW w:w="4693" w:type="dxa"/>
            <w:vAlign w:val="center"/>
          </w:tcPr>
          <w:p w14:paraId="77271972" w14:textId="7316BB68" w:rsidR="00FF5FE4" w:rsidRPr="005D3330" w:rsidDel="00BE5E6B" w:rsidRDefault="0012612D">
            <w:pPr>
              <w:widowControl/>
              <w:spacing w:before="120" w:after="120"/>
              <w:rPr>
                <w:del w:id="1332" w:author="Carlos Eduardo Gonzaga Romaniello de Souza" w:date="2021-08-18T21:14:00Z"/>
                <w:rPrChange w:id="1333" w:author="Carlos Eduardo Gonzaga Romaniello de Souza" w:date="2021-07-25T19:00:00Z">
                  <w:rPr>
                    <w:del w:id="1334" w:author="Carlos Eduardo Gonzaga Romaniello de Souza" w:date="2021-08-18T21:14:00Z"/>
                    <w:color w:val="0070C0"/>
                  </w:rPr>
                </w:rPrChange>
              </w:rPr>
            </w:pPr>
            <w:del w:id="1335" w:author="Carlos Eduardo Gonzaga Romaniello de Souza" w:date="2021-08-18T21:14:00Z">
              <w:r w:rsidRPr="005D3330" w:rsidDel="00BE5E6B">
                <w:rPr>
                  <w:rPrChange w:id="1336" w:author="Carlos Eduardo Gonzaga Romaniello de Souza" w:date="2021-07-25T19:00:00Z">
                    <w:rPr>
                      <w:color w:val="0070C0"/>
                    </w:rPr>
                  </w:rPrChange>
                </w:rPr>
                <w:delText>Exclui uma transação financeira.</w:delText>
              </w:r>
            </w:del>
          </w:p>
        </w:tc>
      </w:tr>
      <w:tr w:rsidR="00FF5FE4" w:rsidDel="00BE5E6B" w14:paraId="355EDCC7" w14:textId="5CD56F6A">
        <w:trPr>
          <w:jc w:val="center"/>
          <w:del w:id="1337" w:author="Carlos Eduardo Gonzaga Romaniello de Souza" w:date="2021-08-18T21:14:00Z"/>
        </w:trPr>
        <w:tc>
          <w:tcPr>
            <w:tcW w:w="1094" w:type="dxa"/>
            <w:vAlign w:val="center"/>
          </w:tcPr>
          <w:p w14:paraId="7AFAD7D6" w14:textId="11C5DFC5" w:rsidR="00FF5FE4" w:rsidDel="00BE5E6B" w:rsidRDefault="0012612D">
            <w:pPr>
              <w:widowControl/>
              <w:pBdr>
                <w:top w:val="nil"/>
                <w:left w:val="nil"/>
                <w:bottom w:val="nil"/>
                <w:right w:val="nil"/>
                <w:between w:val="nil"/>
              </w:pBdr>
              <w:spacing w:before="120" w:after="120"/>
              <w:rPr>
                <w:del w:id="1338" w:author="Carlos Eduardo Gonzaga Romaniello de Souza" w:date="2021-08-18T21:14:00Z"/>
              </w:rPr>
            </w:pPr>
            <w:del w:id="1339" w:author="Carlos Eduardo Gonzaga Romaniello de Souza" w:date="2021-08-18T21:14:00Z">
              <w:r w:rsidDel="00BE5E6B">
                <w:delText>10</w:delText>
              </w:r>
            </w:del>
          </w:p>
        </w:tc>
        <w:tc>
          <w:tcPr>
            <w:tcW w:w="2340" w:type="dxa"/>
            <w:vAlign w:val="center"/>
          </w:tcPr>
          <w:p w14:paraId="0437369D" w14:textId="28E00369" w:rsidR="00FF5FE4" w:rsidRPr="005D3330" w:rsidDel="00BE5E6B" w:rsidRDefault="0012612D">
            <w:pPr>
              <w:widowControl/>
              <w:pBdr>
                <w:top w:val="nil"/>
                <w:left w:val="nil"/>
                <w:bottom w:val="nil"/>
                <w:right w:val="nil"/>
                <w:between w:val="nil"/>
              </w:pBdr>
              <w:spacing w:before="120" w:after="120"/>
              <w:rPr>
                <w:del w:id="1340" w:author="Carlos Eduardo Gonzaga Romaniello de Souza" w:date="2021-08-18T21:14:00Z"/>
                <w:rPrChange w:id="1341" w:author="Carlos Eduardo Gonzaga Romaniello de Souza" w:date="2021-07-25T19:00:00Z">
                  <w:rPr>
                    <w:del w:id="1342" w:author="Carlos Eduardo Gonzaga Romaniello de Souza" w:date="2021-08-18T21:14:00Z"/>
                    <w:color w:val="0070C0"/>
                  </w:rPr>
                </w:rPrChange>
              </w:rPr>
            </w:pPr>
            <w:del w:id="1343" w:author="Carlos Eduardo Gonzaga Romaniello de Souza" w:date="2021-08-18T21:14:00Z">
              <w:r w:rsidRPr="005D3330" w:rsidDel="00BE5E6B">
                <w:rPr>
                  <w:rPrChange w:id="1344" w:author="Carlos Eduardo Gonzaga Romaniello de Souza" w:date="2021-07-25T19:00:00Z">
                    <w:rPr>
                      <w:color w:val="0070C0"/>
                    </w:rPr>
                  </w:rPrChange>
                </w:rPr>
                <w:delText>Consulta financeira</w:delText>
              </w:r>
            </w:del>
          </w:p>
        </w:tc>
        <w:tc>
          <w:tcPr>
            <w:tcW w:w="4693" w:type="dxa"/>
            <w:vAlign w:val="center"/>
          </w:tcPr>
          <w:p w14:paraId="5536E0E7" w14:textId="687EA038" w:rsidR="00FF5FE4" w:rsidRPr="005D3330" w:rsidDel="00BE5E6B" w:rsidRDefault="0012612D">
            <w:pPr>
              <w:widowControl/>
              <w:spacing w:before="120" w:after="120"/>
              <w:rPr>
                <w:del w:id="1345" w:author="Carlos Eduardo Gonzaga Romaniello de Souza" w:date="2021-08-18T21:14:00Z"/>
                <w:rPrChange w:id="1346" w:author="Carlos Eduardo Gonzaga Romaniello de Souza" w:date="2021-07-25T19:00:00Z">
                  <w:rPr>
                    <w:del w:id="1347" w:author="Carlos Eduardo Gonzaga Romaniello de Souza" w:date="2021-08-18T21:14:00Z"/>
                    <w:color w:val="0070C0"/>
                  </w:rPr>
                </w:rPrChange>
              </w:rPr>
            </w:pPr>
            <w:del w:id="1348" w:author="Carlos Eduardo Gonzaga Romaniello de Souza" w:date="2021-08-18T21:14:00Z">
              <w:r w:rsidRPr="005D3330" w:rsidDel="00BE5E6B">
                <w:rPr>
                  <w:rPrChange w:id="1349" w:author="Carlos Eduardo Gonzaga Romaniello de Souza" w:date="2021-07-25T19:00:00Z">
                    <w:rPr>
                      <w:color w:val="0070C0"/>
                    </w:rPr>
                  </w:rPrChange>
                </w:rPr>
                <w:delText>Mostra ao usuária os dados de alguma movimentação financeira</w:delText>
              </w:r>
            </w:del>
          </w:p>
        </w:tc>
      </w:tr>
      <w:tr w:rsidR="00FF5FE4" w:rsidDel="000B0220" w14:paraId="20E9DFCE" w14:textId="77777777">
        <w:trPr>
          <w:jc w:val="center"/>
          <w:del w:id="1350" w:author="Carlos Eduardo Gonzaga Romaniello de Souza" w:date="2021-07-29T18:25:00Z"/>
        </w:trPr>
        <w:tc>
          <w:tcPr>
            <w:tcW w:w="1094" w:type="dxa"/>
            <w:vAlign w:val="center"/>
          </w:tcPr>
          <w:p w14:paraId="1348967D" w14:textId="77777777" w:rsidR="00FF5FE4" w:rsidDel="000B0220" w:rsidRDefault="0012612D">
            <w:pPr>
              <w:widowControl/>
              <w:pBdr>
                <w:top w:val="nil"/>
                <w:left w:val="nil"/>
                <w:bottom w:val="nil"/>
                <w:right w:val="nil"/>
                <w:between w:val="nil"/>
              </w:pBdr>
              <w:spacing w:before="120" w:after="120"/>
              <w:rPr>
                <w:del w:id="1351" w:author="Carlos Eduardo Gonzaga Romaniello de Souza" w:date="2021-07-29T18:25:00Z"/>
              </w:rPr>
            </w:pPr>
            <w:del w:id="1352" w:author="Carlos Eduardo Gonzaga Romaniello de Souza" w:date="2021-07-29T18:25:00Z">
              <w:r w:rsidDel="000B0220">
                <w:delText>11</w:delText>
              </w:r>
            </w:del>
          </w:p>
        </w:tc>
        <w:tc>
          <w:tcPr>
            <w:tcW w:w="2340" w:type="dxa"/>
            <w:vAlign w:val="center"/>
          </w:tcPr>
          <w:p w14:paraId="62C1E4DE" w14:textId="77777777" w:rsidR="00FF5FE4" w:rsidRPr="005D3330" w:rsidDel="000B0220" w:rsidRDefault="0012612D">
            <w:pPr>
              <w:widowControl/>
              <w:pBdr>
                <w:top w:val="nil"/>
                <w:left w:val="nil"/>
                <w:bottom w:val="nil"/>
                <w:right w:val="nil"/>
                <w:between w:val="nil"/>
              </w:pBdr>
              <w:spacing w:before="120" w:after="120"/>
              <w:rPr>
                <w:del w:id="1353" w:author="Carlos Eduardo Gonzaga Romaniello de Souza" w:date="2021-07-29T18:25:00Z"/>
                <w:rPrChange w:id="1354" w:author="Carlos Eduardo Gonzaga Romaniello de Souza" w:date="2021-07-25T19:00:00Z">
                  <w:rPr>
                    <w:del w:id="1355" w:author="Carlos Eduardo Gonzaga Romaniello de Souza" w:date="2021-07-29T18:25:00Z"/>
                    <w:color w:val="0070C0"/>
                  </w:rPr>
                </w:rPrChange>
              </w:rPr>
            </w:pPr>
            <w:del w:id="1356" w:author="Carlos Eduardo Gonzaga Romaniello de Souza" w:date="2021-07-29T18:25:00Z">
              <w:r w:rsidRPr="005D3330" w:rsidDel="000B0220">
                <w:rPr>
                  <w:rPrChange w:id="1357" w:author="Carlos Eduardo Gonzaga Romaniello de Souza" w:date="2021-07-25T19:00:00Z">
                    <w:rPr>
                      <w:color w:val="0070C0"/>
                    </w:rPr>
                  </w:rPrChange>
                </w:rPr>
                <w:delText>Geração de relatórios</w:delText>
              </w:r>
            </w:del>
          </w:p>
        </w:tc>
        <w:tc>
          <w:tcPr>
            <w:tcW w:w="4693" w:type="dxa"/>
            <w:vAlign w:val="center"/>
          </w:tcPr>
          <w:p w14:paraId="4375FFFA" w14:textId="77777777" w:rsidR="00FF5FE4" w:rsidRPr="005D3330" w:rsidDel="000B0220" w:rsidRDefault="0012612D">
            <w:pPr>
              <w:widowControl/>
              <w:spacing w:before="120" w:after="120"/>
              <w:rPr>
                <w:del w:id="1358" w:author="Carlos Eduardo Gonzaga Romaniello de Souza" w:date="2021-07-29T18:25:00Z"/>
                <w:rPrChange w:id="1359" w:author="Carlos Eduardo Gonzaga Romaniello de Souza" w:date="2021-07-25T19:00:00Z">
                  <w:rPr>
                    <w:del w:id="1360" w:author="Carlos Eduardo Gonzaga Romaniello de Souza" w:date="2021-07-29T18:25:00Z"/>
                    <w:color w:val="0070C0"/>
                  </w:rPr>
                </w:rPrChange>
              </w:rPr>
            </w:pPr>
            <w:del w:id="1361" w:author="Carlos Eduardo Gonzaga Romaniello de Souza" w:date="2021-07-29T18:25:00Z">
              <w:r w:rsidRPr="005D3330" w:rsidDel="000B0220">
                <w:rPr>
                  <w:rPrChange w:id="1362" w:author="Carlos Eduardo Gonzaga Romaniello de Souza" w:date="2021-07-25T19:00:00Z">
                    <w:rPr>
                      <w:color w:val="0070C0"/>
                    </w:rPr>
                  </w:rPrChange>
                </w:rPr>
                <w:delText>Gera um relatório financeiro para o usuário</w:delText>
              </w:r>
            </w:del>
          </w:p>
        </w:tc>
      </w:tr>
    </w:tbl>
    <w:p w14:paraId="473BAE56" w14:textId="77777777" w:rsidR="00FF5FE4" w:rsidRDefault="00FF5FE4">
      <w:pPr>
        <w:widowControl/>
        <w:pBdr>
          <w:top w:val="nil"/>
          <w:left w:val="nil"/>
          <w:bottom w:val="nil"/>
          <w:right w:val="nil"/>
          <w:between w:val="nil"/>
        </w:pBdr>
        <w:jc w:val="both"/>
        <w:rPr>
          <w:ins w:id="1363" w:author="Carlos Eduardo Gonzaga Romaniello de Souza" w:date="2021-07-25T19:00:00Z"/>
          <w:color w:val="0070C0"/>
        </w:rPr>
      </w:pPr>
    </w:p>
    <w:p w14:paraId="6B0420E2" w14:textId="5AE154F7" w:rsidR="005D3330" w:rsidDel="00BE5E6B" w:rsidRDefault="005D3330">
      <w:pPr>
        <w:rPr>
          <w:del w:id="1364" w:author="Carlos Eduardo Gonzaga Romaniello de Souza" w:date="2021-08-18T21:08:00Z"/>
          <w:color w:val="0070C0"/>
        </w:rPr>
        <w:pPrChange w:id="1365" w:author="Carlos Eduardo Gonzaga Romaniello de Souza" w:date="2021-08-18T21:08:00Z">
          <w:pPr>
            <w:jc w:val="center"/>
          </w:pPr>
        </w:pPrChange>
      </w:pPr>
    </w:p>
    <w:p w14:paraId="118573DB" w14:textId="77C037D0" w:rsidR="00BE5E6B" w:rsidRDefault="00BE5E6B">
      <w:pPr>
        <w:widowControl/>
        <w:pBdr>
          <w:top w:val="nil"/>
          <w:left w:val="nil"/>
          <w:bottom w:val="nil"/>
          <w:right w:val="nil"/>
          <w:between w:val="nil"/>
        </w:pBdr>
        <w:jc w:val="both"/>
        <w:rPr>
          <w:ins w:id="1366" w:author="Carlos Eduardo Gonzaga Romaniello de Souza" w:date="2021-08-18T21:14:00Z"/>
          <w:color w:val="0070C0"/>
        </w:rPr>
      </w:pPr>
    </w:p>
    <w:p w14:paraId="242A26D7" w14:textId="41CE247F" w:rsidR="00BE5E6B" w:rsidRDefault="00BE5E6B">
      <w:pPr>
        <w:widowControl/>
        <w:pBdr>
          <w:top w:val="nil"/>
          <w:left w:val="nil"/>
          <w:bottom w:val="nil"/>
          <w:right w:val="nil"/>
          <w:between w:val="nil"/>
        </w:pBdr>
        <w:jc w:val="both"/>
        <w:rPr>
          <w:ins w:id="1367" w:author="Carlos Eduardo Gonzaga Romaniello de Souza" w:date="2021-08-18T21:15:00Z"/>
          <w:color w:val="0070C0"/>
        </w:rPr>
      </w:pPr>
    </w:p>
    <w:p w14:paraId="1C5AE1E6" w14:textId="0CD7D2F0" w:rsidR="00BE5E6B" w:rsidRDefault="00BE5E6B">
      <w:pPr>
        <w:widowControl/>
        <w:pBdr>
          <w:top w:val="nil"/>
          <w:left w:val="nil"/>
          <w:bottom w:val="nil"/>
          <w:right w:val="nil"/>
          <w:between w:val="nil"/>
        </w:pBdr>
        <w:jc w:val="both"/>
        <w:rPr>
          <w:ins w:id="1368" w:author="Carlos Eduardo Gonzaga Romaniello de Souza" w:date="2021-08-18T21:15:00Z"/>
          <w:color w:val="0070C0"/>
        </w:rPr>
      </w:pPr>
    </w:p>
    <w:p w14:paraId="4EC3FEEE" w14:textId="3156811B" w:rsidR="00BE5E6B" w:rsidRDefault="00BE5E6B">
      <w:pPr>
        <w:widowControl/>
        <w:pBdr>
          <w:top w:val="nil"/>
          <w:left w:val="nil"/>
          <w:bottom w:val="nil"/>
          <w:right w:val="nil"/>
          <w:between w:val="nil"/>
        </w:pBdr>
        <w:jc w:val="both"/>
        <w:rPr>
          <w:ins w:id="1369" w:author="Carlos Eduardo Gonzaga Romaniello de Souza" w:date="2021-08-18T21:15:00Z"/>
          <w:color w:val="0070C0"/>
        </w:rPr>
      </w:pPr>
    </w:p>
    <w:p w14:paraId="5EA3BC0D" w14:textId="4B7E4F58" w:rsidR="00BE5E6B" w:rsidRDefault="00BE5E6B">
      <w:pPr>
        <w:widowControl/>
        <w:pBdr>
          <w:top w:val="nil"/>
          <w:left w:val="nil"/>
          <w:bottom w:val="nil"/>
          <w:right w:val="nil"/>
          <w:between w:val="nil"/>
        </w:pBdr>
        <w:jc w:val="both"/>
        <w:rPr>
          <w:ins w:id="1370" w:author="Carlos Eduardo Gonzaga Romaniello de Souza" w:date="2021-08-18T21:15:00Z"/>
          <w:color w:val="0070C0"/>
        </w:rPr>
      </w:pPr>
    </w:p>
    <w:p w14:paraId="47B6B803" w14:textId="77777777" w:rsidR="00BE5E6B" w:rsidRDefault="00BE5E6B">
      <w:pPr>
        <w:widowControl/>
        <w:pBdr>
          <w:top w:val="nil"/>
          <w:left w:val="nil"/>
          <w:bottom w:val="nil"/>
          <w:right w:val="nil"/>
          <w:between w:val="nil"/>
        </w:pBdr>
        <w:jc w:val="both"/>
        <w:rPr>
          <w:ins w:id="1371" w:author="Carlos Eduardo Gonzaga Romaniello de Souza" w:date="2021-08-18T21:14:00Z"/>
          <w:color w:val="0070C0"/>
        </w:rPr>
      </w:pPr>
    </w:p>
    <w:p w14:paraId="186E7803" w14:textId="3A71CD56" w:rsidR="00FF5FE4" w:rsidDel="00BE5E6B" w:rsidRDefault="0012612D">
      <w:pPr>
        <w:pStyle w:val="Ttulo3"/>
        <w:numPr>
          <w:ilvl w:val="2"/>
          <w:numId w:val="9"/>
        </w:numPr>
        <w:rPr>
          <w:del w:id="1372" w:author="Carlos Eduardo Gonzaga Romaniello de Souza" w:date="2021-08-18T21:08:00Z"/>
        </w:rPr>
      </w:pPr>
      <w:del w:id="1373" w:author="Carlos Eduardo Gonzaga Romaniello de Souza" w:date="2021-07-25T19:00:00Z">
        <w:r w:rsidDel="005D3330">
          <w:lastRenderedPageBreak/>
          <w:delText>Generalizacão</w:delText>
        </w:r>
      </w:del>
      <w:bookmarkStart w:id="1374" w:name="_Toc78135011"/>
      <w:del w:id="1375" w:author="Carlos Eduardo Gonzaga Romaniello de Souza" w:date="2021-08-18T21:08:00Z">
        <w:r w:rsidDel="00BE5E6B">
          <w:delText xml:space="preserve"> dos Atores</w:delText>
        </w:r>
        <w:bookmarkEnd w:id="1374"/>
      </w:del>
    </w:p>
    <w:p w14:paraId="60FED2F2" w14:textId="77777777" w:rsidR="00FF5FE4" w:rsidDel="005D3330" w:rsidRDefault="0012612D">
      <w:pPr>
        <w:widowControl/>
        <w:pBdr>
          <w:top w:val="nil"/>
          <w:left w:val="nil"/>
          <w:bottom w:val="nil"/>
          <w:right w:val="nil"/>
          <w:between w:val="nil"/>
        </w:pBdr>
        <w:ind w:left="708"/>
        <w:jc w:val="both"/>
        <w:rPr>
          <w:del w:id="1376" w:author="Carlos Eduardo Gonzaga Romaniello de Souza" w:date="2021-07-25T19:00:00Z"/>
          <w:color w:val="000000"/>
        </w:rPr>
      </w:pPr>
      <w:del w:id="1377" w:author="Carlos Eduardo Gonzaga Romaniello de Souza" w:date="2021-07-25T19:00:00Z">
        <w:r w:rsidDel="005D3330">
          <w:rPr>
            <w:color w:val="000000"/>
          </w:rPr>
          <w:delText>Identifica-se aqui as principais relações entre os atores que interagem com o sistema</w:delText>
        </w:r>
      </w:del>
    </w:p>
    <w:p w14:paraId="2AEF6F2C" w14:textId="77777777" w:rsidR="00FF5FE4" w:rsidDel="005D3330" w:rsidRDefault="00FF5FE4">
      <w:pPr>
        <w:rPr>
          <w:del w:id="1378" w:author="Carlos Eduardo Gonzaga Romaniello de Souza" w:date="2021-07-25T19:00:00Z"/>
        </w:rPr>
      </w:pPr>
    </w:p>
    <w:p w14:paraId="3E88BBFB" w14:textId="77777777" w:rsidR="00FF5FE4" w:rsidDel="005D3330" w:rsidRDefault="0012612D">
      <w:pPr>
        <w:rPr>
          <w:del w:id="1379" w:author="Carlos Eduardo Gonzaga Romaniello de Souza" w:date="2021-07-25T19:00:00Z"/>
          <w:color w:val="0070C0"/>
        </w:rPr>
      </w:pPr>
      <w:del w:id="1380" w:author="Carlos Eduardo Gonzaga Romaniello de Souza" w:date="2021-07-25T19:00:00Z">
        <w:r w:rsidDel="005D3330">
          <w:tab/>
        </w:r>
        <w:r w:rsidDel="005D3330">
          <w:rPr>
            <w:color w:val="0070C0"/>
          </w:rPr>
          <w:delText>Descreve-se na forma de um Diagrama de Atores a relações de herança existentes entre os atores.</w:delText>
        </w:r>
      </w:del>
    </w:p>
    <w:p w14:paraId="1EA07396" w14:textId="77777777" w:rsidR="00FF5FE4" w:rsidDel="00BE5E6B" w:rsidRDefault="00FF5FE4">
      <w:pPr>
        <w:rPr>
          <w:del w:id="1381" w:author="Carlos Eduardo Gonzaga Romaniello de Souza" w:date="2021-08-18T21:08:00Z"/>
          <w:color w:val="0070C0"/>
        </w:rPr>
      </w:pPr>
    </w:p>
    <w:p w14:paraId="0C7F0E72" w14:textId="74277403" w:rsidR="00FF5FE4" w:rsidDel="00BE5E6B" w:rsidRDefault="0012612D">
      <w:pPr>
        <w:rPr>
          <w:del w:id="1382" w:author="Carlos Eduardo Gonzaga Romaniello de Souza" w:date="2021-08-18T21:08:00Z"/>
        </w:rPr>
        <w:pPrChange w:id="1383" w:author="Carlos Eduardo Gonzaga Romaniello de Souza" w:date="2021-08-18T21:08:00Z">
          <w:pPr>
            <w:jc w:val="center"/>
          </w:pPr>
        </w:pPrChange>
      </w:pPr>
      <w:del w:id="1384" w:author="Carlos Eduardo Gonzaga Romaniello de Souza" w:date="2021-08-18T21:08:00Z">
        <w:r w:rsidDel="00BE5E6B">
          <w:rPr>
            <w:noProof/>
          </w:rPr>
          <w:drawing>
            <wp:inline distT="114300" distB="114300" distL="114300" distR="114300" wp14:anchorId="2D013FCC" wp14:editId="23F943C9">
              <wp:extent cx="2526983" cy="288559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526983" cy="2885597"/>
                      </a:xfrm>
                      <a:prstGeom prst="rect">
                        <a:avLst/>
                      </a:prstGeom>
                      <a:ln/>
                    </pic:spPr>
                  </pic:pic>
                </a:graphicData>
              </a:graphic>
            </wp:inline>
          </w:drawing>
        </w:r>
      </w:del>
    </w:p>
    <w:p w14:paraId="0159F3CD" w14:textId="22E0C531" w:rsidR="00FF5FE4" w:rsidRPr="005D3330" w:rsidDel="00BE5E6B" w:rsidRDefault="0012612D">
      <w:pPr>
        <w:widowControl/>
        <w:pBdr>
          <w:top w:val="nil"/>
          <w:left w:val="nil"/>
          <w:bottom w:val="nil"/>
          <w:right w:val="nil"/>
          <w:between w:val="nil"/>
        </w:pBdr>
        <w:ind w:left="708"/>
        <w:rPr>
          <w:del w:id="1385" w:author="Carlos Eduardo Gonzaga Romaniello de Souza" w:date="2021-08-18T21:08:00Z"/>
          <w:sz w:val="18"/>
          <w:szCs w:val="18"/>
          <w:rPrChange w:id="1386" w:author="Carlos Eduardo Gonzaga Romaniello de Souza" w:date="2021-07-25T19:01:00Z">
            <w:rPr>
              <w:del w:id="1387" w:author="Carlos Eduardo Gonzaga Romaniello de Souza" w:date="2021-08-18T21:08:00Z"/>
              <w:color w:val="0070C0"/>
              <w:sz w:val="18"/>
              <w:szCs w:val="18"/>
            </w:rPr>
          </w:rPrChange>
        </w:rPr>
        <w:pPrChange w:id="1388" w:author="Carlos Eduardo Gonzaga Romaniello de Souza" w:date="2021-08-18T21:08:00Z">
          <w:pPr>
            <w:widowControl/>
            <w:pBdr>
              <w:top w:val="nil"/>
              <w:left w:val="nil"/>
              <w:bottom w:val="nil"/>
              <w:right w:val="nil"/>
              <w:between w:val="nil"/>
            </w:pBdr>
            <w:ind w:left="708"/>
            <w:jc w:val="center"/>
          </w:pPr>
        </w:pPrChange>
      </w:pPr>
      <w:del w:id="1389" w:author="Carlos Eduardo Gonzaga Romaniello de Souza" w:date="2021-08-18T21:08:00Z">
        <w:r w:rsidRPr="005D3330" w:rsidDel="00BE5E6B">
          <w:rPr>
            <w:sz w:val="18"/>
            <w:szCs w:val="18"/>
            <w:rPrChange w:id="1390" w:author="Carlos Eduardo Gonzaga Romaniello de Souza" w:date="2021-07-25T19:01:00Z">
              <w:rPr>
                <w:color w:val="0070C0"/>
                <w:sz w:val="18"/>
                <w:szCs w:val="18"/>
              </w:rPr>
            </w:rPrChange>
          </w:rPr>
          <w:delText>Figura 2 – Diagrama de Atores do Sistema</w:delText>
        </w:r>
      </w:del>
    </w:p>
    <w:p w14:paraId="72EA9E6A" w14:textId="3ADF3FF9" w:rsidR="00FF5FE4" w:rsidDel="00BE5E6B" w:rsidRDefault="00FF5FE4">
      <w:pPr>
        <w:rPr>
          <w:del w:id="1391" w:author="Carlos Eduardo Gonzaga Romaniello de Souza" w:date="2021-08-18T21:15:00Z"/>
        </w:rPr>
        <w:pPrChange w:id="1392" w:author="Carlos Eduardo Gonzaga Romaniello de Souza" w:date="2021-08-18T21:08:00Z">
          <w:pPr>
            <w:jc w:val="center"/>
          </w:pPr>
        </w:pPrChange>
      </w:pPr>
    </w:p>
    <w:p w14:paraId="2DCC4963" w14:textId="77777777" w:rsidR="00FF5FE4" w:rsidRDefault="0012612D">
      <w:pPr>
        <w:pStyle w:val="Ttulo3"/>
        <w:numPr>
          <w:ilvl w:val="2"/>
          <w:numId w:val="9"/>
        </w:numPr>
      </w:pPr>
      <w:del w:id="1393" w:author="Carlos Eduardo Gonzaga Romaniello de Souza" w:date="2021-07-25T19:01:00Z">
        <w:r w:rsidDel="005D3330">
          <w:delText>Descricão</w:delText>
        </w:r>
      </w:del>
      <w:bookmarkStart w:id="1394" w:name="_Toc78135012"/>
      <w:ins w:id="1395" w:author="Carlos Eduardo Gonzaga Romaniello de Souza" w:date="2021-07-25T19:01:00Z">
        <w:r w:rsidR="005D3330">
          <w:t>Descrição</w:t>
        </w:r>
      </w:ins>
      <w:r>
        <w:t xml:space="preserve"> dos Atores</w:t>
      </w:r>
      <w:bookmarkEnd w:id="1394"/>
    </w:p>
    <w:p w14:paraId="11282A2B" w14:textId="77777777" w:rsidR="00FF5FE4" w:rsidDel="005D3330" w:rsidRDefault="00FF5FE4">
      <w:pPr>
        <w:rPr>
          <w:del w:id="1396" w:author="Carlos Eduardo Gonzaga Romaniello de Souza" w:date="2021-07-25T19:01:00Z"/>
        </w:rPr>
      </w:pPr>
    </w:p>
    <w:p w14:paraId="4CE666DF" w14:textId="77777777" w:rsidR="00FF5FE4" w:rsidDel="005D3330" w:rsidRDefault="0012612D">
      <w:pPr>
        <w:widowControl/>
        <w:pBdr>
          <w:top w:val="nil"/>
          <w:left w:val="nil"/>
          <w:bottom w:val="nil"/>
          <w:right w:val="nil"/>
          <w:between w:val="nil"/>
        </w:pBdr>
        <w:jc w:val="both"/>
        <w:rPr>
          <w:del w:id="1397" w:author="Carlos Eduardo Gonzaga Romaniello de Souza" w:date="2021-07-25T19:01:00Z"/>
          <w:color w:val="000000"/>
        </w:rPr>
        <w:pPrChange w:id="1398" w:author="Carlos Eduardo Gonzaga Romaniello de Souza" w:date="2021-07-25T19:01:00Z">
          <w:pPr>
            <w:widowControl/>
            <w:pBdr>
              <w:top w:val="nil"/>
              <w:left w:val="nil"/>
              <w:bottom w:val="nil"/>
              <w:right w:val="nil"/>
              <w:between w:val="nil"/>
            </w:pBdr>
            <w:ind w:left="708"/>
            <w:jc w:val="both"/>
          </w:pPr>
        </w:pPrChange>
      </w:pPr>
      <w:del w:id="1399" w:author="Carlos Eduardo Gonzaga Romaniello de Souza" w:date="2021-07-25T19:01:00Z">
        <w:r w:rsidDel="005D3330">
          <w:rPr>
            <w:color w:val="000000"/>
          </w:rPr>
          <w:delText>Identifica-se aqui os principais atores que interagem com o sistema</w:delText>
        </w:r>
      </w:del>
    </w:p>
    <w:p w14:paraId="3E055C24" w14:textId="77777777" w:rsidR="00FF5FE4" w:rsidDel="005D3330" w:rsidRDefault="00FF5FE4">
      <w:pPr>
        <w:widowControl/>
        <w:pBdr>
          <w:top w:val="nil"/>
          <w:left w:val="nil"/>
          <w:bottom w:val="nil"/>
          <w:right w:val="nil"/>
          <w:between w:val="nil"/>
        </w:pBdr>
        <w:jc w:val="both"/>
        <w:rPr>
          <w:del w:id="1400" w:author="Carlos Eduardo Gonzaga Romaniello de Souza" w:date="2021-07-25T19:01:00Z"/>
          <w:color w:val="000000"/>
        </w:rPr>
        <w:pPrChange w:id="1401" w:author="Carlos Eduardo Gonzaga Romaniello de Souza" w:date="2021-07-25T19:01:00Z">
          <w:pPr>
            <w:widowControl/>
            <w:pBdr>
              <w:top w:val="nil"/>
              <w:left w:val="nil"/>
              <w:bottom w:val="nil"/>
              <w:right w:val="nil"/>
              <w:between w:val="nil"/>
            </w:pBdr>
            <w:ind w:left="708"/>
            <w:jc w:val="both"/>
          </w:pPr>
        </w:pPrChange>
      </w:pPr>
    </w:p>
    <w:p w14:paraId="6EACB6D4" w14:textId="77777777" w:rsidR="00FF5FE4" w:rsidDel="005D3330" w:rsidRDefault="0012612D">
      <w:pPr>
        <w:widowControl/>
        <w:pBdr>
          <w:top w:val="nil"/>
          <w:left w:val="nil"/>
          <w:bottom w:val="nil"/>
          <w:right w:val="nil"/>
          <w:between w:val="nil"/>
        </w:pBdr>
        <w:jc w:val="both"/>
        <w:rPr>
          <w:del w:id="1402" w:author="Carlos Eduardo Gonzaga Romaniello de Souza" w:date="2021-07-25T19:01:00Z"/>
          <w:color w:val="0070C0"/>
        </w:rPr>
        <w:pPrChange w:id="1403" w:author="Carlos Eduardo Gonzaga Romaniello de Souza" w:date="2021-07-25T19:01:00Z">
          <w:pPr>
            <w:widowControl/>
            <w:pBdr>
              <w:top w:val="nil"/>
              <w:left w:val="nil"/>
              <w:bottom w:val="nil"/>
              <w:right w:val="nil"/>
              <w:between w:val="nil"/>
            </w:pBdr>
            <w:ind w:left="708"/>
            <w:jc w:val="both"/>
          </w:pPr>
        </w:pPrChange>
      </w:pPr>
      <w:del w:id="1404" w:author="Carlos Eduardo Gonzaga Romaniello de Souza" w:date="2021-07-25T19:01:00Z">
        <w:r w:rsidDel="005D3330">
          <w:rPr>
            <w:color w:val="0070C0"/>
          </w:rPr>
          <w:delText xml:space="preserve">Descreve-se de forma concisa e objetiva cada ator. O objetivo é descrever os diferentes papéis que o usuário pode desempenhar quando interage com o sistema. </w:delText>
        </w:r>
      </w:del>
    </w:p>
    <w:p w14:paraId="72EED67A" w14:textId="77777777" w:rsidR="00FF5FE4" w:rsidRDefault="00FF5FE4">
      <w:pPr>
        <w:widowControl/>
        <w:pBdr>
          <w:top w:val="nil"/>
          <w:left w:val="nil"/>
          <w:bottom w:val="nil"/>
          <w:right w:val="nil"/>
          <w:between w:val="nil"/>
        </w:pBdr>
        <w:jc w:val="both"/>
        <w:rPr>
          <w:color w:val="0070C0"/>
        </w:rPr>
        <w:pPrChange w:id="1405" w:author="Carlos Eduardo Gonzaga Romaniello de Souza" w:date="2021-07-25T19:01:00Z">
          <w:pPr>
            <w:widowControl/>
            <w:pBdr>
              <w:top w:val="nil"/>
              <w:left w:val="nil"/>
              <w:bottom w:val="nil"/>
              <w:right w:val="nil"/>
              <w:between w:val="nil"/>
            </w:pBdr>
            <w:ind w:left="708"/>
            <w:jc w:val="both"/>
          </w:pPr>
        </w:pPrChange>
      </w:pPr>
    </w:p>
    <w:p w14:paraId="4FA70313" w14:textId="77777777" w:rsidR="00FF5FE4" w:rsidRPr="005D3330" w:rsidRDefault="0012612D">
      <w:pPr>
        <w:keepNext/>
        <w:widowControl/>
        <w:pBdr>
          <w:top w:val="nil"/>
          <w:left w:val="nil"/>
          <w:bottom w:val="nil"/>
          <w:right w:val="nil"/>
          <w:between w:val="nil"/>
        </w:pBdr>
        <w:jc w:val="center"/>
        <w:rPr>
          <w:b/>
          <w:rPrChange w:id="1406" w:author="Carlos Eduardo Gonzaga Romaniello de Souza" w:date="2021-07-25T19:03:00Z">
            <w:rPr>
              <w:b/>
              <w:color w:val="0070C0"/>
            </w:rPr>
          </w:rPrChange>
        </w:rPr>
      </w:pPr>
      <w:r w:rsidRPr="005D3330">
        <w:rPr>
          <w:b/>
          <w:rPrChange w:id="1407" w:author="Carlos Eduardo Gonzaga Romaniello de Souza" w:date="2021-07-25T19:03:00Z">
            <w:rPr>
              <w:b/>
              <w:color w:val="0070C0"/>
            </w:rPr>
          </w:rPrChange>
        </w:rPr>
        <w:t xml:space="preserve">Tabela 2: Lista de Atores </w:t>
      </w:r>
    </w:p>
    <w:tbl>
      <w:tblPr>
        <w:tblStyle w:val="a1"/>
        <w:tblW w:w="9360" w:type="dxa"/>
        <w:jc w:val="center"/>
        <w:tblInd w:w="0" w:type="dxa"/>
        <w:tblBorders>
          <w:top w:val="single" w:sz="12" w:space="0" w:color="808080"/>
          <w:bottom w:val="single" w:sz="12" w:space="0" w:color="808080"/>
          <w:insideH w:val="dotted" w:sz="4" w:space="0" w:color="808080"/>
          <w:insideV w:val="dotted" w:sz="4" w:space="0" w:color="808080"/>
        </w:tblBorders>
        <w:tblLayout w:type="fixed"/>
        <w:tblLook w:val="0000" w:firstRow="0" w:lastRow="0" w:firstColumn="0" w:lastColumn="0" w:noHBand="0" w:noVBand="0"/>
        <w:tblPrChange w:id="1408" w:author="Carlos Eduardo Gonzaga Romaniello de Souza" w:date="2021-07-25T19:02:00Z">
          <w:tblPr>
            <w:tblStyle w:val="a1"/>
            <w:tblW w:w="9360" w:type="dxa"/>
            <w:jc w:val="center"/>
            <w:tblInd w:w="0" w:type="dxa"/>
            <w:tblBorders>
              <w:top w:val="single" w:sz="12" w:space="0" w:color="808080"/>
              <w:bottom w:val="single" w:sz="12" w:space="0" w:color="808080"/>
              <w:insideH w:val="dotted" w:sz="4" w:space="0" w:color="808080"/>
              <w:insideV w:val="dotted" w:sz="4" w:space="0" w:color="808080"/>
            </w:tblBorders>
            <w:tblLayout w:type="fixed"/>
            <w:tblLook w:val="0000" w:firstRow="0" w:lastRow="0" w:firstColumn="0" w:lastColumn="0" w:noHBand="0" w:noVBand="0"/>
          </w:tblPr>
        </w:tblPrChange>
      </w:tblPr>
      <w:tblGrid>
        <w:gridCol w:w="980"/>
        <w:gridCol w:w="1727"/>
        <w:gridCol w:w="2536"/>
        <w:gridCol w:w="2175"/>
        <w:gridCol w:w="1942"/>
        <w:tblGridChange w:id="1409">
          <w:tblGrid>
            <w:gridCol w:w="980"/>
            <w:gridCol w:w="1727"/>
            <w:gridCol w:w="2536"/>
            <w:gridCol w:w="2175"/>
            <w:gridCol w:w="1942"/>
          </w:tblGrid>
        </w:tblGridChange>
      </w:tblGrid>
      <w:tr w:rsidR="00FF5FE4" w14:paraId="7EB94721" w14:textId="77777777" w:rsidTr="005D3330">
        <w:trPr>
          <w:jc w:val="center"/>
          <w:trPrChange w:id="1410" w:author="Carlos Eduardo Gonzaga Romaniello de Souza" w:date="2021-07-25T19:02:00Z">
            <w:trPr>
              <w:jc w:val="center"/>
            </w:trPr>
          </w:trPrChange>
        </w:trPr>
        <w:tc>
          <w:tcPr>
            <w:tcW w:w="980" w:type="dxa"/>
            <w:shd w:val="clear" w:color="auto" w:fill="003366"/>
            <w:vAlign w:val="center"/>
            <w:tcPrChange w:id="1411" w:author="Carlos Eduardo Gonzaga Romaniello de Souza" w:date="2021-07-25T19:02:00Z">
              <w:tcPr>
                <w:tcW w:w="980" w:type="dxa"/>
                <w:shd w:val="clear" w:color="auto" w:fill="003366"/>
                <w:vAlign w:val="center"/>
              </w:tcPr>
            </w:tcPrChange>
          </w:tcPr>
          <w:p w14:paraId="552DDA60" w14:textId="77777777" w:rsidR="00FF5FE4" w:rsidRDefault="0012612D">
            <w:pPr>
              <w:jc w:val="center"/>
              <w:rPr>
                <w:b/>
                <w:color w:val="FFFFFF"/>
              </w:rPr>
            </w:pPr>
            <w:r>
              <w:rPr>
                <w:b/>
                <w:color w:val="FFFFFF"/>
              </w:rPr>
              <w:t>Número</w:t>
            </w:r>
          </w:p>
        </w:tc>
        <w:tc>
          <w:tcPr>
            <w:tcW w:w="1727" w:type="dxa"/>
            <w:shd w:val="clear" w:color="auto" w:fill="003366"/>
            <w:vAlign w:val="center"/>
            <w:tcPrChange w:id="1412" w:author="Carlos Eduardo Gonzaga Romaniello de Souza" w:date="2021-07-25T19:02:00Z">
              <w:tcPr>
                <w:tcW w:w="1727" w:type="dxa"/>
                <w:shd w:val="clear" w:color="auto" w:fill="003366"/>
                <w:vAlign w:val="center"/>
              </w:tcPr>
            </w:tcPrChange>
          </w:tcPr>
          <w:p w14:paraId="5B1F72FC" w14:textId="77777777" w:rsidR="00FF5FE4" w:rsidRDefault="0012612D">
            <w:pPr>
              <w:jc w:val="center"/>
              <w:rPr>
                <w:b/>
                <w:color w:val="FFFFFF"/>
              </w:rPr>
            </w:pPr>
            <w:r>
              <w:rPr>
                <w:b/>
              </w:rPr>
              <w:t>Ator</w:t>
            </w:r>
          </w:p>
        </w:tc>
        <w:tc>
          <w:tcPr>
            <w:tcW w:w="2536" w:type="dxa"/>
            <w:shd w:val="clear" w:color="auto" w:fill="003366"/>
            <w:vAlign w:val="center"/>
            <w:tcPrChange w:id="1413" w:author="Carlos Eduardo Gonzaga Romaniello de Souza" w:date="2021-07-25T19:02:00Z">
              <w:tcPr>
                <w:tcW w:w="2536" w:type="dxa"/>
                <w:shd w:val="clear" w:color="auto" w:fill="003366"/>
                <w:vAlign w:val="center"/>
              </w:tcPr>
            </w:tcPrChange>
          </w:tcPr>
          <w:p w14:paraId="608B0CC7" w14:textId="77777777" w:rsidR="00FF5FE4" w:rsidRDefault="0012612D">
            <w:pPr>
              <w:jc w:val="center"/>
              <w:rPr>
                <w:b/>
                <w:color w:val="FFFFFF"/>
              </w:rPr>
            </w:pPr>
            <w:r>
              <w:rPr>
                <w:b/>
                <w:color w:val="FFFFFF"/>
              </w:rPr>
              <w:t>Des</w:t>
            </w:r>
            <w:r>
              <w:rPr>
                <w:b/>
              </w:rPr>
              <w:t>cri</w:t>
            </w:r>
            <w:r>
              <w:rPr>
                <w:b/>
                <w:color w:val="FFFFFF"/>
              </w:rPr>
              <w:t>ção</w:t>
            </w:r>
          </w:p>
        </w:tc>
        <w:tc>
          <w:tcPr>
            <w:tcW w:w="2175" w:type="dxa"/>
            <w:shd w:val="clear" w:color="auto" w:fill="003366"/>
            <w:vAlign w:val="center"/>
            <w:tcPrChange w:id="1414" w:author="Carlos Eduardo Gonzaga Romaniello de Souza" w:date="2021-07-25T19:02:00Z">
              <w:tcPr>
                <w:tcW w:w="2175" w:type="dxa"/>
                <w:shd w:val="clear" w:color="auto" w:fill="003366"/>
              </w:tcPr>
            </w:tcPrChange>
          </w:tcPr>
          <w:p w14:paraId="51762953" w14:textId="77777777" w:rsidR="00FF5FE4" w:rsidRDefault="0012612D">
            <w:pPr>
              <w:jc w:val="center"/>
              <w:rPr>
                <w:b/>
                <w:color w:val="FFFFFF"/>
              </w:rPr>
            </w:pPr>
            <w:del w:id="1415" w:author="Carlos Eduardo Gonzaga Romaniello de Souza" w:date="2021-07-25T19:01:00Z">
              <w:r w:rsidDel="005D3330">
                <w:rPr>
                  <w:b/>
                  <w:color w:val="FFFFFF"/>
                </w:rPr>
                <w:delText>Nivel</w:delText>
              </w:r>
            </w:del>
            <w:ins w:id="1416" w:author="Carlos Eduardo Gonzaga Romaniello de Souza" w:date="2021-07-25T19:01:00Z">
              <w:r w:rsidR="005D3330">
                <w:rPr>
                  <w:b/>
                  <w:color w:val="FFFFFF"/>
                </w:rPr>
                <w:t>Nível</w:t>
              </w:r>
            </w:ins>
            <w:r>
              <w:rPr>
                <w:b/>
                <w:color w:val="FFFFFF"/>
              </w:rPr>
              <w:t xml:space="preserve"> de Instru</w:t>
            </w:r>
            <w:r>
              <w:rPr>
                <w:b/>
              </w:rPr>
              <w:t>ção</w:t>
            </w:r>
          </w:p>
        </w:tc>
        <w:tc>
          <w:tcPr>
            <w:tcW w:w="1942" w:type="dxa"/>
            <w:shd w:val="clear" w:color="auto" w:fill="003366"/>
            <w:tcPrChange w:id="1417" w:author="Carlos Eduardo Gonzaga Romaniello de Souza" w:date="2021-07-25T19:02:00Z">
              <w:tcPr>
                <w:tcW w:w="1942" w:type="dxa"/>
                <w:shd w:val="clear" w:color="auto" w:fill="003366"/>
              </w:tcPr>
            </w:tcPrChange>
          </w:tcPr>
          <w:p w14:paraId="3D1C38BC" w14:textId="77777777" w:rsidR="00FF5FE4" w:rsidRDefault="0012612D">
            <w:pPr>
              <w:jc w:val="center"/>
              <w:rPr>
                <w:b/>
                <w:color w:val="FFFFFF"/>
              </w:rPr>
            </w:pPr>
            <w:r>
              <w:rPr>
                <w:b/>
                <w:color w:val="FFFFFF"/>
              </w:rPr>
              <w:t>Profi</w:t>
            </w:r>
            <w:r>
              <w:rPr>
                <w:b/>
              </w:rPr>
              <w:t>ciência na Aplicação</w:t>
            </w:r>
          </w:p>
        </w:tc>
      </w:tr>
      <w:tr w:rsidR="00FF5FE4" w14:paraId="6157119D" w14:textId="77777777" w:rsidTr="005D3330">
        <w:trPr>
          <w:jc w:val="center"/>
          <w:trPrChange w:id="1418" w:author="Carlos Eduardo Gonzaga Romaniello de Souza" w:date="2021-07-25T19:02:00Z">
            <w:trPr>
              <w:jc w:val="center"/>
            </w:trPr>
          </w:trPrChange>
        </w:trPr>
        <w:tc>
          <w:tcPr>
            <w:tcW w:w="980" w:type="dxa"/>
            <w:vAlign w:val="center"/>
            <w:tcPrChange w:id="1419" w:author="Carlos Eduardo Gonzaga Romaniello de Souza" w:date="2021-07-25T19:02:00Z">
              <w:tcPr>
                <w:tcW w:w="980" w:type="dxa"/>
                <w:vAlign w:val="center"/>
              </w:tcPr>
            </w:tcPrChange>
          </w:tcPr>
          <w:p w14:paraId="24EABE17" w14:textId="77777777" w:rsidR="00FF5FE4" w:rsidRDefault="0012612D">
            <w:pPr>
              <w:widowControl/>
              <w:pBdr>
                <w:top w:val="nil"/>
                <w:left w:val="nil"/>
                <w:bottom w:val="nil"/>
                <w:right w:val="nil"/>
                <w:between w:val="nil"/>
              </w:pBdr>
              <w:spacing w:before="120" w:after="120"/>
              <w:rPr>
                <w:color w:val="000000"/>
              </w:rPr>
            </w:pPr>
            <w:r>
              <w:rPr>
                <w:color w:val="000000"/>
              </w:rPr>
              <w:t>1</w:t>
            </w:r>
          </w:p>
        </w:tc>
        <w:tc>
          <w:tcPr>
            <w:tcW w:w="1727" w:type="dxa"/>
            <w:vAlign w:val="center"/>
            <w:tcPrChange w:id="1420" w:author="Carlos Eduardo Gonzaga Romaniello de Souza" w:date="2021-07-25T19:02:00Z">
              <w:tcPr>
                <w:tcW w:w="1727" w:type="dxa"/>
                <w:vAlign w:val="center"/>
              </w:tcPr>
            </w:tcPrChange>
          </w:tcPr>
          <w:p w14:paraId="5C8B50FF" w14:textId="77777777" w:rsidR="00FF5FE4" w:rsidRPr="005D3330" w:rsidRDefault="0012612D">
            <w:pPr>
              <w:widowControl/>
              <w:pBdr>
                <w:top w:val="nil"/>
                <w:left w:val="nil"/>
                <w:bottom w:val="nil"/>
                <w:right w:val="nil"/>
                <w:between w:val="nil"/>
              </w:pBdr>
              <w:spacing w:before="120" w:after="120"/>
              <w:jc w:val="center"/>
              <w:rPr>
                <w:rPrChange w:id="1421" w:author="Carlos Eduardo Gonzaga Romaniello de Souza" w:date="2021-07-25T19:03:00Z">
                  <w:rPr>
                    <w:color w:val="0070C0"/>
                  </w:rPr>
                </w:rPrChange>
              </w:rPr>
              <w:pPrChange w:id="1422" w:author="Carlos Eduardo Gonzaga Romaniello de Souza" w:date="2021-07-25T19:02:00Z">
                <w:pPr>
                  <w:widowControl/>
                  <w:pBdr>
                    <w:top w:val="nil"/>
                    <w:left w:val="nil"/>
                    <w:bottom w:val="nil"/>
                    <w:right w:val="nil"/>
                    <w:between w:val="nil"/>
                  </w:pBdr>
                  <w:spacing w:before="120" w:after="120"/>
                </w:pPr>
              </w:pPrChange>
            </w:pPr>
            <w:r w:rsidRPr="005D3330">
              <w:rPr>
                <w:rPrChange w:id="1423" w:author="Carlos Eduardo Gonzaga Romaniello de Souza" w:date="2021-07-25T19:03:00Z">
                  <w:rPr>
                    <w:color w:val="0070C0"/>
                  </w:rPr>
                </w:rPrChange>
              </w:rPr>
              <w:t>Administrador</w:t>
            </w:r>
          </w:p>
        </w:tc>
        <w:tc>
          <w:tcPr>
            <w:tcW w:w="2536" w:type="dxa"/>
            <w:vAlign w:val="center"/>
            <w:tcPrChange w:id="1424" w:author="Carlos Eduardo Gonzaga Romaniello de Souza" w:date="2021-07-25T19:02:00Z">
              <w:tcPr>
                <w:tcW w:w="2536" w:type="dxa"/>
                <w:vAlign w:val="center"/>
              </w:tcPr>
            </w:tcPrChange>
          </w:tcPr>
          <w:p w14:paraId="67AF1BE7" w14:textId="77777777" w:rsidR="00FF5FE4" w:rsidRPr="005D3330" w:rsidRDefault="0012612D">
            <w:pPr>
              <w:widowControl/>
              <w:pBdr>
                <w:top w:val="nil"/>
                <w:left w:val="nil"/>
                <w:bottom w:val="nil"/>
                <w:right w:val="nil"/>
                <w:between w:val="nil"/>
              </w:pBdr>
              <w:spacing w:before="120" w:after="120"/>
              <w:jc w:val="center"/>
              <w:rPr>
                <w:rPrChange w:id="1425" w:author="Carlos Eduardo Gonzaga Romaniello de Souza" w:date="2021-07-25T19:03:00Z">
                  <w:rPr>
                    <w:color w:val="0070C0"/>
                  </w:rPr>
                </w:rPrChange>
              </w:rPr>
              <w:pPrChange w:id="1426" w:author="Carlos Eduardo Gonzaga Romaniello de Souza" w:date="2021-07-25T19:02:00Z">
                <w:pPr>
                  <w:widowControl/>
                  <w:pBdr>
                    <w:top w:val="nil"/>
                    <w:left w:val="nil"/>
                    <w:bottom w:val="nil"/>
                    <w:right w:val="nil"/>
                    <w:between w:val="nil"/>
                  </w:pBdr>
                  <w:spacing w:before="120" w:after="120"/>
                </w:pPr>
              </w:pPrChange>
            </w:pPr>
            <w:r w:rsidRPr="005D3330">
              <w:rPr>
                <w:rPrChange w:id="1427" w:author="Carlos Eduardo Gonzaga Romaniello de Souza" w:date="2021-07-25T19:03:00Z">
                  <w:rPr>
                    <w:color w:val="0070C0"/>
                  </w:rPr>
                </w:rPrChange>
              </w:rPr>
              <w:t>Representa o fazendeiro, sendo ele um usuário com privilégios de escrita no sistema, pode gerenciar todos os dados do sistema</w:t>
            </w:r>
          </w:p>
        </w:tc>
        <w:tc>
          <w:tcPr>
            <w:tcW w:w="2175" w:type="dxa"/>
            <w:vAlign w:val="center"/>
            <w:tcPrChange w:id="1428" w:author="Carlos Eduardo Gonzaga Romaniello de Souza" w:date="2021-07-25T19:02:00Z">
              <w:tcPr>
                <w:tcW w:w="2175" w:type="dxa"/>
              </w:tcPr>
            </w:tcPrChange>
          </w:tcPr>
          <w:p w14:paraId="43CE61E2" w14:textId="77777777" w:rsidR="00FF5FE4" w:rsidRPr="005D3330" w:rsidRDefault="0012612D">
            <w:pPr>
              <w:widowControl/>
              <w:pBdr>
                <w:top w:val="nil"/>
                <w:left w:val="nil"/>
                <w:bottom w:val="nil"/>
                <w:right w:val="nil"/>
                <w:between w:val="nil"/>
              </w:pBdr>
              <w:spacing w:before="120" w:after="120"/>
              <w:jc w:val="center"/>
              <w:rPr>
                <w:rPrChange w:id="1429" w:author="Carlos Eduardo Gonzaga Romaniello de Souza" w:date="2021-07-25T19:03:00Z">
                  <w:rPr>
                    <w:color w:val="0070C0"/>
                  </w:rPr>
                </w:rPrChange>
              </w:rPr>
              <w:pPrChange w:id="1430" w:author="Carlos Eduardo Gonzaga Romaniello de Souza" w:date="2021-07-25T19:02:00Z">
                <w:pPr>
                  <w:widowControl/>
                  <w:pBdr>
                    <w:top w:val="nil"/>
                    <w:left w:val="nil"/>
                    <w:bottom w:val="nil"/>
                    <w:right w:val="nil"/>
                    <w:between w:val="nil"/>
                  </w:pBdr>
                  <w:spacing w:before="120" w:after="120"/>
                </w:pPr>
              </w:pPrChange>
            </w:pPr>
            <w:r w:rsidRPr="005D3330">
              <w:rPr>
                <w:rPrChange w:id="1431" w:author="Carlos Eduardo Gonzaga Romaniello de Souza" w:date="2021-07-25T19:03:00Z">
                  <w:rPr>
                    <w:color w:val="0070C0"/>
                  </w:rPr>
                </w:rPrChange>
              </w:rPr>
              <w:t>Fundamental completo</w:t>
            </w:r>
          </w:p>
        </w:tc>
        <w:tc>
          <w:tcPr>
            <w:tcW w:w="1942" w:type="dxa"/>
            <w:vAlign w:val="center"/>
            <w:tcPrChange w:id="1432" w:author="Carlos Eduardo Gonzaga Romaniello de Souza" w:date="2021-07-25T19:02:00Z">
              <w:tcPr>
                <w:tcW w:w="1942" w:type="dxa"/>
              </w:tcPr>
            </w:tcPrChange>
          </w:tcPr>
          <w:p w14:paraId="5F8DE355" w14:textId="77777777" w:rsidR="00FF5FE4" w:rsidRPr="005D3330" w:rsidRDefault="0012612D">
            <w:pPr>
              <w:widowControl/>
              <w:pBdr>
                <w:top w:val="nil"/>
                <w:left w:val="nil"/>
                <w:bottom w:val="nil"/>
                <w:right w:val="nil"/>
                <w:between w:val="nil"/>
              </w:pBdr>
              <w:spacing w:before="120" w:after="120"/>
              <w:jc w:val="center"/>
              <w:rPr>
                <w:rPrChange w:id="1433" w:author="Carlos Eduardo Gonzaga Romaniello de Souza" w:date="2021-07-25T19:03:00Z">
                  <w:rPr>
                    <w:color w:val="0070C0"/>
                  </w:rPr>
                </w:rPrChange>
              </w:rPr>
              <w:pPrChange w:id="1434" w:author="Carlos Eduardo Gonzaga Romaniello de Souza" w:date="2021-07-25T19:02:00Z">
                <w:pPr>
                  <w:widowControl/>
                  <w:pBdr>
                    <w:top w:val="nil"/>
                    <w:left w:val="nil"/>
                    <w:bottom w:val="nil"/>
                    <w:right w:val="nil"/>
                    <w:between w:val="nil"/>
                  </w:pBdr>
                  <w:spacing w:before="120" w:after="120"/>
                </w:pPr>
              </w:pPrChange>
            </w:pPr>
            <w:r w:rsidRPr="005D3330">
              <w:rPr>
                <w:rPrChange w:id="1435" w:author="Carlos Eduardo Gonzaga Romaniello de Souza" w:date="2021-07-25T19:03:00Z">
                  <w:rPr>
                    <w:color w:val="0070C0"/>
                  </w:rPr>
                </w:rPrChange>
              </w:rPr>
              <w:t>Baixa</w:t>
            </w:r>
          </w:p>
        </w:tc>
      </w:tr>
      <w:tr w:rsidR="00BE5E6B" w14:paraId="47DC6908" w14:textId="77777777" w:rsidTr="005D3330">
        <w:trPr>
          <w:jc w:val="center"/>
          <w:ins w:id="1436" w:author="Carlos Eduardo Gonzaga Romaniello de Souza" w:date="2021-08-18T21:09:00Z"/>
        </w:trPr>
        <w:tc>
          <w:tcPr>
            <w:tcW w:w="980" w:type="dxa"/>
            <w:vAlign w:val="center"/>
          </w:tcPr>
          <w:p w14:paraId="4920EBE7" w14:textId="7BDA79A5" w:rsidR="00BE5E6B" w:rsidRDefault="00BE5E6B">
            <w:pPr>
              <w:widowControl/>
              <w:pBdr>
                <w:top w:val="nil"/>
                <w:left w:val="nil"/>
                <w:bottom w:val="nil"/>
                <w:right w:val="nil"/>
                <w:between w:val="nil"/>
              </w:pBdr>
              <w:spacing w:before="120" w:after="120"/>
              <w:rPr>
                <w:ins w:id="1437" w:author="Carlos Eduardo Gonzaga Romaniello de Souza" w:date="2021-08-18T21:09:00Z"/>
                <w:color w:val="000000"/>
              </w:rPr>
            </w:pPr>
            <w:ins w:id="1438" w:author="Carlos Eduardo Gonzaga Romaniello de Souza" w:date="2021-08-18T21:09:00Z">
              <w:r>
                <w:rPr>
                  <w:color w:val="000000"/>
                </w:rPr>
                <w:t>2</w:t>
              </w:r>
            </w:ins>
          </w:p>
        </w:tc>
        <w:tc>
          <w:tcPr>
            <w:tcW w:w="1727" w:type="dxa"/>
            <w:vAlign w:val="center"/>
          </w:tcPr>
          <w:p w14:paraId="0F06EBAA" w14:textId="638E76F1" w:rsidR="00BE5E6B" w:rsidRPr="00BE5E6B" w:rsidRDefault="00BE5E6B">
            <w:pPr>
              <w:widowControl/>
              <w:pBdr>
                <w:top w:val="nil"/>
                <w:left w:val="nil"/>
                <w:bottom w:val="nil"/>
                <w:right w:val="nil"/>
                <w:between w:val="nil"/>
              </w:pBdr>
              <w:spacing w:before="120" w:after="120"/>
              <w:jc w:val="center"/>
              <w:rPr>
                <w:ins w:id="1439" w:author="Carlos Eduardo Gonzaga Romaniello de Souza" w:date="2021-08-18T21:09:00Z"/>
              </w:rPr>
            </w:pPr>
            <w:ins w:id="1440" w:author="Carlos Eduardo Gonzaga Romaniello de Souza" w:date="2021-08-18T21:09:00Z">
              <w:r>
                <w:t>Usuário comum</w:t>
              </w:r>
            </w:ins>
          </w:p>
        </w:tc>
        <w:tc>
          <w:tcPr>
            <w:tcW w:w="2536" w:type="dxa"/>
            <w:vAlign w:val="center"/>
          </w:tcPr>
          <w:p w14:paraId="178B9E12" w14:textId="654A6E84" w:rsidR="00BE5E6B" w:rsidRPr="00BE5E6B" w:rsidRDefault="00BE5E6B">
            <w:pPr>
              <w:widowControl/>
              <w:pBdr>
                <w:top w:val="nil"/>
                <w:left w:val="nil"/>
                <w:bottom w:val="nil"/>
                <w:right w:val="nil"/>
                <w:between w:val="nil"/>
              </w:pBdr>
              <w:spacing w:before="120" w:after="120"/>
              <w:jc w:val="center"/>
              <w:rPr>
                <w:ins w:id="1441" w:author="Carlos Eduardo Gonzaga Romaniello de Souza" w:date="2021-08-18T21:09:00Z"/>
              </w:rPr>
            </w:pPr>
            <w:ins w:id="1442" w:author="Carlos Eduardo Gonzaga Romaniello de Souza" w:date="2021-08-18T21:09:00Z">
              <w:r>
                <w:t>Representa qualquer funcionário da fazenda</w:t>
              </w:r>
            </w:ins>
            <w:ins w:id="1443" w:author="Carlos Eduardo Gonzaga Romaniello de Souza" w:date="2021-08-19T15:52:00Z">
              <w:r w:rsidR="00BE41BB">
                <w:t xml:space="preserve"> e não possui permissões para escrever no sistema</w:t>
              </w:r>
            </w:ins>
          </w:p>
        </w:tc>
        <w:tc>
          <w:tcPr>
            <w:tcW w:w="2175" w:type="dxa"/>
            <w:vAlign w:val="center"/>
          </w:tcPr>
          <w:p w14:paraId="623BCCB0" w14:textId="34DDDFB2" w:rsidR="00BE5E6B" w:rsidRPr="00BE5E6B" w:rsidRDefault="00BE5E6B">
            <w:pPr>
              <w:widowControl/>
              <w:pBdr>
                <w:top w:val="nil"/>
                <w:left w:val="nil"/>
                <w:bottom w:val="nil"/>
                <w:right w:val="nil"/>
                <w:between w:val="nil"/>
              </w:pBdr>
              <w:spacing w:before="120" w:after="120"/>
              <w:jc w:val="center"/>
              <w:rPr>
                <w:ins w:id="1444" w:author="Carlos Eduardo Gonzaga Romaniello de Souza" w:date="2021-08-18T21:09:00Z"/>
              </w:rPr>
            </w:pPr>
            <w:ins w:id="1445" w:author="Carlos Eduardo Gonzaga Romaniello de Souza" w:date="2021-08-18T21:09:00Z">
              <w:r>
                <w:t>Fundamental completo</w:t>
              </w:r>
            </w:ins>
          </w:p>
        </w:tc>
        <w:tc>
          <w:tcPr>
            <w:tcW w:w="1942" w:type="dxa"/>
            <w:vAlign w:val="center"/>
          </w:tcPr>
          <w:p w14:paraId="2B2865F6" w14:textId="6FF05A50" w:rsidR="00BE5E6B" w:rsidRPr="00BE5E6B" w:rsidRDefault="00BE5E6B">
            <w:pPr>
              <w:widowControl/>
              <w:pBdr>
                <w:top w:val="nil"/>
                <w:left w:val="nil"/>
                <w:bottom w:val="nil"/>
                <w:right w:val="nil"/>
                <w:between w:val="nil"/>
              </w:pBdr>
              <w:spacing w:before="120" w:after="120"/>
              <w:jc w:val="center"/>
              <w:rPr>
                <w:ins w:id="1446" w:author="Carlos Eduardo Gonzaga Romaniello de Souza" w:date="2021-08-18T21:09:00Z"/>
              </w:rPr>
            </w:pPr>
            <w:ins w:id="1447" w:author="Carlos Eduardo Gonzaga Romaniello de Souza" w:date="2021-08-18T21:09:00Z">
              <w:r>
                <w:t>Baixa</w:t>
              </w:r>
            </w:ins>
          </w:p>
        </w:tc>
      </w:tr>
    </w:tbl>
    <w:p w14:paraId="644B96CA" w14:textId="77777777" w:rsidR="00FF5FE4" w:rsidRDefault="00FF5FE4">
      <w:pPr>
        <w:widowControl/>
        <w:pBdr>
          <w:top w:val="nil"/>
          <w:left w:val="nil"/>
          <w:bottom w:val="nil"/>
          <w:right w:val="nil"/>
          <w:between w:val="nil"/>
        </w:pBdr>
        <w:jc w:val="both"/>
        <w:rPr>
          <w:color w:val="0070C0"/>
        </w:rPr>
      </w:pPr>
    </w:p>
    <w:p w14:paraId="42E4ACA8" w14:textId="77777777" w:rsidR="00FF5FE4" w:rsidRDefault="00FF5FE4">
      <w:pPr>
        <w:widowControl/>
        <w:pBdr>
          <w:top w:val="nil"/>
          <w:left w:val="nil"/>
          <w:bottom w:val="nil"/>
          <w:right w:val="nil"/>
          <w:between w:val="nil"/>
        </w:pBdr>
        <w:jc w:val="both"/>
        <w:rPr>
          <w:color w:val="0070C0"/>
        </w:rPr>
      </w:pPr>
    </w:p>
    <w:p w14:paraId="59C08ABD" w14:textId="77777777" w:rsidR="00FF5FE4" w:rsidRDefault="0012612D">
      <w:pPr>
        <w:widowControl/>
        <w:rPr>
          <w:rFonts w:ascii="Arial" w:eastAsia="Arial" w:hAnsi="Arial" w:cs="Arial"/>
          <w:b/>
          <w:sz w:val="24"/>
          <w:szCs w:val="24"/>
        </w:rPr>
      </w:pPr>
      <w:r>
        <w:br w:type="page"/>
      </w:r>
    </w:p>
    <w:p w14:paraId="4A97491B" w14:textId="77777777" w:rsidR="00FF5FE4" w:rsidDel="005D3330" w:rsidRDefault="0012612D">
      <w:pPr>
        <w:pStyle w:val="Ttulo1"/>
        <w:rPr>
          <w:del w:id="1448" w:author="Carlos Eduardo Gonzaga Romaniello de Souza" w:date="2021-07-25T19:03:00Z"/>
        </w:rPr>
        <w:pPrChange w:id="1449" w:author="Carlos Eduardo Gonzaga Romaniello de Souza" w:date="2021-07-25T18:48:00Z">
          <w:pPr>
            <w:pStyle w:val="Ttulo1"/>
            <w:widowControl/>
            <w:numPr>
              <w:numId w:val="9"/>
            </w:numPr>
          </w:pPr>
        </w:pPrChange>
      </w:pPr>
      <w:del w:id="1450" w:author="Carlos Eduardo Gonzaga Romaniello de Souza" w:date="2021-07-25T19:03:00Z">
        <w:r w:rsidDel="005D3330">
          <w:lastRenderedPageBreak/>
          <w:delText>Definições e Siglas</w:delText>
        </w:r>
      </w:del>
    </w:p>
    <w:p w14:paraId="28DC5F7C" w14:textId="77777777" w:rsidR="00FF5FE4" w:rsidDel="005D3330" w:rsidRDefault="00FF5FE4">
      <w:pPr>
        <w:rPr>
          <w:del w:id="1451" w:author="Carlos Eduardo Gonzaga Romaniello de Souza" w:date="2021-07-25T19:03:00Z"/>
        </w:rPr>
      </w:pPr>
    </w:p>
    <w:p w14:paraId="2947E73F" w14:textId="77777777" w:rsidR="00FF5FE4" w:rsidDel="005D3330" w:rsidRDefault="0012612D">
      <w:pPr>
        <w:rPr>
          <w:del w:id="1452" w:author="Carlos Eduardo Gonzaga Romaniello de Souza" w:date="2021-07-25T19:03:00Z"/>
        </w:rPr>
      </w:pPr>
      <w:del w:id="1453" w:author="Carlos Eduardo Gonzaga Romaniello de Souza" w:date="2021-07-25T19:03:00Z">
        <w:r w:rsidDel="005D3330">
          <w:delText>##########################################################################################</w:delText>
        </w:r>
      </w:del>
    </w:p>
    <w:p w14:paraId="467F3580" w14:textId="77777777" w:rsidR="00FF5FE4" w:rsidDel="005D3330" w:rsidRDefault="0012612D">
      <w:pPr>
        <w:rPr>
          <w:del w:id="1454" w:author="Carlos Eduardo Gonzaga Romaniello de Souza" w:date="2021-07-25T19:03:00Z"/>
        </w:rPr>
      </w:pPr>
      <w:del w:id="1455" w:author="Carlos Eduardo Gonzaga Romaniello de Souza" w:date="2021-07-25T19:03:00Z">
        <w:r w:rsidDel="005D3330">
          <w:delText>Não utilizar</w:delText>
        </w:r>
      </w:del>
    </w:p>
    <w:p w14:paraId="193452A2" w14:textId="77777777" w:rsidR="00FF5FE4" w:rsidDel="005D3330" w:rsidRDefault="0012612D">
      <w:pPr>
        <w:rPr>
          <w:del w:id="1456" w:author="Carlos Eduardo Gonzaga Romaniello de Souza" w:date="2021-07-25T19:03:00Z"/>
        </w:rPr>
      </w:pPr>
      <w:del w:id="1457" w:author="Carlos Eduardo Gonzaga Romaniello de Souza" w:date="2021-07-25T19:03:00Z">
        <w:r w:rsidDel="005D3330">
          <w:delText>##########################################################################################</w:delText>
        </w:r>
      </w:del>
    </w:p>
    <w:p w14:paraId="0752D03F" w14:textId="77777777" w:rsidR="00FF5FE4" w:rsidDel="005D3330" w:rsidRDefault="0012612D">
      <w:pPr>
        <w:widowControl/>
        <w:pBdr>
          <w:top w:val="nil"/>
          <w:left w:val="nil"/>
          <w:bottom w:val="nil"/>
          <w:right w:val="nil"/>
          <w:between w:val="nil"/>
        </w:pBdr>
        <w:ind w:left="708"/>
        <w:jc w:val="both"/>
        <w:rPr>
          <w:del w:id="1458" w:author="Carlos Eduardo Gonzaga Romaniello de Souza" w:date="2021-07-25T19:03:00Z"/>
          <w:color w:val="000000"/>
        </w:rPr>
      </w:pPr>
      <w:del w:id="1459" w:author="Carlos Eduardo Gonzaga Romaniello de Souza" w:date="2021-07-25T19:03:00Z">
        <w:r w:rsidDel="005D3330">
          <w:rPr>
            <w:color w:val="000000"/>
          </w:rPr>
          <w:delText xml:space="preserve">Descreve-se aqui a definição de todas as siglas, abreviações e termos usados no documento. </w:delText>
        </w:r>
      </w:del>
    </w:p>
    <w:p w14:paraId="0F0BA7A1" w14:textId="77777777" w:rsidR="00FF5FE4" w:rsidDel="005D3330" w:rsidRDefault="00FF5FE4">
      <w:pPr>
        <w:widowControl/>
        <w:pBdr>
          <w:top w:val="nil"/>
          <w:left w:val="nil"/>
          <w:bottom w:val="nil"/>
          <w:right w:val="nil"/>
          <w:between w:val="nil"/>
        </w:pBdr>
        <w:ind w:left="708"/>
        <w:jc w:val="both"/>
        <w:rPr>
          <w:del w:id="1460" w:author="Carlos Eduardo Gonzaga Romaniello de Souza" w:date="2021-07-25T19:03:00Z"/>
          <w:color w:val="000000"/>
        </w:rPr>
      </w:pPr>
    </w:p>
    <w:p w14:paraId="4D2A7B71" w14:textId="77777777" w:rsidR="00FF5FE4" w:rsidDel="005D3330" w:rsidRDefault="0012612D">
      <w:pPr>
        <w:widowControl/>
        <w:pBdr>
          <w:top w:val="nil"/>
          <w:left w:val="nil"/>
          <w:bottom w:val="nil"/>
          <w:right w:val="nil"/>
          <w:between w:val="nil"/>
        </w:pBdr>
        <w:ind w:left="708"/>
        <w:jc w:val="both"/>
        <w:rPr>
          <w:del w:id="1461" w:author="Carlos Eduardo Gonzaga Romaniello de Souza" w:date="2021-07-25T19:03:00Z"/>
          <w:color w:val="0070C0"/>
        </w:rPr>
      </w:pPr>
      <w:del w:id="1462" w:author="Carlos Eduardo Gonzaga Romaniello de Souza" w:date="2021-07-25T19:03:00Z">
        <w:r w:rsidDel="005D3330">
          <w:rPr>
            <w:color w:val="0070C0"/>
          </w:rPr>
          <w:delText>Deve-se supor que este documento será lido tanto por desenvolvedores, quanto por usuários. Por isso o documento deve conter as definições relevantes tanto para os termos do domínio de aplicação, quanto para termos técnicos utilizados e que não são de conhecimento do público geral.</w:delText>
        </w:r>
      </w:del>
    </w:p>
    <w:p w14:paraId="71CE817A" w14:textId="77777777" w:rsidR="00FF5FE4" w:rsidDel="005D3330" w:rsidRDefault="00FF5FE4">
      <w:pPr>
        <w:keepNext/>
        <w:widowControl/>
        <w:pBdr>
          <w:top w:val="nil"/>
          <w:left w:val="nil"/>
          <w:bottom w:val="nil"/>
          <w:right w:val="nil"/>
          <w:between w:val="nil"/>
        </w:pBdr>
        <w:jc w:val="center"/>
        <w:rPr>
          <w:del w:id="1463" w:author="Carlos Eduardo Gonzaga Romaniello de Souza" w:date="2021-07-25T19:03:00Z"/>
          <w:b/>
          <w:color w:val="0070C0"/>
        </w:rPr>
      </w:pPr>
    </w:p>
    <w:p w14:paraId="1A4A26F3" w14:textId="77777777" w:rsidR="00FF5FE4" w:rsidDel="005D3330" w:rsidRDefault="0012612D">
      <w:pPr>
        <w:keepNext/>
        <w:widowControl/>
        <w:pBdr>
          <w:top w:val="nil"/>
          <w:left w:val="nil"/>
          <w:bottom w:val="nil"/>
          <w:right w:val="nil"/>
          <w:between w:val="nil"/>
        </w:pBdr>
        <w:jc w:val="center"/>
        <w:rPr>
          <w:del w:id="1464" w:author="Carlos Eduardo Gonzaga Romaniello de Souza" w:date="2021-07-25T19:03:00Z"/>
          <w:b/>
          <w:color w:val="0070C0"/>
        </w:rPr>
      </w:pPr>
      <w:del w:id="1465" w:author="Carlos Eduardo Gonzaga Romaniello de Souza" w:date="2021-07-25T19:03:00Z">
        <w:r w:rsidDel="005D3330">
          <w:rPr>
            <w:b/>
            <w:color w:val="0070C0"/>
          </w:rPr>
          <w:delText>Tabela 3: Definições e Siglas</w:delText>
        </w:r>
      </w:del>
    </w:p>
    <w:tbl>
      <w:tblPr>
        <w:tblStyle w:val="a2"/>
        <w:tblW w:w="7758" w:type="dxa"/>
        <w:jc w:val="center"/>
        <w:tblInd w:w="0" w:type="dxa"/>
        <w:tblBorders>
          <w:top w:val="single" w:sz="12" w:space="0" w:color="808080"/>
          <w:bottom w:val="single" w:sz="12" w:space="0" w:color="808080"/>
          <w:insideH w:val="dotted" w:sz="4" w:space="0" w:color="808080"/>
          <w:insideV w:val="dotted" w:sz="4" w:space="0" w:color="808080"/>
        </w:tblBorders>
        <w:tblLayout w:type="fixed"/>
        <w:tblLook w:val="0000" w:firstRow="0" w:lastRow="0" w:firstColumn="0" w:lastColumn="0" w:noHBand="0" w:noVBand="0"/>
      </w:tblPr>
      <w:tblGrid>
        <w:gridCol w:w="2193"/>
        <w:gridCol w:w="5565"/>
      </w:tblGrid>
      <w:tr w:rsidR="00FF5FE4" w:rsidDel="005D3330" w14:paraId="17996EDB" w14:textId="77777777">
        <w:trPr>
          <w:jc w:val="center"/>
          <w:del w:id="1466" w:author="Carlos Eduardo Gonzaga Romaniello de Souza" w:date="2021-07-25T19:03:00Z"/>
        </w:trPr>
        <w:tc>
          <w:tcPr>
            <w:tcW w:w="2193" w:type="dxa"/>
            <w:shd w:val="clear" w:color="auto" w:fill="003366"/>
            <w:vAlign w:val="center"/>
          </w:tcPr>
          <w:p w14:paraId="29C4F50C" w14:textId="77777777" w:rsidR="00FF5FE4" w:rsidDel="005D3330" w:rsidRDefault="0012612D">
            <w:pPr>
              <w:jc w:val="center"/>
              <w:rPr>
                <w:del w:id="1467" w:author="Carlos Eduardo Gonzaga Romaniello de Souza" w:date="2021-07-25T19:03:00Z"/>
                <w:b/>
                <w:color w:val="DDDDDD"/>
              </w:rPr>
            </w:pPr>
            <w:del w:id="1468" w:author="Carlos Eduardo Gonzaga Romaniello de Souza" w:date="2021-07-25T19:03:00Z">
              <w:r w:rsidDel="005D3330">
                <w:rPr>
                  <w:b/>
                  <w:color w:val="DDDDDD"/>
                </w:rPr>
                <w:delText>Sigla ou Termo</w:delText>
              </w:r>
            </w:del>
          </w:p>
        </w:tc>
        <w:tc>
          <w:tcPr>
            <w:tcW w:w="5565" w:type="dxa"/>
            <w:shd w:val="clear" w:color="auto" w:fill="003366"/>
            <w:vAlign w:val="center"/>
          </w:tcPr>
          <w:p w14:paraId="03F98CC1" w14:textId="77777777" w:rsidR="00FF5FE4" w:rsidDel="005D3330" w:rsidRDefault="0012612D">
            <w:pPr>
              <w:jc w:val="center"/>
              <w:rPr>
                <w:del w:id="1469" w:author="Carlos Eduardo Gonzaga Romaniello de Souza" w:date="2021-07-25T19:03:00Z"/>
                <w:b/>
                <w:color w:val="DDDDDD"/>
              </w:rPr>
            </w:pPr>
            <w:del w:id="1470" w:author="Carlos Eduardo Gonzaga Romaniello de Souza" w:date="2021-07-25T19:03:00Z">
              <w:r w:rsidDel="005D3330">
                <w:rPr>
                  <w:b/>
                  <w:color w:val="DDDDDD"/>
                </w:rPr>
                <w:delText>Descrição</w:delText>
              </w:r>
            </w:del>
          </w:p>
        </w:tc>
      </w:tr>
      <w:tr w:rsidR="00FF5FE4" w:rsidDel="005D3330" w14:paraId="75825B27" w14:textId="77777777">
        <w:trPr>
          <w:jc w:val="center"/>
          <w:del w:id="1471" w:author="Carlos Eduardo Gonzaga Romaniello de Souza" w:date="2021-07-25T19:03:00Z"/>
        </w:trPr>
        <w:tc>
          <w:tcPr>
            <w:tcW w:w="2193" w:type="dxa"/>
            <w:shd w:val="clear" w:color="auto" w:fill="F3F3F3"/>
          </w:tcPr>
          <w:p w14:paraId="743E7783" w14:textId="77777777" w:rsidR="00FF5FE4" w:rsidDel="005D3330" w:rsidRDefault="00FF5FE4">
            <w:pPr>
              <w:widowControl/>
              <w:pBdr>
                <w:top w:val="nil"/>
                <w:left w:val="nil"/>
                <w:bottom w:val="nil"/>
                <w:right w:val="nil"/>
                <w:between w:val="nil"/>
              </w:pBdr>
              <w:spacing w:before="120" w:after="120"/>
              <w:jc w:val="center"/>
              <w:rPr>
                <w:del w:id="1472" w:author="Carlos Eduardo Gonzaga Romaniello de Souza" w:date="2021-07-25T19:03:00Z"/>
                <w:rFonts w:ascii="Tahoma" w:eastAsia="Tahoma" w:hAnsi="Tahoma" w:cs="Tahoma"/>
                <w:color w:val="000000"/>
                <w:sz w:val="18"/>
                <w:szCs w:val="18"/>
              </w:rPr>
            </w:pPr>
          </w:p>
        </w:tc>
        <w:tc>
          <w:tcPr>
            <w:tcW w:w="5565" w:type="dxa"/>
            <w:shd w:val="clear" w:color="auto" w:fill="F3F3F3"/>
          </w:tcPr>
          <w:p w14:paraId="1B7BC006" w14:textId="77777777" w:rsidR="00FF5FE4" w:rsidDel="005D3330" w:rsidRDefault="00FF5FE4">
            <w:pPr>
              <w:widowControl/>
              <w:pBdr>
                <w:top w:val="nil"/>
                <w:left w:val="nil"/>
                <w:bottom w:val="nil"/>
                <w:right w:val="nil"/>
                <w:between w:val="nil"/>
              </w:pBdr>
              <w:spacing w:before="120" w:after="120"/>
              <w:rPr>
                <w:del w:id="1473" w:author="Carlos Eduardo Gonzaga Romaniello de Souza" w:date="2021-07-25T19:03:00Z"/>
                <w:rFonts w:ascii="Tahoma" w:eastAsia="Tahoma" w:hAnsi="Tahoma" w:cs="Tahoma"/>
                <w:color w:val="000000"/>
                <w:sz w:val="18"/>
                <w:szCs w:val="18"/>
              </w:rPr>
            </w:pPr>
          </w:p>
        </w:tc>
      </w:tr>
      <w:tr w:rsidR="00FF5FE4" w:rsidDel="005D3330" w14:paraId="7F383FAD" w14:textId="77777777">
        <w:trPr>
          <w:jc w:val="center"/>
          <w:del w:id="1474" w:author="Carlos Eduardo Gonzaga Romaniello de Souza" w:date="2021-07-25T19:03:00Z"/>
        </w:trPr>
        <w:tc>
          <w:tcPr>
            <w:tcW w:w="2193" w:type="dxa"/>
          </w:tcPr>
          <w:p w14:paraId="24EFD11E" w14:textId="77777777" w:rsidR="00FF5FE4" w:rsidDel="005D3330" w:rsidRDefault="00FF5FE4">
            <w:pPr>
              <w:widowControl/>
              <w:pBdr>
                <w:top w:val="nil"/>
                <w:left w:val="nil"/>
                <w:bottom w:val="nil"/>
                <w:right w:val="nil"/>
                <w:between w:val="nil"/>
              </w:pBdr>
              <w:spacing w:before="120" w:after="120"/>
              <w:jc w:val="center"/>
              <w:rPr>
                <w:del w:id="1475" w:author="Carlos Eduardo Gonzaga Romaniello de Souza" w:date="2021-07-25T19:03:00Z"/>
                <w:rFonts w:ascii="Tahoma" w:eastAsia="Tahoma" w:hAnsi="Tahoma" w:cs="Tahoma"/>
                <w:color w:val="000000"/>
                <w:sz w:val="18"/>
                <w:szCs w:val="18"/>
              </w:rPr>
            </w:pPr>
          </w:p>
        </w:tc>
        <w:tc>
          <w:tcPr>
            <w:tcW w:w="5565" w:type="dxa"/>
          </w:tcPr>
          <w:p w14:paraId="1F363FBF" w14:textId="77777777" w:rsidR="00FF5FE4" w:rsidDel="005D3330" w:rsidRDefault="00FF5FE4">
            <w:pPr>
              <w:widowControl/>
              <w:pBdr>
                <w:top w:val="nil"/>
                <w:left w:val="nil"/>
                <w:bottom w:val="nil"/>
                <w:right w:val="nil"/>
                <w:between w:val="nil"/>
              </w:pBdr>
              <w:spacing w:before="120" w:after="120"/>
              <w:rPr>
                <w:del w:id="1476" w:author="Carlos Eduardo Gonzaga Romaniello de Souza" w:date="2021-07-25T19:03:00Z"/>
                <w:rFonts w:ascii="Tahoma" w:eastAsia="Tahoma" w:hAnsi="Tahoma" w:cs="Tahoma"/>
                <w:color w:val="000000"/>
                <w:sz w:val="18"/>
                <w:szCs w:val="18"/>
              </w:rPr>
            </w:pPr>
          </w:p>
        </w:tc>
      </w:tr>
      <w:tr w:rsidR="00FF5FE4" w:rsidDel="005D3330" w14:paraId="2D91DB5A" w14:textId="77777777">
        <w:trPr>
          <w:jc w:val="center"/>
          <w:del w:id="1477" w:author="Carlos Eduardo Gonzaga Romaniello de Souza" w:date="2021-07-25T19:03:00Z"/>
        </w:trPr>
        <w:tc>
          <w:tcPr>
            <w:tcW w:w="2193" w:type="dxa"/>
            <w:shd w:val="clear" w:color="auto" w:fill="F3F3F3"/>
          </w:tcPr>
          <w:p w14:paraId="2BEFC004" w14:textId="77777777" w:rsidR="00FF5FE4" w:rsidDel="005D3330" w:rsidRDefault="00FF5FE4">
            <w:pPr>
              <w:widowControl/>
              <w:pBdr>
                <w:top w:val="nil"/>
                <w:left w:val="nil"/>
                <w:bottom w:val="nil"/>
                <w:right w:val="nil"/>
                <w:between w:val="nil"/>
              </w:pBdr>
              <w:spacing w:before="120" w:after="120"/>
              <w:jc w:val="center"/>
              <w:rPr>
                <w:del w:id="1478" w:author="Carlos Eduardo Gonzaga Romaniello de Souza" w:date="2021-07-25T19:03:00Z"/>
                <w:rFonts w:ascii="Tahoma" w:eastAsia="Tahoma" w:hAnsi="Tahoma" w:cs="Tahoma"/>
                <w:color w:val="000000"/>
                <w:sz w:val="18"/>
                <w:szCs w:val="18"/>
              </w:rPr>
            </w:pPr>
          </w:p>
        </w:tc>
        <w:tc>
          <w:tcPr>
            <w:tcW w:w="5565" w:type="dxa"/>
            <w:shd w:val="clear" w:color="auto" w:fill="F3F3F3"/>
          </w:tcPr>
          <w:p w14:paraId="27A63026" w14:textId="77777777" w:rsidR="00FF5FE4" w:rsidDel="005D3330" w:rsidRDefault="00FF5FE4">
            <w:pPr>
              <w:widowControl/>
              <w:pBdr>
                <w:top w:val="nil"/>
                <w:left w:val="nil"/>
                <w:bottom w:val="nil"/>
                <w:right w:val="nil"/>
                <w:between w:val="nil"/>
              </w:pBdr>
              <w:spacing w:before="120" w:after="120"/>
              <w:rPr>
                <w:del w:id="1479" w:author="Carlos Eduardo Gonzaga Romaniello de Souza" w:date="2021-07-25T19:03:00Z"/>
                <w:rFonts w:ascii="Tahoma" w:eastAsia="Tahoma" w:hAnsi="Tahoma" w:cs="Tahoma"/>
                <w:color w:val="000000"/>
                <w:sz w:val="18"/>
                <w:szCs w:val="18"/>
              </w:rPr>
            </w:pPr>
          </w:p>
        </w:tc>
      </w:tr>
      <w:tr w:rsidR="00FF5FE4" w:rsidDel="005D3330" w14:paraId="5E24066E" w14:textId="77777777">
        <w:trPr>
          <w:jc w:val="center"/>
          <w:del w:id="1480" w:author="Carlos Eduardo Gonzaga Romaniello de Souza" w:date="2021-07-25T19:03:00Z"/>
        </w:trPr>
        <w:tc>
          <w:tcPr>
            <w:tcW w:w="2193" w:type="dxa"/>
          </w:tcPr>
          <w:p w14:paraId="4F98D25A" w14:textId="77777777" w:rsidR="00FF5FE4" w:rsidDel="005D3330" w:rsidRDefault="00FF5FE4">
            <w:pPr>
              <w:widowControl/>
              <w:pBdr>
                <w:top w:val="nil"/>
                <w:left w:val="nil"/>
                <w:bottom w:val="nil"/>
                <w:right w:val="nil"/>
                <w:between w:val="nil"/>
              </w:pBdr>
              <w:spacing w:before="120" w:after="120"/>
              <w:jc w:val="center"/>
              <w:rPr>
                <w:del w:id="1481" w:author="Carlos Eduardo Gonzaga Romaniello de Souza" w:date="2021-07-25T19:03:00Z"/>
                <w:rFonts w:ascii="Tahoma" w:eastAsia="Tahoma" w:hAnsi="Tahoma" w:cs="Tahoma"/>
                <w:color w:val="000000"/>
                <w:sz w:val="18"/>
                <w:szCs w:val="18"/>
              </w:rPr>
            </w:pPr>
          </w:p>
        </w:tc>
        <w:tc>
          <w:tcPr>
            <w:tcW w:w="5565" w:type="dxa"/>
          </w:tcPr>
          <w:p w14:paraId="34CAAB8D" w14:textId="77777777" w:rsidR="00FF5FE4" w:rsidDel="005D3330" w:rsidRDefault="00FF5FE4">
            <w:pPr>
              <w:widowControl/>
              <w:pBdr>
                <w:top w:val="nil"/>
                <w:left w:val="nil"/>
                <w:bottom w:val="nil"/>
                <w:right w:val="nil"/>
                <w:between w:val="nil"/>
              </w:pBdr>
              <w:spacing w:before="120" w:after="120"/>
              <w:rPr>
                <w:del w:id="1482" w:author="Carlos Eduardo Gonzaga Romaniello de Souza" w:date="2021-07-25T19:03:00Z"/>
                <w:rFonts w:ascii="Tahoma" w:eastAsia="Tahoma" w:hAnsi="Tahoma" w:cs="Tahoma"/>
                <w:color w:val="000000"/>
                <w:sz w:val="18"/>
                <w:szCs w:val="18"/>
              </w:rPr>
            </w:pPr>
          </w:p>
        </w:tc>
      </w:tr>
    </w:tbl>
    <w:p w14:paraId="27178B5F" w14:textId="77777777" w:rsidR="00FF5FE4" w:rsidRDefault="00FF5FE4"/>
    <w:p w14:paraId="4D4A7415" w14:textId="3F9FD74E" w:rsidR="00FF5FE4" w:rsidRDefault="0012612D">
      <w:pPr>
        <w:pStyle w:val="Ttulo1"/>
        <w:widowControl/>
        <w:numPr>
          <w:ilvl w:val="0"/>
          <w:numId w:val="9"/>
        </w:numPr>
        <w:rPr>
          <w:ins w:id="1483" w:author="Carlos Eduardo Gonzaga Romaniello de Souza" w:date="2021-08-18T21:53:00Z"/>
        </w:rPr>
      </w:pPr>
      <w:del w:id="1484" w:author="Carlos Eduardo Gonzaga Romaniello de Souza" w:date="2021-07-25T19:03:00Z">
        <w:r w:rsidDel="005D3330">
          <w:delText xml:space="preserve">Requisitos de Interface </w:delText>
        </w:r>
        <w:r w:rsidDel="005D3330">
          <w:rPr>
            <w:color w:val="FF0000"/>
          </w:rPr>
          <w:delText>(Storyboards?)</w:delText>
        </w:r>
      </w:del>
      <w:bookmarkStart w:id="1485" w:name="_Toc78135013"/>
      <w:proofErr w:type="spellStart"/>
      <w:ins w:id="1486" w:author="Carlos Eduardo Gonzaga Romaniello de Souza" w:date="2021-07-25T19:03:00Z">
        <w:r w:rsidR="005D3330">
          <w:t>Storyboard</w:t>
        </w:r>
      </w:ins>
      <w:bookmarkEnd w:id="1485"/>
      <w:proofErr w:type="spellEnd"/>
    </w:p>
    <w:p w14:paraId="7213AD6A" w14:textId="0B8C8138" w:rsidR="00B133F7" w:rsidRPr="000A2909" w:rsidRDefault="00B133F7">
      <w:pPr>
        <w:ind w:left="720"/>
        <w:pPrChange w:id="1487" w:author="Carlos Eduardo Gonzaga Romaniello de Souza" w:date="2021-08-18T21:53:00Z">
          <w:pPr>
            <w:pStyle w:val="Ttulo1"/>
            <w:widowControl/>
            <w:numPr>
              <w:numId w:val="9"/>
            </w:numPr>
          </w:pPr>
        </w:pPrChange>
      </w:pPr>
      <w:ins w:id="1488" w:author="Carlos Eduardo Gonzaga Romaniello de Souza" w:date="2021-08-18T21:53:00Z">
        <w:r>
          <w:t>Aqui se encontram modelos para as telas solicitadas nesse projeto:</w:t>
        </w:r>
      </w:ins>
    </w:p>
    <w:p w14:paraId="3C5428CA" w14:textId="782CBF08" w:rsidR="00FF5FE4" w:rsidRDefault="00074A95">
      <w:pPr>
        <w:widowControl/>
        <w:pBdr>
          <w:top w:val="nil"/>
          <w:left w:val="nil"/>
          <w:bottom w:val="nil"/>
          <w:right w:val="nil"/>
          <w:between w:val="nil"/>
        </w:pBdr>
        <w:ind w:left="708"/>
        <w:jc w:val="both"/>
      </w:pPr>
      <w:ins w:id="1489" w:author="Carlos Eduardo Gonzaga Romaniello de Souza" w:date="2021-08-23T21:02:00Z">
        <w:r w:rsidRPr="00074A95">
          <w:rPr>
            <w:noProof/>
          </w:rPr>
          <w:drawing>
            <wp:inline distT="0" distB="0" distL="0" distR="0" wp14:anchorId="67A99655" wp14:editId="3D67C3BB">
              <wp:extent cx="5060953" cy="4842510"/>
              <wp:effectExtent l="0" t="0" r="635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6034" cy="4847372"/>
                      </a:xfrm>
                      <a:prstGeom prst="rect">
                        <a:avLst/>
                      </a:prstGeom>
                    </pic:spPr>
                  </pic:pic>
                </a:graphicData>
              </a:graphic>
            </wp:inline>
          </w:drawing>
        </w:r>
      </w:ins>
      <w:del w:id="1490" w:author="Carlos Eduardo Gonzaga Romaniello de Souza" w:date="2021-08-18T21:51:00Z">
        <w:r w:rsidR="0012612D" w:rsidDel="00B133F7">
          <w:rPr>
            <w:noProof/>
          </w:rPr>
          <w:drawing>
            <wp:anchor distT="114300" distB="114300" distL="114300" distR="114300" simplePos="0" relativeHeight="251658240" behindDoc="0" locked="0" layoutInCell="1" hidden="0" allowOverlap="1" wp14:anchorId="2CAA4538" wp14:editId="60F3315B">
              <wp:simplePos x="0" y="0"/>
              <wp:positionH relativeFrom="column">
                <wp:posOffset>1</wp:posOffset>
              </wp:positionH>
              <wp:positionV relativeFrom="paragraph">
                <wp:posOffset>142875</wp:posOffset>
              </wp:positionV>
              <wp:extent cx="5943600" cy="1422400"/>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1422400"/>
                      </a:xfrm>
                      <a:prstGeom prst="rect">
                        <a:avLst/>
                      </a:prstGeom>
                      <a:ln/>
                    </pic:spPr>
                  </pic:pic>
                </a:graphicData>
              </a:graphic>
            </wp:anchor>
          </w:drawing>
        </w:r>
        <w:r w:rsidR="0012612D" w:rsidDel="00B133F7">
          <w:rPr>
            <w:noProof/>
          </w:rPr>
          <w:drawing>
            <wp:anchor distT="114300" distB="114300" distL="114300" distR="114300" simplePos="0" relativeHeight="251659264" behindDoc="1" locked="0" layoutInCell="1" hidden="0" allowOverlap="1" wp14:anchorId="5A97F022" wp14:editId="661749A0">
              <wp:simplePos x="0" y="0"/>
              <wp:positionH relativeFrom="column">
                <wp:posOffset>1</wp:posOffset>
              </wp:positionH>
              <wp:positionV relativeFrom="paragraph">
                <wp:posOffset>1562100</wp:posOffset>
              </wp:positionV>
              <wp:extent cx="5943600" cy="2438400"/>
              <wp:effectExtent l="0" t="0" r="0" b="0"/>
              <wp:wrapNone/>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2438400"/>
                      </a:xfrm>
                      <a:prstGeom prst="rect">
                        <a:avLst/>
                      </a:prstGeom>
                      <a:ln/>
                    </pic:spPr>
                  </pic:pic>
                </a:graphicData>
              </a:graphic>
            </wp:anchor>
          </w:drawing>
        </w:r>
      </w:del>
    </w:p>
    <w:p w14:paraId="03AD9B16" w14:textId="064A7F9B" w:rsidR="00FF5FE4" w:rsidDel="00B133F7" w:rsidRDefault="00FF5FE4">
      <w:pPr>
        <w:widowControl/>
        <w:pBdr>
          <w:top w:val="nil"/>
          <w:left w:val="nil"/>
          <w:bottom w:val="nil"/>
          <w:right w:val="nil"/>
          <w:between w:val="nil"/>
        </w:pBdr>
        <w:ind w:left="708"/>
        <w:jc w:val="both"/>
        <w:rPr>
          <w:del w:id="1491" w:author="Carlos Eduardo Gonzaga Romaniello de Souza" w:date="2021-08-18T21:52:00Z"/>
        </w:rPr>
      </w:pPr>
    </w:p>
    <w:p w14:paraId="36235C55" w14:textId="08018512" w:rsidR="00FF5FE4" w:rsidDel="00B133F7" w:rsidRDefault="00FF5FE4">
      <w:pPr>
        <w:widowControl/>
        <w:pBdr>
          <w:top w:val="nil"/>
          <w:left w:val="nil"/>
          <w:bottom w:val="nil"/>
          <w:right w:val="nil"/>
          <w:between w:val="nil"/>
        </w:pBdr>
        <w:ind w:left="708"/>
        <w:jc w:val="both"/>
        <w:rPr>
          <w:del w:id="1492" w:author="Carlos Eduardo Gonzaga Romaniello de Souza" w:date="2021-08-18T21:52:00Z"/>
        </w:rPr>
      </w:pPr>
    </w:p>
    <w:p w14:paraId="0599EB58" w14:textId="3D5AB37E" w:rsidR="00FF5FE4" w:rsidDel="00B133F7" w:rsidRDefault="00FF5FE4">
      <w:pPr>
        <w:widowControl/>
        <w:pBdr>
          <w:top w:val="nil"/>
          <w:left w:val="nil"/>
          <w:bottom w:val="nil"/>
          <w:right w:val="nil"/>
          <w:between w:val="nil"/>
        </w:pBdr>
        <w:ind w:left="708"/>
        <w:jc w:val="both"/>
        <w:rPr>
          <w:del w:id="1493" w:author="Carlos Eduardo Gonzaga Romaniello de Souza" w:date="2021-08-18T21:52:00Z"/>
        </w:rPr>
      </w:pPr>
    </w:p>
    <w:p w14:paraId="7CE646DD" w14:textId="0E73B8ED" w:rsidR="00FF5FE4" w:rsidDel="00B133F7" w:rsidRDefault="00FF5FE4">
      <w:pPr>
        <w:widowControl/>
        <w:pBdr>
          <w:top w:val="nil"/>
          <w:left w:val="nil"/>
          <w:bottom w:val="nil"/>
          <w:right w:val="nil"/>
          <w:between w:val="nil"/>
        </w:pBdr>
        <w:ind w:left="708"/>
        <w:jc w:val="both"/>
        <w:rPr>
          <w:del w:id="1494" w:author="Carlos Eduardo Gonzaga Romaniello de Souza" w:date="2021-08-18T21:52:00Z"/>
        </w:rPr>
      </w:pPr>
    </w:p>
    <w:p w14:paraId="29397975" w14:textId="088A1832" w:rsidR="00FF5FE4" w:rsidDel="00B133F7" w:rsidRDefault="00FF5FE4">
      <w:pPr>
        <w:widowControl/>
        <w:pBdr>
          <w:top w:val="nil"/>
          <w:left w:val="nil"/>
          <w:bottom w:val="nil"/>
          <w:right w:val="nil"/>
          <w:between w:val="nil"/>
        </w:pBdr>
        <w:ind w:left="708"/>
        <w:jc w:val="both"/>
        <w:rPr>
          <w:del w:id="1495" w:author="Carlos Eduardo Gonzaga Romaniello de Souza" w:date="2021-08-18T21:52:00Z"/>
        </w:rPr>
      </w:pPr>
    </w:p>
    <w:p w14:paraId="1CF54A02" w14:textId="34CEDD34" w:rsidR="00FF5FE4" w:rsidDel="00B133F7" w:rsidRDefault="00FF5FE4">
      <w:pPr>
        <w:widowControl/>
        <w:pBdr>
          <w:top w:val="nil"/>
          <w:left w:val="nil"/>
          <w:bottom w:val="nil"/>
          <w:right w:val="nil"/>
          <w:between w:val="nil"/>
        </w:pBdr>
        <w:ind w:left="708"/>
        <w:jc w:val="both"/>
        <w:rPr>
          <w:del w:id="1496" w:author="Carlos Eduardo Gonzaga Romaniello de Souza" w:date="2021-08-18T21:52:00Z"/>
        </w:rPr>
      </w:pPr>
    </w:p>
    <w:p w14:paraId="0924F3AA" w14:textId="7F08DFB7" w:rsidR="00FF5FE4" w:rsidDel="00B133F7" w:rsidRDefault="00FF5FE4">
      <w:pPr>
        <w:widowControl/>
        <w:pBdr>
          <w:top w:val="nil"/>
          <w:left w:val="nil"/>
          <w:bottom w:val="nil"/>
          <w:right w:val="nil"/>
          <w:between w:val="nil"/>
        </w:pBdr>
        <w:ind w:left="708"/>
        <w:jc w:val="both"/>
        <w:rPr>
          <w:del w:id="1497" w:author="Carlos Eduardo Gonzaga Romaniello de Souza" w:date="2021-08-18T21:52:00Z"/>
        </w:rPr>
      </w:pPr>
    </w:p>
    <w:p w14:paraId="69A4786D" w14:textId="127B68CB" w:rsidR="00FF5FE4" w:rsidDel="00B133F7" w:rsidRDefault="00FF5FE4">
      <w:pPr>
        <w:widowControl/>
        <w:pBdr>
          <w:top w:val="nil"/>
          <w:left w:val="nil"/>
          <w:bottom w:val="nil"/>
          <w:right w:val="nil"/>
          <w:between w:val="nil"/>
        </w:pBdr>
        <w:ind w:left="708"/>
        <w:jc w:val="both"/>
        <w:rPr>
          <w:del w:id="1498" w:author="Carlos Eduardo Gonzaga Romaniello de Souza" w:date="2021-08-18T21:52:00Z"/>
        </w:rPr>
      </w:pPr>
    </w:p>
    <w:p w14:paraId="65ACEC39" w14:textId="236FEA39" w:rsidR="00FF5FE4" w:rsidDel="00B133F7" w:rsidRDefault="00FF5FE4">
      <w:pPr>
        <w:widowControl/>
        <w:pBdr>
          <w:top w:val="nil"/>
          <w:left w:val="nil"/>
          <w:bottom w:val="nil"/>
          <w:right w:val="nil"/>
          <w:between w:val="nil"/>
        </w:pBdr>
        <w:ind w:left="708"/>
        <w:jc w:val="both"/>
        <w:rPr>
          <w:del w:id="1499" w:author="Carlos Eduardo Gonzaga Romaniello de Souza" w:date="2021-08-18T21:52:00Z"/>
        </w:rPr>
      </w:pPr>
    </w:p>
    <w:p w14:paraId="35EF45DC" w14:textId="17794235" w:rsidR="00FF5FE4" w:rsidDel="00B133F7" w:rsidRDefault="00FF5FE4">
      <w:pPr>
        <w:widowControl/>
        <w:pBdr>
          <w:top w:val="nil"/>
          <w:left w:val="nil"/>
          <w:bottom w:val="nil"/>
          <w:right w:val="nil"/>
          <w:between w:val="nil"/>
        </w:pBdr>
        <w:ind w:left="708"/>
        <w:jc w:val="both"/>
        <w:rPr>
          <w:del w:id="1500" w:author="Carlos Eduardo Gonzaga Romaniello de Souza" w:date="2021-08-18T21:52:00Z"/>
        </w:rPr>
      </w:pPr>
    </w:p>
    <w:p w14:paraId="3757EC21" w14:textId="21EDB942" w:rsidR="00FF5FE4" w:rsidDel="00B133F7" w:rsidRDefault="00FF5FE4">
      <w:pPr>
        <w:widowControl/>
        <w:pBdr>
          <w:top w:val="nil"/>
          <w:left w:val="nil"/>
          <w:bottom w:val="nil"/>
          <w:right w:val="nil"/>
          <w:between w:val="nil"/>
        </w:pBdr>
        <w:ind w:left="708"/>
        <w:jc w:val="both"/>
        <w:rPr>
          <w:del w:id="1501" w:author="Carlos Eduardo Gonzaga Romaniello de Souza" w:date="2021-08-18T21:52:00Z"/>
        </w:rPr>
      </w:pPr>
    </w:p>
    <w:p w14:paraId="430A7459" w14:textId="37E8CFD3" w:rsidR="00FF5FE4" w:rsidDel="00B133F7" w:rsidRDefault="00FF5FE4">
      <w:pPr>
        <w:widowControl/>
        <w:pBdr>
          <w:top w:val="nil"/>
          <w:left w:val="nil"/>
          <w:bottom w:val="nil"/>
          <w:right w:val="nil"/>
          <w:between w:val="nil"/>
        </w:pBdr>
        <w:ind w:left="708"/>
        <w:jc w:val="both"/>
        <w:rPr>
          <w:del w:id="1502" w:author="Carlos Eduardo Gonzaga Romaniello de Souza" w:date="2021-08-18T21:52:00Z"/>
        </w:rPr>
      </w:pPr>
    </w:p>
    <w:p w14:paraId="031E4351" w14:textId="7979A9FD" w:rsidR="00FF5FE4" w:rsidDel="00B133F7" w:rsidRDefault="00FF5FE4">
      <w:pPr>
        <w:widowControl/>
        <w:pBdr>
          <w:top w:val="nil"/>
          <w:left w:val="nil"/>
          <w:bottom w:val="nil"/>
          <w:right w:val="nil"/>
          <w:between w:val="nil"/>
        </w:pBdr>
        <w:ind w:left="708"/>
        <w:jc w:val="both"/>
        <w:rPr>
          <w:del w:id="1503" w:author="Carlos Eduardo Gonzaga Romaniello de Souza" w:date="2021-08-18T21:52:00Z"/>
        </w:rPr>
      </w:pPr>
    </w:p>
    <w:p w14:paraId="3B092AC1" w14:textId="4B7B5508" w:rsidR="00FF5FE4" w:rsidDel="00B133F7" w:rsidRDefault="00FF5FE4">
      <w:pPr>
        <w:widowControl/>
        <w:pBdr>
          <w:top w:val="nil"/>
          <w:left w:val="nil"/>
          <w:bottom w:val="nil"/>
          <w:right w:val="nil"/>
          <w:between w:val="nil"/>
        </w:pBdr>
        <w:ind w:left="708"/>
        <w:jc w:val="both"/>
        <w:rPr>
          <w:del w:id="1504" w:author="Carlos Eduardo Gonzaga Romaniello de Souza" w:date="2021-08-18T21:52:00Z"/>
        </w:rPr>
      </w:pPr>
    </w:p>
    <w:p w14:paraId="69BA0E06" w14:textId="77777777" w:rsidR="00FF5FE4" w:rsidRDefault="00FF5FE4">
      <w:pPr>
        <w:widowControl/>
        <w:pBdr>
          <w:top w:val="nil"/>
          <w:left w:val="nil"/>
          <w:bottom w:val="nil"/>
          <w:right w:val="nil"/>
          <w:between w:val="nil"/>
        </w:pBdr>
        <w:ind w:left="708"/>
        <w:jc w:val="both"/>
      </w:pPr>
    </w:p>
    <w:p w14:paraId="21B8D9D8" w14:textId="77777777" w:rsidR="00FF5FE4" w:rsidDel="005D3330" w:rsidRDefault="0012612D">
      <w:pPr>
        <w:widowControl/>
        <w:pBdr>
          <w:top w:val="nil"/>
          <w:left w:val="nil"/>
          <w:bottom w:val="nil"/>
          <w:right w:val="nil"/>
          <w:between w:val="nil"/>
        </w:pBdr>
        <w:ind w:left="708"/>
        <w:jc w:val="both"/>
        <w:rPr>
          <w:del w:id="1505" w:author="Carlos Eduardo Gonzaga Romaniello de Souza" w:date="2021-07-25T19:03:00Z"/>
          <w:color w:val="000000"/>
        </w:rPr>
      </w:pPr>
      <w:del w:id="1506" w:author="Carlos Eduardo Gonzaga Romaniello de Souza" w:date="2021-07-25T19:03:00Z">
        <w:r w:rsidDel="005D3330">
          <w:rPr>
            <w:color w:val="000000"/>
          </w:rPr>
          <w:delText>Descreve-se nas próximas seções de textos os requisitos relacionados à interface com o usuário e as interfaces com demais componentes externos, sejam estes de software ou hardware.</w:delText>
        </w:r>
      </w:del>
    </w:p>
    <w:p w14:paraId="4B89E8E4" w14:textId="77777777" w:rsidR="00FF5FE4" w:rsidDel="005D3330" w:rsidRDefault="00FF5FE4">
      <w:pPr>
        <w:widowControl/>
        <w:pBdr>
          <w:top w:val="nil"/>
          <w:left w:val="nil"/>
          <w:bottom w:val="nil"/>
          <w:right w:val="nil"/>
          <w:between w:val="nil"/>
        </w:pBdr>
        <w:ind w:left="708"/>
        <w:jc w:val="both"/>
        <w:rPr>
          <w:del w:id="1507" w:author="Carlos Eduardo Gonzaga Romaniello de Souza" w:date="2021-07-25T19:03:00Z"/>
          <w:color w:val="000000"/>
        </w:rPr>
      </w:pPr>
    </w:p>
    <w:p w14:paraId="04B8603A" w14:textId="77777777" w:rsidR="00FF5FE4" w:rsidDel="005D3330" w:rsidRDefault="0012612D">
      <w:pPr>
        <w:widowControl/>
        <w:pBdr>
          <w:top w:val="nil"/>
          <w:left w:val="nil"/>
          <w:bottom w:val="nil"/>
          <w:right w:val="nil"/>
          <w:between w:val="nil"/>
        </w:pBdr>
        <w:ind w:left="708"/>
        <w:jc w:val="both"/>
        <w:rPr>
          <w:del w:id="1508" w:author="Carlos Eduardo Gonzaga Romaniello de Souza" w:date="2021-07-25T19:03:00Z"/>
          <w:color w:val="FF0000"/>
        </w:rPr>
      </w:pPr>
      <w:del w:id="1509" w:author="Carlos Eduardo Gonzaga Romaniello de Souza" w:date="2021-07-25T19:03:00Z">
        <w:r w:rsidDel="005D3330">
          <w:rPr>
            <w:color w:val="0070C0"/>
          </w:rPr>
          <w:delText xml:space="preserve">Quando as interfaces do sistema são GUIs – Graphical User Interfaces, atualmente é imprescindível apresentar os </w:delText>
        </w:r>
        <w:r w:rsidDel="005D3330">
          <w:rPr>
            <w:b/>
            <w:i/>
            <w:color w:val="0070C0"/>
          </w:rPr>
          <w:delText>storyboards</w:delText>
        </w:r>
        <w:r w:rsidDel="005D3330">
          <w:rPr>
            <w:color w:val="0070C0"/>
          </w:rPr>
          <w:delText xml:space="preserve"> destas interfaces para capturar os campos (entrada e saída) nelas presentes e o comportamento esperado pelo usuário para a transição entre as diversas interfaces (telas).  </w:delText>
        </w:r>
        <w:r w:rsidDel="005D3330">
          <w:rPr>
            <w:color w:val="FF0000"/>
          </w:rPr>
          <w:delText xml:space="preserve">A seção 4.1 mostra como a concepção de interfaces era realizadas </w:delText>
        </w:r>
        <w:r w:rsidDel="005D3330">
          <w:rPr>
            <w:b/>
            <w:color w:val="FF0000"/>
          </w:rPr>
          <w:delText>antigamente</w:delText>
        </w:r>
        <w:r w:rsidDel="005D3330">
          <w:rPr>
            <w:color w:val="FF0000"/>
          </w:rPr>
          <w:delText xml:space="preserve"> em substituição ao </w:delText>
        </w:r>
        <w:r w:rsidDel="005D3330">
          <w:rPr>
            <w:b/>
            <w:i/>
            <w:color w:val="FF0000"/>
          </w:rPr>
          <w:delText>storyboad</w:delText>
        </w:r>
        <w:r w:rsidDel="005D3330">
          <w:rPr>
            <w:color w:val="FF0000"/>
          </w:rPr>
          <w:delText>. As seções 4.2 e 4.3 oferecem exemplos de especificações de interfaces de hardware e software, ilustrando como dever realizadas caso um projeto as demande.</w:delText>
        </w:r>
      </w:del>
    </w:p>
    <w:p w14:paraId="30504C0A" w14:textId="77777777" w:rsidR="00FF5FE4" w:rsidDel="005D3330" w:rsidRDefault="0012612D">
      <w:pPr>
        <w:widowControl/>
        <w:pBdr>
          <w:top w:val="nil"/>
          <w:left w:val="nil"/>
          <w:bottom w:val="nil"/>
          <w:right w:val="nil"/>
          <w:between w:val="nil"/>
        </w:pBdr>
        <w:ind w:left="708"/>
        <w:jc w:val="both"/>
        <w:rPr>
          <w:del w:id="1510" w:author="Carlos Eduardo Gonzaga Romaniello de Souza" w:date="2021-07-25T19:03:00Z"/>
          <w:color w:val="0070C0"/>
        </w:rPr>
      </w:pPr>
      <w:del w:id="1511" w:author="Carlos Eduardo Gonzaga Romaniello de Souza" w:date="2021-07-25T19:03:00Z">
        <w:r w:rsidDel="005D3330">
          <w:rPr>
            <w:color w:val="0070C0"/>
          </w:rPr>
          <w:delText xml:space="preserve">. </w:delText>
        </w:r>
      </w:del>
    </w:p>
    <w:p w14:paraId="1381F39A" w14:textId="77777777" w:rsidR="00FF5FE4" w:rsidDel="005D3330" w:rsidRDefault="0012612D">
      <w:pPr>
        <w:pStyle w:val="Ttulo2"/>
        <w:numPr>
          <w:ilvl w:val="1"/>
          <w:numId w:val="9"/>
        </w:numPr>
        <w:rPr>
          <w:del w:id="1512" w:author="Carlos Eduardo Gonzaga Romaniello de Souza" w:date="2021-07-25T19:03:00Z"/>
          <w:color w:val="0070C0"/>
        </w:rPr>
      </w:pPr>
      <w:del w:id="1513" w:author="Carlos Eduardo Gonzaga Romaniello de Souza" w:date="2021-07-25T19:03:00Z">
        <w:r w:rsidDel="005D3330">
          <w:rPr>
            <w:color w:val="0070C0"/>
          </w:rPr>
          <w:delText>Interfaces de Usuário (GUIs)</w:delText>
        </w:r>
      </w:del>
    </w:p>
    <w:p w14:paraId="7B6B17DC" w14:textId="77777777" w:rsidR="00FF5FE4" w:rsidDel="005D3330" w:rsidRDefault="00FF5FE4">
      <w:pPr>
        <w:rPr>
          <w:del w:id="1514" w:author="Carlos Eduardo Gonzaga Romaniello de Souza" w:date="2021-07-25T19:03:00Z"/>
          <w:color w:val="0070C0"/>
        </w:rPr>
      </w:pPr>
    </w:p>
    <w:p w14:paraId="567F469C" w14:textId="77777777" w:rsidR="00FF5FE4" w:rsidDel="005D3330" w:rsidRDefault="0012612D">
      <w:pPr>
        <w:widowControl/>
        <w:pBdr>
          <w:top w:val="nil"/>
          <w:left w:val="nil"/>
          <w:bottom w:val="nil"/>
          <w:right w:val="nil"/>
          <w:between w:val="nil"/>
        </w:pBdr>
        <w:ind w:left="708"/>
        <w:jc w:val="both"/>
        <w:rPr>
          <w:del w:id="1515" w:author="Carlos Eduardo Gonzaga Romaniello de Souza" w:date="2021-07-25T19:03:00Z"/>
          <w:color w:val="0070C0"/>
        </w:rPr>
      </w:pPr>
      <w:del w:id="1516" w:author="Carlos Eduardo Gonzaga Romaniello de Souza" w:date="2021-07-25T19:03:00Z">
        <w:r w:rsidDel="005D3330">
          <w:rPr>
            <w:color w:val="0070C0"/>
          </w:rPr>
          <w:delText>Enumera-se em uma tabela as interfaces com o usuário e os atores que a elas terão acesso. Todas as interfaces devem ser brevemente descritas.</w:delText>
        </w:r>
      </w:del>
    </w:p>
    <w:p w14:paraId="6BC4B9E4" w14:textId="77777777" w:rsidR="00FF5FE4" w:rsidDel="005D3330" w:rsidRDefault="00FF5FE4">
      <w:pPr>
        <w:widowControl/>
        <w:pBdr>
          <w:top w:val="nil"/>
          <w:left w:val="nil"/>
          <w:bottom w:val="nil"/>
          <w:right w:val="nil"/>
          <w:between w:val="nil"/>
        </w:pBdr>
        <w:ind w:left="708"/>
        <w:jc w:val="both"/>
        <w:rPr>
          <w:del w:id="1517" w:author="Carlos Eduardo Gonzaga Romaniello de Souza" w:date="2021-07-25T19:03:00Z"/>
          <w:color w:val="000000"/>
        </w:rPr>
      </w:pPr>
    </w:p>
    <w:p w14:paraId="751C5D41" w14:textId="77777777" w:rsidR="00FF5FE4" w:rsidDel="005D3330" w:rsidRDefault="00FF5FE4">
      <w:pPr>
        <w:widowControl/>
        <w:pBdr>
          <w:top w:val="nil"/>
          <w:left w:val="nil"/>
          <w:bottom w:val="nil"/>
          <w:right w:val="nil"/>
          <w:between w:val="nil"/>
        </w:pBdr>
        <w:jc w:val="both"/>
        <w:rPr>
          <w:del w:id="1518" w:author="Carlos Eduardo Gonzaga Romaniello de Souza" w:date="2021-07-25T19:03:00Z"/>
          <w:color w:val="000000"/>
        </w:rPr>
      </w:pPr>
    </w:p>
    <w:p w14:paraId="5C328983" w14:textId="77777777" w:rsidR="00FF5FE4" w:rsidDel="005D3330" w:rsidRDefault="00FF5FE4">
      <w:pPr>
        <w:widowControl/>
        <w:pBdr>
          <w:top w:val="nil"/>
          <w:left w:val="nil"/>
          <w:bottom w:val="nil"/>
          <w:right w:val="nil"/>
          <w:between w:val="nil"/>
        </w:pBdr>
        <w:ind w:left="708"/>
        <w:jc w:val="both"/>
        <w:rPr>
          <w:del w:id="1519" w:author="Carlos Eduardo Gonzaga Romaniello de Souza" w:date="2021-07-25T19:03:00Z"/>
          <w:color w:val="000000"/>
        </w:rPr>
      </w:pPr>
    </w:p>
    <w:p w14:paraId="19D24D05" w14:textId="77777777" w:rsidR="00FF5FE4" w:rsidDel="005D3330" w:rsidRDefault="0012612D">
      <w:pPr>
        <w:keepNext/>
        <w:widowControl/>
        <w:pBdr>
          <w:top w:val="nil"/>
          <w:left w:val="nil"/>
          <w:bottom w:val="nil"/>
          <w:right w:val="nil"/>
          <w:between w:val="nil"/>
        </w:pBdr>
        <w:jc w:val="center"/>
        <w:rPr>
          <w:del w:id="1520" w:author="Carlos Eduardo Gonzaga Romaniello de Souza" w:date="2021-07-25T19:03:00Z"/>
          <w:b/>
          <w:color w:val="0070C0"/>
        </w:rPr>
      </w:pPr>
      <w:del w:id="1521" w:author="Carlos Eduardo Gonzaga Romaniello de Souza" w:date="2021-07-25T19:03:00Z">
        <w:r w:rsidDel="005D3330">
          <w:rPr>
            <w:b/>
            <w:color w:val="0070C0"/>
          </w:rPr>
          <w:delText>Tabela 4: Lista de Interfaces de Usuário</w:delText>
        </w:r>
      </w:del>
    </w:p>
    <w:tbl>
      <w:tblPr>
        <w:tblStyle w:val="a3"/>
        <w:tblW w:w="9360" w:type="dxa"/>
        <w:jc w:val="center"/>
        <w:tblInd w:w="0" w:type="dxa"/>
        <w:tblBorders>
          <w:top w:val="single" w:sz="12" w:space="0" w:color="808080"/>
          <w:bottom w:val="single" w:sz="12" w:space="0" w:color="808080"/>
          <w:insideH w:val="dotted" w:sz="4" w:space="0" w:color="808080"/>
          <w:insideV w:val="dotted" w:sz="4" w:space="0" w:color="808080"/>
        </w:tblBorders>
        <w:tblLayout w:type="fixed"/>
        <w:tblLook w:val="0000" w:firstRow="0" w:lastRow="0" w:firstColumn="0" w:lastColumn="0" w:noHBand="0" w:noVBand="0"/>
      </w:tblPr>
      <w:tblGrid>
        <w:gridCol w:w="970"/>
        <w:gridCol w:w="1461"/>
        <w:gridCol w:w="1636"/>
        <w:gridCol w:w="2421"/>
        <w:gridCol w:w="2872"/>
      </w:tblGrid>
      <w:tr w:rsidR="00FF5FE4" w:rsidDel="005D3330" w14:paraId="6C78CCEF" w14:textId="77777777">
        <w:trPr>
          <w:jc w:val="center"/>
          <w:del w:id="1522" w:author="Carlos Eduardo Gonzaga Romaniello de Souza" w:date="2021-07-25T19:03:00Z"/>
        </w:trPr>
        <w:tc>
          <w:tcPr>
            <w:tcW w:w="970" w:type="dxa"/>
            <w:shd w:val="clear" w:color="auto" w:fill="003366"/>
            <w:vAlign w:val="center"/>
          </w:tcPr>
          <w:p w14:paraId="33E177E8" w14:textId="77777777" w:rsidR="00FF5FE4" w:rsidDel="005D3330" w:rsidRDefault="0012612D">
            <w:pPr>
              <w:jc w:val="center"/>
              <w:rPr>
                <w:del w:id="1523" w:author="Carlos Eduardo Gonzaga Romaniello de Souza" w:date="2021-07-25T19:03:00Z"/>
                <w:b/>
                <w:color w:val="FFFFFF"/>
              </w:rPr>
            </w:pPr>
            <w:del w:id="1524" w:author="Carlos Eduardo Gonzaga Romaniello de Souza" w:date="2021-07-25T19:03:00Z">
              <w:r w:rsidDel="005D3330">
                <w:rPr>
                  <w:b/>
                  <w:color w:val="FFFFFF"/>
                </w:rPr>
                <w:delText>Número</w:delText>
              </w:r>
            </w:del>
          </w:p>
        </w:tc>
        <w:tc>
          <w:tcPr>
            <w:tcW w:w="1461" w:type="dxa"/>
            <w:shd w:val="clear" w:color="auto" w:fill="003366"/>
            <w:vAlign w:val="center"/>
          </w:tcPr>
          <w:p w14:paraId="6BC1D6DF" w14:textId="77777777" w:rsidR="00FF5FE4" w:rsidDel="005D3330" w:rsidRDefault="0012612D">
            <w:pPr>
              <w:jc w:val="center"/>
              <w:rPr>
                <w:del w:id="1525" w:author="Carlos Eduardo Gonzaga Romaniello de Souza" w:date="2021-07-25T19:03:00Z"/>
                <w:b/>
              </w:rPr>
            </w:pPr>
            <w:del w:id="1526" w:author="Carlos Eduardo Gonzaga Romaniello de Souza" w:date="2021-07-25T19:03:00Z">
              <w:r w:rsidDel="005D3330">
                <w:rPr>
                  <w:b/>
                </w:rPr>
                <w:delText>Interface</w:delText>
              </w:r>
            </w:del>
          </w:p>
        </w:tc>
        <w:tc>
          <w:tcPr>
            <w:tcW w:w="1636" w:type="dxa"/>
            <w:shd w:val="clear" w:color="auto" w:fill="003366"/>
          </w:tcPr>
          <w:p w14:paraId="065D0FD1" w14:textId="77777777" w:rsidR="00FF5FE4" w:rsidDel="005D3330" w:rsidRDefault="0012612D">
            <w:pPr>
              <w:jc w:val="center"/>
              <w:rPr>
                <w:del w:id="1527" w:author="Carlos Eduardo Gonzaga Romaniello de Souza" w:date="2021-07-25T19:03:00Z"/>
                <w:b/>
                <w:color w:val="FFFFFF"/>
              </w:rPr>
            </w:pPr>
            <w:del w:id="1528" w:author="Carlos Eduardo Gonzaga Romaniello de Souza" w:date="2021-07-25T19:03:00Z">
              <w:r w:rsidDel="005D3330">
                <w:rPr>
                  <w:b/>
                  <w:color w:val="FFFFFF"/>
                </w:rPr>
                <w:delText>Atores</w:delText>
              </w:r>
            </w:del>
          </w:p>
        </w:tc>
        <w:tc>
          <w:tcPr>
            <w:tcW w:w="2421" w:type="dxa"/>
            <w:shd w:val="clear" w:color="auto" w:fill="003366"/>
          </w:tcPr>
          <w:p w14:paraId="3B34807F" w14:textId="77777777" w:rsidR="00FF5FE4" w:rsidDel="005D3330" w:rsidRDefault="0012612D">
            <w:pPr>
              <w:jc w:val="center"/>
              <w:rPr>
                <w:del w:id="1529" w:author="Carlos Eduardo Gonzaga Romaniello de Souza" w:date="2021-07-25T19:03:00Z"/>
                <w:b/>
                <w:color w:val="FFFFFF"/>
              </w:rPr>
            </w:pPr>
            <w:del w:id="1530" w:author="Carlos Eduardo Gonzaga Romaniello de Souza" w:date="2021-07-25T19:03:00Z">
              <w:r w:rsidDel="005D3330">
                <w:rPr>
                  <w:b/>
                </w:rPr>
                <w:delText>Casos de Uso</w:delText>
              </w:r>
            </w:del>
          </w:p>
        </w:tc>
        <w:tc>
          <w:tcPr>
            <w:tcW w:w="2872" w:type="dxa"/>
            <w:shd w:val="clear" w:color="auto" w:fill="003366"/>
            <w:vAlign w:val="center"/>
          </w:tcPr>
          <w:p w14:paraId="68324B1F" w14:textId="77777777" w:rsidR="00FF5FE4" w:rsidDel="005D3330" w:rsidRDefault="0012612D">
            <w:pPr>
              <w:jc w:val="center"/>
              <w:rPr>
                <w:del w:id="1531" w:author="Carlos Eduardo Gonzaga Romaniello de Souza" w:date="2021-07-25T19:03:00Z"/>
                <w:b/>
                <w:color w:val="FFFFFF"/>
              </w:rPr>
            </w:pPr>
            <w:del w:id="1532" w:author="Carlos Eduardo Gonzaga Romaniello de Souza" w:date="2021-07-25T19:03:00Z">
              <w:r w:rsidDel="005D3330">
                <w:rPr>
                  <w:b/>
                  <w:color w:val="FFFFFF"/>
                </w:rPr>
                <w:delText>Des</w:delText>
              </w:r>
              <w:r w:rsidDel="005D3330">
                <w:rPr>
                  <w:b/>
                </w:rPr>
                <w:delText>cri</w:delText>
              </w:r>
              <w:r w:rsidDel="005D3330">
                <w:rPr>
                  <w:b/>
                  <w:color w:val="FFFFFF"/>
                </w:rPr>
                <w:delText>ção</w:delText>
              </w:r>
            </w:del>
          </w:p>
        </w:tc>
      </w:tr>
      <w:tr w:rsidR="00FF5FE4" w:rsidDel="005D3330" w14:paraId="0EEDA793" w14:textId="77777777">
        <w:trPr>
          <w:jc w:val="center"/>
          <w:del w:id="1533" w:author="Carlos Eduardo Gonzaga Romaniello de Souza" w:date="2021-07-25T19:03:00Z"/>
        </w:trPr>
        <w:tc>
          <w:tcPr>
            <w:tcW w:w="970" w:type="dxa"/>
            <w:vAlign w:val="center"/>
          </w:tcPr>
          <w:p w14:paraId="715AE382" w14:textId="77777777" w:rsidR="00FF5FE4" w:rsidDel="005D3330" w:rsidRDefault="0012612D">
            <w:pPr>
              <w:widowControl/>
              <w:pBdr>
                <w:top w:val="nil"/>
                <w:left w:val="nil"/>
                <w:bottom w:val="nil"/>
                <w:right w:val="nil"/>
                <w:between w:val="nil"/>
              </w:pBdr>
              <w:spacing w:before="120" w:after="120"/>
              <w:rPr>
                <w:del w:id="1534" w:author="Carlos Eduardo Gonzaga Romaniello de Souza" w:date="2021-07-25T19:03:00Z"/>
                <w:color w:val="000000"/>
              </w:rPr>
            </w:pPr>
            <w:del w:id="1535" w:author="Carlos Eduardo Gonzaga Romaniello de Souza" w:date="2021-07-25T19:03:00Z">
              <w:r w:rsidDel="005D3330">
                <w:rPr>
                  <w:color w:val="000000"/>
                </w:rPr>
                <w:delText>1</w:delText>
              </w:r>
            </w:del>
          </w:p>
        </w:tc>
        <w:tc>
          <w:tcPr>
            <w:tcW w:w="1461" w:type="dxa"/>
            <w:vAlign w:val="center"/>
          </w:tcPr>
          <w:p w14:paraId="46D6E7A4" w14:textId="77777777" w:rsidR="00FF5FE4" w:rsidDel="005D3330" w:rsidRDefault="0012612D">
            <w:pPr>
              <w:widowControl/>
              <w:pBdr>
                <w:top w:val="nil"/>
                <w:left w:val="nil"/>
                <w:bottom w:val="nil"/>
                <w:right w:val="nil"/>
                <w:between w:val="nil"/>
              </w:pBdr>
              <w:spacing w:before="120" w:after="120"/>
              <w:rPr>
                <w:del w:id="1536" w:author="Carlos Eduardo Gonzaga Romaniello de Souza" w:date="2021-07-25T19:03:00Z"/>
                <w:color w:val="0070C0"/>
              </w:rPr>
            </w:pPr>
            <w:del w:id="1537" w:author="Carlos Eduardo Gonzaga Romaniello de Souza" w:date="2021-07-25T19:03:00Z">
              <w:r w:rsidDel="005D3330">
                <w:rPr>
                  <w:color w:val="0070C0"/>
                </w:rPr>
                <w:delText>Janela Principal</w:delText>
              </w:r>
            </w:del>
          </w:p>
        </w:tc>
        <w:tc>
          <w:tcPr>
            <w:tcW w:w="1636" w:type="dxa"/>
          </w:tcPr>
          <w:p w14:paraId="3D814A55" w14:textId="77777777" w:rsidR="00FF5FE4" w:rsidDel="005D3330" w:rsidRDefault="0012612D">
            <w:pPr>
              <w:widowControl/>
              <w:pBdr>
                <w:top w:val="nil"/>
                <w:left w:val="nil"/>
                <w:bottom w:val="nil"/>
                <w:right w:val="nil"/>
                <w:between w:val="nil"/>
              </w:pBdr>
              <w:spacing w:before="120" w:after="120"/>
              <w:rPr>
                <w:del w:id="1538" w:author="Carlos Eduardo Gonzaga Romaniello de Souza" w:date="2021-07-25T19:03:00Z"/>
                <w:color w:val="0070C0"/>
              </w:rPr>
            </w:pPr>
            <w:del w:id="1539" w:author="Carlos Eduardo Gonzaga Romaniello de Souza" w:date="2021-07-25T19:03:00Z">
              <w:r w:rsidDel="005D3330">
                <w:rPr>
                  <w:color w:val="0070C0"/>
                </w:rPr>
                <w:delText xml:space="preserve">Usuário comum. </w:delText>
              </w:r>
            </w:del>
          </w:p>
        </w:tc>
        <w:tc>
          <w:tcPr>
            <w:tcW w:w="2421" w:type="dxa"/>
          </w:tcPr>
          <w:p w14:paraId="240D6ADC" w14:textId="77777777" w:rsidR="00FF5FE4" w:rsidDel="005D3330" w:rsidRDefault="0012612D">
            <w:pPr>
              <w:widowControl/>
              <w:pBdr>
                <w:top w:val="nil"/>
                <w:left w:val="nil"/>
                <w:bottom w:val="nil"/>
                <w:right w:val="nil"/>
                <w:between w:val="nil"/>
              </w:pBdr>
              <w:spacing w:before="120" w:after="120"/>
              <w:rPr>
                <w:del w:id="1540" w:author="Carlos Eduardo Gonzaga Romaniello de Souza" w:date="2021-07-25T19:03:00Z"/>
                <w:color w:val="0070C0"/>
              </w:rPr>
            </w:pPr>
            <w:del w:id="1541" w:author="Carlos Eduardo Gonzaga Romaniello de Souza" w:date="2021-07-25T19:03:00Z">
              <w:r w:rsidDel="005D3330">
                <w:rPr>
                  <w:color w:val="0070C0"/>
                </w:rPr>
                <w:delText>Visualiza</w:delText>
              </w:r>
              <w:r w:rsidDel="005D3330">
                <w:rPr>
                  <w:color w:val="0070C0"/>
                  <w:sz w:val="18"/>
                  <w:szCs w:val="18"/>
                </w:rPr>
                <w:delText xml:space="preserve">ção de Mapa Topográfico. </w:delText>
              </w:r>
            </w:del>
          </w:p>
        </w:tc>
        <w:tc>
          <w:tcPr>
            <w:tcW w:w="2872" w:type="dxa"/>
            <w:vAlign w:val="center"/>
          </w:tcPr>
          <w:p w14:paraId="31C93471" w14:textId="77777777" w:rsidR="00FF5FE4" w:rsidDel="005D3330" w:rsidRDefault="0012612D">
            <w:pPr>
              <w:widowControl/>
              <w:pBdr>
                <w:top w:val="nil"/>
                <w:left w:val="nil"/>
                <w:bottom w:val="nil"/>
                <w:right w:val="nil"/>
                <w:between w:val="nil"/>
              </w:pBdr>
              <w:spacing w:before="120" w:after="120"/>
              <w:rPr>
                <w:del w:id="1542" w:author="Carlos Eduardo Gonzaga Romaniello de Souza" w:date="2021-07-25T19:03:00Z"/>
                <w:color w:val="0070C0"/>
              </w:rPr>
            </w:pPr>
            <w:del w:id="1543" w:author="Carlos Eduardo Gonzaga Romaniello de Souza" w:date="2021-07-25T19:03:00Z">
              <w:r w:rsidDel="005D3330">
                <w:rPr>
                  <w:color w:val="0070C0"/>
                </w:rPr>
                <w:delText>Janela principal do sistema, onde o menu principal e os mapas topográficos serão apresentados</w:delText>
              </w:r>
            </w:del>
          </w:p>
        </w:tc>
      </w:tr>
      <w:tr w:rsidR="00FF5FE4" w:rsidDel="005D3330" w14:paraId="1D34DF8C" w14:textId="77777777">
        <w:trPr>
          <w:jc w:val="center"/>
          <w:del w:id="1544" w:author="Carlos Eduardo Gonzaga Romaniello de Souza" w:date="2021-07-25T19:03:00Z"/>
        </w:trPr>
        <w:tc>
          <w:tcPr>
            <w:tcW w:w="970" w:type="dxa"/>
            <w:vAlign w:val="center"/>
          </w:tcPr>
          <w:p w14:paraId="4E4261AE" w14:textId="77777777" w:rsidR="00FF5FE4" w:rsidDel="005D3330" w:rsidRDefault="0012612D">
            <w:pPr>
              <w:widowControl/>
              <w:pBdr>
                <w:top w:val="nil"/>
                <w:left w:val="nil"/>
                <w:bottom w:val="nil"/>
                <w:right w:val="nil"/>
                <w:between w:val="nil"/>
              </w:pBdr>
              <w:spacing w:before="120" w:after="120"/>
              <w:rPr>
                <w:del w:id="1545" w:author="Carlos Eduardo Gonzaga Romaniello de Souza" w:date="2021-07-25T19:03:00Z"/>
                <w:color w:val="000000"/>
              </w:rPr>
            </w:pPr>
            <w:del w:id="1546" w:author="Carlos Eduardo Gonzaga Romaniello de Souza" w:date="2021-07-25T19:03:00Z">
              <w:r w:rsidDel="005D3330">
                <w:rPr>
                  <w:color w:val="000000"/>
                </w:rPr>
                <w:delText>2</w:delText>
              </w:r>
            </w:del>
          </w:p>
        </w:tc>
        <w:tc>
          <w:tcPr>
            <w:tcW w:w="1461" w:type="dxa"/>
            <w:vAlign w:val="center"/>
          </w:tcPr>
          <w:p w14:paraId="63AA41A7" w14:textId="77777777" w:rsidR="00FF5FE4" w:rsidDel="005D3330" w:rsidRDefault="0012612D">
            <w:pPr>
              <w:widowControl/>
              <w:pBdr>
                <w:top w:val="nil"/>
                <w:left w:val="nil"/>
                <w:bottom w:val="nil"/>
                <w:right w:val="nil"/>
                <w:between w:val="nil"/>
              </w:pBdr>
              <w:spacing w:before="120" w:after="120"/>
              <w:rPr>
                <w:del w:id="1547" w:author="Carlos Eduardo Gonzaga Romaniello de Souza" w:date="2021-07-25T19:03:00Z"/>
                <w:color w:val="0070C0"/>
              </w:rPr>
            </w:pPr>
            <w:del w:id="1548" w:author="Carlos Eduardo Gonzaga Romaniello de Souza" w:date="2021-07-25T19:03:00Z">
              <w:r w:rsidDel="005D3330">
                <w:rPr>
                  <w:color w:val="0070C0"/>
                </w:rPr>
                <w:delText>Janela de Cadastro de Usuários</w:delText>
              </w:r>
            </w:del>
          </w:p>
        </w:tc>
        <w:tc>
          <w:tcPr>
            <w:tcW w:w="1636" w:type="dxa"/>
          </w:tcPr>
          <w:p w14:paraId="15A57DA9" w14:textId="77777777" w:rsidR="00FF5FE4" w:rsidDel="005D3330" w:rsidRDefault="0012612D">
            <w:pPr>
              <w:widowControl/>
              <w:pBdr>
                <w:top w:val="nil"/>
                <w:left w:val="nil"/>
                <w:bottom w:val="nil"/>
                <w:right w:val="nil"/>
                <w:between w:val="nil"/>
              </w:pBdr>
              <w:spacing w:before="120" w:after="120"/>
              <w:rPr>
                <w:del w:id="1549" w:author="Carlos Eduardo Gonzaga Romaniello de Souza" w:date="2021-07-25T19:03:00Z"/>
                <w:color w:val="0070C0"/>
              </w:rPr>
            </w:pPr>
            <w:del w:id="1550" w:author="Carlos Eduardo Gonzaga Romaniello de Souza" w:date="2021-07-25T19:03:00Z">
              <w:r w:rsidDel="005D3330">
                <w:rPr>
                  <w:color w:val="0070C0"/>
                </w:rPr>
                <w:delText>Administrador</w:delText>
              </w:r>
            </w:del>
          </w:p>
        </w:tc>
        <w:tc>
          <w:tcPr>
            <w:tcW w:w="2421" w:type="dxa"/>
          </w:tcPr>
          <w:p w14:paraId="08D275A5" w14:textId="77777777" w:rsidR="00FF5FE4" w:rsidDel="005D3330" w:rsidRDefault="0012612D">
            <w:pPr>
              <w:widowControl/>
              <w:pBdr>
                <w:top w:val="nil"/>
                <w:left w:val="nil"/>
                <w:bottom w:val="nil"/>
                <w:right w:val="nil"/>
                <w:between w:val="nil"/>
              </w:pBdr>
              <w:spacing w:before="120" w:after="120"/>
              <w:rPr>
                <w:del w:id="1551" w:author="Carlos Eduardo Gonzaga Romaniello de Souza" w:date="2021-07-25T19:03:00Z"/>
                <w:color w:val="0070C0"/>
              </w:rPr>
            </w:pPr>
            <w:del w:id="1552" w:author="Carlos Eduardo Gonzaga Romaniello de Souza" w:date="2021-07-25T19:03:00Z">
              <w:r w:rsidDel="005D3330">
                <w:rPr>
                  <w:color w:val="0070C0"/>
                </w:rPr>
                <w:delText>Gerên</w:delText>
              </w:r>
              <w:r w:rsidDel="005D3330">
                <w:rPr>
                  <w:color w:val="0070C0"/>
                  <w:sz w:val="18"/>
                  <w:szCs w:val="18"/>
                </w:rPr>
                <w:delText>cia de Usuários</w:delText>
              </w:r>
            </w:del>
          </w:p>
        </w:tc>
        <w:tc>
          <w:tcPr>
            <w:tcW w:w="2872" w:type="dxa"/>
            <w:vAlign w:val="center"/>
          </w:tcPr>
          <w:p w14:paraId="0CF7E5BB" w14:textId="77777777" w:rsidR="00FF5FE4" w:rsidDel="005D3330" w:rsidRDefault="0012612D">
            <w:pPr>
              <w:widowControl/>
              <w:pBdr>
                <w:top w:val="nil"/>
                <w:left w:val="nil"/>
                <w:bottom w:val="nil"/>
                <w:right w:val="nil"/>
                <w:between w:val="nil"/>
              </w:pBdr>
              <w:spacing w:before="120" w:after="120"/>
              <w:rPr>
                <w:del w:id="1553" w:author="Carlos Eduardo Gonzaga Romaniello de Souza" w:date="2021-07-25T19:03:00Z"/>
                <w:color w:val="0070C0"/>
              </w:rPr>
            </w:pPr>
            <w:del w:id="1554" w:author="Carlos Eduardo Gonzaga Romaniello de Souza" w:date="2021-07-25T19:03:00Z">
              <w:r w:rsidDel="005D3330">
                <w:rPr>
                  <w:color w:val="0070C0"/>
                </w:rPr>
                <w:delText>Usuário sem privilégios de escrita, pode somente recuperar mapas e documentos no sistema</w:delText>
              </w:r>
            </w:del>
          </w:p>
        </w:tc>
      </w:tr>
      <w:tr w:rsidR="00FF5FE4" w:rsidDel="005D3330" w14:paraId="423F7191" w14:textId="77777777">
        <w:trPr>
          <w:jc w:val="center"/>
          <w:del w:id="1555" w:author="Carlos Eduardo Gonzaga Romaniello de Souza" w:date="2021-07-25T19:03:00Z"/>
        </w:trPr>
        <w:tc>
          <w:tcPr>
            <w:tcW w:w="970" w:type="dxa"/>
            <w:vAlign w:val="center"/>
          </w:tcPr>
          <w:p w14:paraId="1070C292" w14:textId="77777777" w:rsidR="00FF5FE4" w:rsidDel="005D3330" w:rsidRDefault="0012612D">
            <w:pPr>
              <w:widowControl/>
              <w:pBdr>
                <w:top w:val="nil"/>
                <w:left w:val="nil"/>
                <w:bottom w:val="nil"/>
                <w:right w:val="nil"/>
                <w:between w:val="nil"/>
              </w:pBdr>
              <w:spacing w:before="120" w:after="120"/>
              <w:rPr>
                <w:del w:id="1556" w:author="Carlos Eduardo Gonzaga Romaniello de Souza" w:date="2021-07-25T19:03:00Z"/>
                <w:color w:val="000000"/>
              </w:rPr>
            </w:pPr>
            <w:del w:id="1557" w:author="Carlos Eduardo Gonzaga Romaniello de Souza" w:date="2021-07-25T19:03:00Z">
              <w:r w:rsidDel="005D3330">
                <w:rPr>
                  <w:color w:val="000000"/>
                </w:rPr>
                <w:delText>3</w:delText>
              </w:r>
            </w:del>
          </w:p>
        </w:tc>
        <w:tc>
          <w:tcPr>
            <w:tcW w:w="1461" w:type="dxa"/>
            <w:vAlign w:val="center"/>
          </w:tcPr>
          <w:p w14:paraId="50E5242B" w14:textId="77777777" w:rsidR="00FF5FE4" w:rsidDel="005D3330" w:rsidRDefault="00FF5FE4">
            <w:pPr>
              <w:widowControl/>
              <w:pBdr>
                <w:top w:val="nil"/>
                <w:left w:val="nil"/>
                <w:bottom w:val="nil"/>
                <w:right w:val="nil"/>
                <w:between w:val="nil"/>
              </w:pBdr>
              <w:spacing w:before="120" w:after="120"/>
              <w:rPr>
                <w:del w:id="1558" w:author="Carlos Eduardo Gonzaga Romaniello de Souza" w:date="2021-07-25T19:03:00Z"/>
                <w:color w:val="0070C0"/>
              </w:rPr>
            </w:pPr>
          </w:p>
        </w:tc>
        <w:tc>
          <w:tcPr>
            <w:tcW w:w="1636" w:type="dxa"/>
          </w:tcPr>
          <w:p w14:paraId="01A96A41" w14:textId="77777777" w:rsidR="00FF5FE4" w:rsidDel="005D3330" w:rsidRDefault="00FF5FE4">
            <w:pPr>
              <w:widowControl/>
              <w:pBdr>
                <w:top w:val="nil"/>
                <w:left w:val="nil"/>
                <w:bottom w:val="nil"/>
                <w:right w:val="nil"/>
                <w:between w:val="nil"/>
              </w:pBdr>
              <w:spacing w:before="120" w:after="120"/>
              <w:rPr>
                <w:del w:id="1559" w:author="Carlos Eduardo Gonzaga Romaniello de Souza" w:date="2021-07-25T19:03:00Z"/>
                <w:color w:val="0070C0"/>
              </w:rPr>
            </w:pPr>
          </w:p>
        </w:tc>
        <w:tc>
          <w:tcPr>
            <w:tcW w:w="2421" w:type="dxa"/>
          </w:tcPr>
          <w:p w14:paraId="5B5DF0EA" w14:textId="77777777" w:rsidR="00FF5FE4" w:rsidDel="005D3330" w:rsidRDefault="00FF5FE4">
            <w:pPr>
              <w:widowControl/>
              <w:pBdr>
                <w:top w:val="nil"/>
                <w:left w:val="nil"/>
                <w:bottom w:val="nil"/>
                <w:right w:val="nil"/>
                <w:between w:val="nil"/>
              </w:pBdr>
              <w:spacing w:before="120" w:after="120"/>
              <w:rPr>
                <w:del w:id="1560" w:author="Carlos Eduardo Gonzaga Romaniello de Souza" w:date="2021-07-25T19:03:00Z"/>
                <w:color w:val="0070C0"/>
              </w:rPr>
            </w:pPr>
          </w:p>
        </w:tc>
        <w:tc>
          <w:tcPr>
            <w:tcW w:w="2872" w:type="dxa"/>
            <w:vAlign w:val="center"/>
          </w:tcPr>
          <w:p w14:paraId="3DF02EC8" w14:textId="77777777" w:rsidR="00FF5FE4" w:rsidDel="005D3330" w:rsidRDefault="00FF5FE4">
            <w:pPr>
              <w:widowControl/>
              <w:pBdr>
                <w:top w:val="nil"/>
                <w:left w:val="nil"/>
                <w:bottom w:val="nil"/>
                <w:right w:val="nil"/>
                <w:between w:val="nil"/>
              </w:pBdr>
              <w:spacing w:before="120" w:after="120"/>
              <w:rPr>
                <w:del w:id="1561" w:author="Carlos Eduardo Gonzaga Romaniello de Souza" w:date="2021-07-25T19:03:00Z"/>
                <w:color w:val="0070C0"/>
              </w:rPr>
            </w:pPr>
          </w:p>
        </w:tc>
      </w:tr>
    </w:tbl>
    <w:p w14:paraId="16F4A963" w14:textId="77777777" w:rsidR="00FF5FE4" w:rsidDel="005D3330" w:rsidRDefault="00FF5FE4">
      <w:pPr>
        <w:widowControl/>
        <w:pBdr>
          <w:top w:val="nil"/>
          <w:left w:val="nil"/>
          <w:bottom w:val="nil"/>
          <w:right w:val="nil"/>
          <w:between w:val="nil"/>
        </w:pBdr>
        <w:jc w:val="both"/>
        <w:rPr>
          <w:del w:id="1562" w:author="Carlos Eduardo Gonzaga Romaniello de Souza" w:date="2021-07-25T19:03:00Z"/>
          <w:color w:val="000000"/>
        </w:rPr>
      </w:pPr>
    </w:p>
    <w:p w14:paraId="4312E90C" w14:textId="77777777" w:rsidR="00FF5FE4" w:rsidDel="005D3330" w:rsidRDefault="0012612D">
      <w:pPr>
        <w:widowControl/>
        <w:pBdr>
          <w:top w:val="nil"/>
          <w:left w:val="nil"/>
          <w:bottom w:val="nil"/>
          <w:right w:val="nil"/>
          <w:between w:val="nil"/>
        </w:pBdr>
        <w:ind w:left="708"/>
        <w:jc w:val="both"/>
        <w:rPr>
          <w:del w:id="1563" w:author="Carlos Eduardo Gonzaga Romaniello de Souza" w:date="2021-07-25T19:03:00Z"/>
          <w:color w:val="000000"/>
        </w:rPr>
      </w:pPr>
      <w:del w:id="1564" w:author="Carlos Eduardo Gonzaga Romaniello de Souza" w:date="2021-07-25T19:03:00Z">
        <w:r w:rsidDel="005D3330">
          <w:rPr>
            <w:color w:val="000000"/>
          </w:rPr>
          <w:delText>Descreve-se então os detalhes de layout das interfaces com o usuário do sistema.</w:delText>
        </w:r>
      </w:del>
    </w:p>
    <w:p w14:paraId="47834009" w14:textId="77777777" w:rsidR="00FF5FE4" w:rsidDel="005D3330" w:rsidRDefault="00FF5FE4">
      <w:pPr>
        <w:widowControl/>
        <w:pBdr>
          <w:top w:val="nil"/>
          <w:left w:val="nil"/>
          <w:bottom w:val="nil"/>
          <w:right w:val="nil"/>
          <w:between w:val="nil"/>
        </w:pBdr>
        <w:ind w:left="708"/>
        <w:jc w:val="both"/>
        <w:rPr>
          <w:del w:id="1565" w:author="Carlos Eduardo Gonzaga Romaniello de Souza" w:date="2021-07-25T19:03:00Z"/>
          <w:b/>
          <w:color w:val="000000"/>
        </w:rPr>
      </w:pPr>
    </w:p>
    <w:p w14:paraId="113C6879" w14:textId="77777777" w:rsidR="00FF5FE4" w:rsidDel="005D3330" w:rsidRDefault="0012612D">
      <w:pPr>
        <w:widowControl/>
        <w:pBdr>
          <w:top w:val="nil"/>
          <w:left w:val="nil"/>
          <w:bottom w:val="nil"/>
          <w:right w:val="nil"/>
          <w:between w:val="nil"/>
        </w:pBdr>
        <w:ind w:left="708"/>
        <w:jc w:val="both"/>
        <w:rPr>
          <w:del w:id="1566" w:author="Carlos Eduardo Gonzaga Romaniello de Souza" w:date="2021-07-25T19:03:00Z"/>
          <w:color w:val="0070C0"/>
        </w:rPr>
      </w:pPr>
      <w:del w:id="1567" w:author="Carlos Eduardo Gonzaga Romaniello de Souza" w:date="2021-07-25T19:03:00Z">
        <w:r w:rsidDel="005D3330">
          <w:rPr>
            <w:color w:val="0070C0"/>
          </w:rPr>
          <w:delText>Para cada interface com o usuário (tela, janela ou caixa de diálogo) é necessário descrever os campos nelas presentes e os comandos de acesso, por exemplo, clique com mouse, botões na barra de ferramentas e/ou teclas de atalhos.</w:delText>
        </w:r>
      </w:del>
    </w:p>
    <w:p w14:paraId="55809D35" w14:textId="77777777" w:rsidR="00FF5FE4" w:rsidDel="005D3330" w:rsidRDefault="00FF5FE4">
      <w:pPr>
        <w:widowControl/>
        <w:pBdr>
          <w:top w:val="nil"/>
          <w:left w:val="nil"/>
          <w:bottom w:val="nil"/>
          <w:right w:val="nil"/>
          <w:between w:val="nil"/>
        </w:pBdr>
        <w:ind w:left="708"/>
        <w:jc w:val="both"/>
        <w:rPr>
          <w:del w:id="1568" w:author="Carlos Eduardo Gonzaga Romaniello de Souza" w:date="2021-07-25T19:03:00Z"/>
          <w:color w:val="0070C0"/>
        </w:rPr>
      </w:pPr>
    </w:p>
    <w:p w14:paraId="421BDD62" w14:textId="77777777" w:rsidR="00FF5FE4" w:rsidDel="005D3330" w:rsidRDefault="0012612D">
      <w:pPr>
        <w:pStyle w:val="Ttulo3"/>
        <w:numPr>
          <w:ilvl w:val="2"/>
          <w:numId w:val="9"/>
        </w:numPr>
        <w:rPr>
          <w:del w:id="1569" w:author="Carlos Eduardo Gonzaga Romaniello de Souza" w:date="2021-07-25T19:03:00Z"/>
          <w:color w:val="0070C0"/>
        </w:rPr>
      </w:pPr>
      <w:del w:id="1570" w:author="Carlos Eduardo Gonzaga Romaniello de Souza" w:date="2021-07-25T19:03:00Z">
        <w:r w:rsidDel="005D3330">
          <w:rPr>
            <w:color w:val="0070C0"/>
          </w:rPr>
          <w:delText>Janela Principal</w:delText>
        </w:r>
      </w:del>
    </w:p>
    <w:p w14:paraId="4208DE5B" w14:textId="77777777" w:rsidR="00FF5FE4" w:rsidDel="005D3330" w:rsidRDefault="0012612D">
      <w:pPr>
        <w:pStyle w:val="Ttulo4"/>
        <w:numPr>
          <w:ilvl w:val="3"/>
          <w:numId w:val="9"/>
        </w:numPr>
        <w:rPr>
          <w:del w:id="1571" w:author="Carlos Eduardo Gonzaga Romaniello de Souza" w:date="2021-07-25T19:03:00Z"/>
          <w:color w:val="0070C0"/>
        </w:rPr>
      </w:pPr>
      <w:del w:id="1572" w:author="Carlos Eduardo Gonzaga Romaniello de Souza" w:date="2021-07-25T19:03:00Z">
        <w:r w:rsidDel="005D3330">
          <w:rPr>
            <w:color w:val="0070C0"/>
          </w:rPr>
          <w:delText>Layout</w:delText>
        </w:r>
      </w:del>
    </w:p>
    <w:p w14:paraId="69471628" w14:textId="77777777" w:rsidR="00FF5FE4" w:rsidDel="005D3330" w:rsidRDefault="0012612D">
      <w:pPr>
        <w:widowControl/>
        <w:pBdr>
          <w:top w:val="nil"/>
          <w:left w:val="nil"/>
          <w:bottom w:val="nil"/>
          <w:right w:val="nil"/>
          <w:between w:val="nil"/>
        </w:pBdr>
        <w:ind w:left="708"/>
        <w:jc w:val="both"/>
        <w:rPr>
          <w:del w:id="1573" w:author="Carlos Eduardo Gonzaga Romaniello de Souza" w:date="2021-07-25T19:03:00Z"/>
          <w:color w:val="0070C0"/>
        </w:rPr>
      </w:pPr>
      <w:del w:id="1574" w:author="Carlos Eduardo Gonzaga Romaniello de Souza" w:date="2021-07-25T19:03:00Z">
        <w:r w:rsidDel="005D3330">
          <w:rPr>
            <w:color w:val="0070C0"/>
          </w:rPr>
          <w:delText>O software deverá executar a partir de uma janela do Windows apresentando na área central o mapa topográfico do terreno em questão. Haverá uma barra de ferramentas contendo as funções onde o usuário poderá invocar.</w:delText>
        </w:r>
      </w:del>
    </w:p>
    <w:p w14:paraId="6729F936" w14:textId="77777777" w:rsidR="00FF5FE4" w:rsidDel="005D3330" w:rsidRDefault="00FF5FE4">
      <w:pPr>
        <w:rPr>
          <w:del w:id="1575" w:author="Carlos Eduardo Gonzaga Romaniello de Souza" w:date="2021-07-25T19:03:00Z"/>
        </w:rPr>
      </w:pPr>
    </w:p>
    <w:p w14:paraId="504A700C" w14:textId="77777777" w:rsidR="00FF5FE4" w:rsidDel="005D3330" w:rsidRDefault="0012612D">
      <w:pPr>
        <w:pStyle w:val="Ttulo4"/>
        <w:numPr>
          <w:ilvl w:val="3"/>
          <w:numId w:val="9"/>
        </w:numPr>
        <w:rPr>
          <w:del w:id="1576" w:author="Carlos Eduardo Gonzaga Romaniello de Souza" w:date="2021-07-25T19:03:00Z"/>
          <w:color w:val="0070C0"/>
        </w:rPr>
      </w:pPr>
      <w:del w:id="1577" w:author="Carlos Eduardo Gonzaga Romaniello de Souza" w:date="2021-07-25T19:03:00Z">
        <w:r w:rsidDel="005D3330">
          <w:rPr>
            <w:color w:val="0070C0"/>
          </w:rPr>
          <w:delText>Relacionamento com outras interfaces</w:delText>
        </w:r>
      </w:del>
    </w:p>
    <w:p w14:paraId="52B9579F" w14:textId="77777777" w:rsidR="00FF5FE4" w:rsidDel="005D3330" w:rsidRDefault="0012612D">
      <w:pPr>
        <w:widowControl/>
        <w:pBdr>
          <w:top w:val="nil"/>
          <w:left w:val="nil"/>
          <w:bottom w:val="nil"/>
          <w:right w:val="nil"/>
          <w:between w:val="nil"/>
        </w:pBdr>
        <w:ind w:left="708"/>
        <w:jc w:val="both"/>
        <w:rPr>
          <w:del w:id="1578" w:author="Carlos Eduardo Gonzaga Romaniello de Souza" w:date="2021-07-25T19:03:00Z"/>
          <w:color w:val="0070C0"/>
        </w:rPr>
      </w:pPr>
      <w:del w:id="1579" w:author="Carlos Eduardo Gonzaga Romaniello de Souza" w:date="2021-07-25T19:03:00Z">
        <w:r w:rsidDel="005D3330">
          <w:rPr>
            <w:color w:val="0070C0"/>
          </w:rPr>
          <w:delText>Da interface principal será possível visualizar a interface de cadastro de equipamentos, a interface do painel de controle, a interface do inspetor de objetos e a interface de atualização de mapas topográficos.</w:delText>
        </w:r>
      </w:del>
    </w:p>
    <w:p w14:paraId="2B6351BE" w14:textId="77777777" w:rsidR="00FF5FE4" w:rsidDel="005D3330" w:rsidRDefault="00FF5FE4">
      <w:pPr>
        <w:rPr>
          <w:del w:id="1580" w:author="Carlos Eduardo Gonzaga Romaniello de Souza" w:date="2021-07-25T19:03:00Z"/>
        </w:rPr>
      </w:pPr>
    </w:p>
    <w:p w14:paraId="1C43BDD8" w14:textId="77777777" w:rsidR="00FF5FE4" w:rsidDel="005D3330" w:rsidRDefault="0012612D">
      <w:pPr>
        <w:pStyle w:val="Ttulo4"/>
        <w:numPr>
          <w:ilvl w:val="3"/>
          <w:numId w:val="9"/>
        </w:numPr>
        <w:rPr>
          <w:del w:id="1581" w:author="Carlos Eduardo Gonzaga Romaniello de Souza" w:date="2021-07-25T19:03:00Z"/>
          <w:color w:val="0070C0"/>
        </w:rPr>
      </w:pPr>
      <w:del w:id="1582" w:author="Carlos Eduardo Gonzaga Romaniello de Souza" w:date="2021-07-25T19:03:00Z">
        <w:r w:rsidDel="005D3330">
          <w:rPr>
            <w:color w:val="0070C0"/>
          </w:rPr>
          <w:delText>Campos</w:delText>
        </w:r>
      </w:del>
    </w:p>
    <w:p w14:paraId="6DD6B672" w14:textId="77777777" w:rsidR="00FF5FE4" w:rsidDel="005D3330" w:rsidRDefault="0012612D">
      <w:pPr>
        <w:widowControl/>
        <w:pBdr>
          <w:top w:val="nil"/>
          <w:left w:val="nil"/>
          <w:bottom w:val="nil"/>
          <w:right w:val="nil"/>
          <w:between w:val="nil"/>
        </w:pBdr>
        <w:ind w:left="708"/>
        <w:jc w:val="both"/>
        <w:rPr>
          <w:del w:id="1583" w:author="Carlos Eduardo Gonzaga Romaniello de Souza" w:date="2021-07-25T19:03:00Z"/>
          <w:color w:val="0070C0"/>
        </w:rPr>
      </w:pPr>
      <w:del w:id="1584" w:author="Carlos Eduardo Gonzaga Romaniello de Souza" w:date="2021-07-25T19:03:00Z">
        <w:r w:rsidDel="005D3330">
          <w:rPr>
            <w:color w:val="0070C0"/>
          </w:rPr>
          <w:delText>Serão apresentados os seguintes campos:</w:delText>
        </w:r>
      </w:del>
    </w:p>
    <w:p w14:paraId="61222F58" w14:textId="77777777" w:rsidR="00FF5FE4" w:rsidDel="005D3330" w:rsidRDefault="00FF5FE4">
      <w:pPr>
        <w:rPr>
          <w:del w:id="1585" w:author="Carlos Eduardo Gonzaga Romaniello de Souza" w:date="2021-07-25T19:03:00Z"/>
          <w:color w:val="0070C0"/>
        </w:rPr>
      </w:pPr>
    </w:p>
    <w:p w14:paraId="777F2D97" w14:textId="77777777" w:rsidR="00FF5FE4" w:rsidDel="005D3330" w:rsidRDefault="0012612D">
      <w:pPr>
        <w:widowControl/>
        <w:numPr>
          <w:ilvl w:val="0"/>
          <w:numId w:val="7"/>
        </w:numPr>
        <w:pBdr>
          <w:top w:val="nil"/>
          <w:left w:val="nil"/>
          <w:bottom w:val="nil"/>
          <w:right w:val="nil"/>
          <w:between w:val="nil"/>
        </w:pBdr>
        <w:spacing w:after="180"/>
        <w:rPr>
          <w:del w:id="1586" w:author="Carlos Eduardo Gonzaga Romaniello de Souza" w:date="2021-07-25T19:03:00Z"/>
          <w:color w:val="0070C0"/>
        </w:rPr>
      </w:pPr>
      <w:del w:id="1587" w:author="Carlos Eduardo Gonzaga Romaniello de Souza" w:date="2021-07-25T19:03:00Z">
        <w:r w:rsidDel="005D3330">
          <w:rPr>
            <w:color w:val="0070C0"/>
          </w:rPr>
          <w:delText>Barra de ferramentas:</w:delText>
        </w:r>
      </w:del>
    </w:p>
    <w:p w14:paraId="6504E5E6" w14:textId="77777777" w:rsidR="00FF5FE4" w:rsidDel="005D3330" w:rsidRDefault="0012612D">
      <w:pPr>
        <w:widowControl/>
        <w:numPr>
          <w:ilvl w:val="1"/>
          <w:numId w:val="5"/>
        </w:numPr>
        <w:pBdr>
          <w:top w:val="nil"/>
          <w:left w:val="nil"/>
          <w:bottom w:val="nil"/>
          <w:right w:val="nil"/>
          <w:between w:val="nil"/>
        </w:pBdr>
        <w:tabs>
          <w:tab w:val="left" w:pos="2268"/>
        </w:tabs>
        <w:rPr>
          <w:del w:id="1588" w:author="Carlos Eduardo Gonzaga Romaniello de Souza" w:date="2021-07-25T19:03:00Z"/>
          <w:color w:val="0070C0"/>
        </w:rPr>
      </w:pPr>
      <w:del w:id="1589" w:author="Carlos Eduardo Gonzaga Romaniello de Souza" w:date="2021-07-25T19:03:00Z">
        <w:r w:rsidDel="005D3330">
          <w:rPr>
            <w:color w:val="0070C0"/>
          </w:rPr>
          <w:delText>Atualização de terreno – contém lista de mapas topográficos;</w:delText>
        </w:r>
      </w:del>
    </w:p>
    <w:p w14:paraId="07F4A610" w14:textId="77777777" w:rsidR="00FF5FE4" w:rsidDel="005D3330" w:rsidRDefault="0012612D">
      <w:pPr>
        <w:widowControl/>
        <w:numPr>
          <w:ilvl w:val="1"/>
          <w:numId w:val="5"/>
        </w:numPr>
        <w:pBdr>
          <w:top w:val="nil"/>
          <w:left w:val="nil"/>
          <w:bottom w:val="nil"/>
          <w:right w:val="nil"/>
          <w:between w:val="nil"/>
        </w:pBdr>
        <w:tabs>
          <w:tab w:val="left" w:pos="2268"/>
        </w:tabs>
        <w:rPr>
          <w:del w:id="1590" w:author="Carlos Eduardo Gonzaga Romaniello de Souza" w:date="2021-07-25T19:03:00Z"/>
          <w:color w:val="0070C0"/>
        </w:rPr>
      </w:pPr>
      <w:del w:id="1591" w:author="Carlos Eduardo Gonzaga Romaniello de Souza" w:date="2021-07-25T19:03:00Z">
        <w:r w:rsidDel="005D3330">
          <w:rPr>
            <w:color w:val="0070C0"/>
          </w:rPr>
          <w:delText>Barra de status – ativa/desativa a exibição da barra de status;</w:delText>
        </w:r>
      </w:del>
    </w:p>
    <w:p w14:paraId="4F9370CE" w14:textId="77777777" w:rsidR="00FF5FE4" w:rsidDel="005D3330" w:rsidRDefault="0012612D">
      <w:pPr>
        <w:widowControl/>
        <w:numPr>
          <w:ilvl w:val="1"/>
          <w:numId w:val="5"/>
        </w:numPr>
        <w:pBdr>
          <w:top w:val="nil"/>
          <w:left w:val="nil"/>
          <w:bottom w:val="nil"/>
          <w:right w:val="nil"/>
          <w:between w:val="nil"/>
        </w:pBdr>
        <w:tabs>
          <w:tab w:val="left" w:pos="2268"/>
        </w:tabs>
        <w:rPr>
          <w:del w:id="1592" w:author="Carlos Eduardo Gonzaga Romaniello de Souza" w:date="2021-07-25T19:03:00Z"/>
          <w:color w:val="0070C0"/>
        </w:rPr>
      </w:pPr>
      <w:del w:id="1593" w:author="Carlos Eduardo Gonzaga Romaniello de Souza" w:date="2021-07-25T19:03:00Z">
        <w:r w:rsidDel="005D3330">
          <w:rPr>
            <w:color w:val="0070C0"/>
          </w:rPr>
          <w:delText>Painel de Controle – exibe/oculta a janela com a listagem de equipamentos;</w:delText>
        </w:r>
      </w:del>
    </w:p>
    <w:p w14:paraId="665B6321" w14:textId="77777777" w:rsidR="00FF5FE4" w:rsidDel="005D3330" w:rsidRDefault="0012612D">
      <w:pPr>
        <w:widowControl/>
        <w:numPr>
          <w:ilvl w:val="1"/>
          <w:numId w:val="5"/>
        </w:numPr>
        <w:pBdr>
          <w:top w:val="nil"/>
          <w:left w:val="nil"/>
          <w:bottom w:val="nil"/>
          <w:right w:val="nil"/>
          <w:between w:val="nil"/>
        </w:pBdr>
        <w:tabs>
          <w:tab w:val="left" w:pos="2268"/>
        </w:tabs>
        <w:rPr>
          <w:del w:id="1594" w:author="Carlos Eduardo Gonzaga Romaniello de Souza" w:date="2021-07-25T19:03:00Z"/>
          <w:color w:val="0070C0"/>
        </w:rPr>
      </w:pPr>
      <w:del w:id="1595" w:author="Carlos Eduardo Gonzaga Romaniello de Souza" w:date="2021-07-25T19:03:00Z">
        <w:r w:rsidDel="005D3330">
          <w:rPr>
            <w:color w:val="0070C0"/>
          </w:rPr>
          <w:delText>Inspetor de Objetos – exibe/oculta a janela do inspetor de objetos;</w:delText>
        </w:r>
      </w:del>
    </w:p>
    <w:p w14:paraId="5AF6D017" w14:textId="77777777" w:rsidR="00FF5FE4" w:rsidDel="005D3330" w:rsidRDefault="00FF5FE4">
      <w:pPr>
        <w:widowControl/>
        <w:pBdr>
          <w:top w:val="nil"/>
          <w:left w:val="nil"/>
          <w:bottom w:val="nil"/>
          <w:right w:val="nil"/>
          <w:between w:val="nil"/>
        </w:pBdr>
        <w:tabs>
          <w:tab w:val="left" w:pos="2268"/>
        </w:tabs>
        <w:ind w:left="2268" w:hanging="567"/>
        <w:rPr>
          <w:del w:id="1596" w:author="Carlos Eduardo Gonzaga Romaniello de Souza" w:date="2021-07-25T19:03:00Z"/>
          <w:color w:val="0070C0"/>
        </w:rPr>
      </w:pPr>
    </w:p>
    <w:p w14:paraId="4999D9CC" w14:textId="77777777" w:rsidR="00FF5FE4" w:rsidDel="005D3330" w:rsidRDefault="0012612D">
      <w:pPr>
        <w:widowControl/>
        <w:numPr>
          <w:ilvl w:val="0"/>
          <w:numId w:val="7"/>
        </w:numPr>
        <w:pBdr>
          <w:top w:val="nil"/>
          <w:left w:val="nil"/>
          <w:bottom w:val="nil"/>
          <w:right w:val="nil"/>
          <w:between w:val="nil"/>
        </w:pBdr>
        <w:spacing w:after="180"/>
        <w:rPr>
          <w:del w:id="1597" w:author="Carlos Eduardo Gonzaga Romaniello de Souza" w:date="2021-07-25T19:03:00Z"/>
          <w:color w:val="0070C0"/>
        </w:rPr>
      </w:pPr>
      <w:del w:id="1598" w:author="Carlos Eduardo Gonzaga Romaniello de Souza" w:date="2021-07-25T19:03:00Z">
        <w:r w:rsidDel="005D3330">
          <w:rPr>
            <w:color w:val="0070C0"/>
          </w:rPr>
          <w:delText>Área de desenho: região da tela onde é exibido o mapa topografico do terreno;</w:delText>
        </w:r>
      </w:del>
    </w:p>
    <w:p w14:paraId="2E453FFA" w14:textId="77777777" w:rsidR="00FF5FE4" w:rsidDel="005D3330" w:rsidRDefault="0012612D">
      <w:pPr>
        <w:widowControl/>
        <w:numPr>
          <w:ilvl w:val="0"/>
          <w:numId w:val="7"/>
        </w:numPr>
        <w:pBdr>
          <w:top w:val="nil"/>
          <w:left w:val="nil"/>
          <w:bottom w:val="nil"/>
          <w:right w:val="nil"/>
          <w:between w:val="nil"/>
        </w:pBdr>
        <w:spacing w:after="180"/>
        <w:rPr>
          <w:del w:id="1599" w:author="Carlos Eduardo Gonzaga Romaniello de Souza" w:date="2021-07-25T19:03:00Z"/>
          <w:color w:val="0070C0"/>
        </w:rPr>
      </w:pPr>
      <w:del w:id="1600" w:author="Carlos Eduardo Gonzaga Romaniello de Souza" w:date="2021-07-25T19:03:00Z">
        <w:r w:rsidDel="005D3330">
          <w:rPr>
            <w:color w:val="0070C0"/>
          </w:rPr>
          <w:delText>Barra de Status: apresenta informações sobre a execução do programa e coordenadas de pontos indicados no terreno.</w:delText>
        </w:r>
      </w:del>
    </w:p>
    <w:p w14:paraId="31B41DA2" w14:textId="77777777" w:rsidR="00FF5FE4" w:rsidDel="005D3330" w:rsidRDefault="00FF5FE4">
      <w:pPr>
        <w:widowControl/>
        <w:rPr>
          <w:del w:id="1601" w:author="Carlos Eduardo Gonzaga Romaniello de Souza" w:date="2021-07-25T19:03:00Z"/>
          <w:rFonts w:ascii="Arial" w:eastAsia="Arial" w:hAnsi="Arial" w:cs="Arial"/>
          <w:color w:val="0070C0"/>
        </w:rPr>
      </w:pPr>
    </w:p>
    <w:p w14:paraId="65E19216" w14:textId="77777777" w:rsidR="00FF5FE4" w:rsidDel="005D3330" w:rsidRDefault="0012612D">
      <w:pPr>
        <w:pStyle w:val="Ttulo4"/>
        <w:numPr>
          <w:ilvl w:val="3"/>
          <w:numId w:val="9"/>
        </w:numPr>
        <w:rPr>
          <w:del w:id="1602" w:author="Carlos Eduardo Gonzaga Romaniello de Souza" w:date="2021-07-25T19:03:00Z"/>
          <w:color w:val="0070C0"/>
        </w:rPr>
      </w:pPr>
      <w:del w:id="1603" w:author="Carlos Eduardo Gonzaga Romaniello de Souza" w:date="2021-07-25T19:03:00Z">
        <w:r w:rsidDel="005D3330">
          <w:rPr>
            <w:color w:val="0070C0"/>
          </w:rPr>
          <w:delText>Comandos</w:delText>
        </w:r>
      </w:del>
    </w:p>
    <w:p w14:paraId="19AE45B7" w14:textId="77777777" w:rsidR="00FF5FE4" w:rsidDel="005D3330" w:rsidRDefault="0012612D">
      <w:pPr>
        <w:widowControl/>
        <w:pBdr>
          <w:top w:val="nil"/>
          <w:left w:val="nil"/>
          <w:bottom w:val="nil"/>
          <w:right w:val="nil"/>
          <w:between w:val="nil"/>
        </w:pBdr>
        <w:ind w:left="708"/>
        <w:jc w:val="both"/>
        <w:rPr>
          <w:del w:id="1604" w:author="Carlos Eduardo Gonzaga Romaniello de Souza" w:date="2021-07-25T19:03:00Z"/>
          <w:color w:val="0070C0"/>
        </w:rPr>
      </w:pPr>
      <w:del w:id="1605" w:author="Carlos Eduardo Gonzaga Romaniello de Souza" w:date="2021-07-25T19:03:00Z">
        <w:r w:rsidDel="005D3330">
          <w:rPr>
            <w:color w:val="0070C0"/>
          </w:rPr>
          <w:delText>A Tabela  apresenta os comandos relacionados com a interface principal do software.</w:delText>
        </w:r>
      </w:del>
    </w:p>
    <w:p w14:paraId="4DB52A49" w14:textId="77777777" w:rsidR="00FF5FE4" w:rsidDel="005D3330" w:rsidRDefault="00FF5FE4">
      <w:pPr>
        <w:rPr>
          <w:del w:id="1606" w:author="Carlos Eduardo Gonzaga Romaniello de Souza" w:date="2021-07-25T19:03:00Z"/>
        </w:rPr>
      </w:pPr>
    </w:p>
    <w:p w14:paraId="3A242430" w14:textId="77777777" w:rsidR="00FF5FE4" w:rsidDel="005D3330" w:rsidRDefault="0012612D">
      <w:pPr>
        <w:keepNext/>
        <w:widowControl/>
        <w:pBdr>
          <w:top w:val="nil"/>
          <w:left w:val="nil"/>
          <w:bottom w:val="nil"/>
          <w:right w:val="nil"/>
          <w:between w:val="nil"/>
        </w:pBdr>
        <w:jc w:val="center"/>
        <w:rPr>
          <w:del w:id="1607" w:author="Carlos Eduardo Gonzaga Romaniello de Souza" w:date="2021-07-25T19:03:00Z"/>
          <w:b/>
          <w:color w:val="0070C0"/>
        </w:rPr>
      </w:pPr>
      <w:bookmarkStart w:id="1608" w:name="_1y810tw" w:colFirst="0" w:colLast="0"/>
      <w:bookmarkEnd w:id="1608"/>
      <w:del w:id="1609" w:author="Carlos Eduardo Gonzaga Romaniello de Souza" w:date="2021-07-25T19:03:00Z">
        <w:r w:rsidDel="005D3330">
          <w:rPr>
            <w:b/>
            <w:color w:val="0070C0"/>
          </w:rPr>
          <w:delText>Tabela 5: Lista de Comandos – Janela Principal</w:delText>
        </w:r>
      </w:del>
    </w:p>
    <w:tbl>
      <w:tblPr>
        <w:tblStyle w:val="a4"/>
        <w:tblW w:w="8126" w:type="dxa"/>
        <w:jc w:val="center"/>
        <w:tblInd w:w="0" w:type="dxa"/>
        <w:tblBorders>
          <w:top w:val="single" w:sz="12" w:space="0" w:color="808080"/>
          <w:bottom w:val="single" w:sz="12" w:space="0" w:color="808080"/>
          <w:insideH w:val="dotted" w:sz="4" w:space="0" w:color="808080"/>
          <w:insideV w:val="dotted" w:sz="4" w:space="0" w:color="808080"/>
        </w:tblBorders>
        <w:tblLayout w:type="fixed"/>
        <w:tblLook w:val="0000" w:firstRow="0" w:lastRow="0" w:firstColumn="0" w:lastColumn="0" w:noHBand="0" w:noVBand="0"/>
      </w:tblPr>
      <w:tblGrid>
        <w:gridCol w:w="2192"/>
        <w:gridCol w:w="3720"/>
        <w:gridCol w:w="2214"/>
      </w:tblGrid>
      <w:tr w:rsidR="00FF5FE4" w:rsidDel="005D3330" w14:paraId="2E06F126" w14:textId="77777777">
        <w:trPr>
          <w:jc w:val="center"/>
          <w:del w:id="1610" w:author="Carlos Eduardo Gonzaga Romaniello de Souza" w:date="2021-07-25T19:03:00Z"/>
        </w:trPr>
        <w:tc>
          <w:tcPr>
            <w:tcW w:w="2193" w:type="dxa"/>
            <w:shd w:val="clear" w:color="auto" w:fill="003366"/>
            <w:vAlign w:val="center"/>
          </w:tcPr>
          <w:p w14:paraId="178D0DF9" w14:textId="77777777" w:rsidR="00FF5FE4" w:rsidDel="005D3330" w:rsidRDefault="0012612D">
            <w:pPr>
              <w:jc w:val="center"/>
              <w:rPr>
                <w:del w:id="1611" w:author="Carlos Eduardo Gonzaga Romaniello de Souza" w:date="2021-07-25T19:03:00Z"/>
                <w:b/>
                <w:color w:val="FFFFFF"/>
              </w:rPr>
            </w:pPr>
            <w:del w:id="1612" w:author="Carlos Eduardo Gonzaga Romaniello de Souza" w:date="2021-07-25T19:03:00Z">
              <w:r w:rsidDel="005D3330">
                <w:rPr>
                  <w:b/>
                  <w:color w:val="FFFFFF"/>
                </w:rPr>
                <w:delText>Nome</w:delText>
              </w:r>
            </w:del>
          </w:p>
        </w:tc>
        <w:tc>
          <w:tcPr>
            <w:tcW w:w="3720" w:type="dxa"/>
            <w:shd w:val="clear" w:color="auto" w:fill="003366"/>
            <w:vAlign w:val="center"/>
          </w:tcPr>
          <w:p w14:paraId="195DB657" w14:textId="77777777" w:rsidR="00FF5FE4" w:rsidDel="005D3330" w:rsidRDefault="0012612D">
            <w:pPr>
              <w:jc w:val="center"/>
              <w:rPr>
                <w:del w:id="1613" w:author="Carlos Eduardo Gonzaga Romaniello de Souza" w:date="2021-07-25T19:03:00Z"/>
                <w:b/>
                <w:color w:val="FFFFFF"/>
              </w:rPr>
            </w:pPr>
            <w:del w:id="1614" w:author="Carlos Eduardo Gonzaga Romaniello de Souza" w:date="2021-07-25T19:03:00Z">
              <w:r w:rsidDel="005D3330">
                <w:rPr>
                  <w:b/>
                  <w:color w:val="FFFFFF"/>
                </w:rPr>
                <w:delText>Ação</w:delText>
              </w:r>
            </w:del>
          </w:p>
        </w:tc>
        <w:tc>
          <w:tcPr>
            <w:tcW w:w="2214" w:type="dxa"/>
            <w:shd w:val="clear" w:color="auto" w:fill="003366"/>
            <w:vAlign w:val="center"/>
          </w:tcPr>
          <w:p w14:paraId="3B28F9E1" w14:textId="77777777" w:rsidR="00FF5FE4" w:rsidDel="005D3330" w:rsidRDefault="0012612D">
            <w:pPr>
              <w:jc w:val="center"/>
              <w:rPr>
                <w:del w:id="1615" w:author="Carlos Eduardo Gonzaga Romaniello de Souza" w:date="2021-07-25T19:03:00Z"/>
                <w:b/>
                <w:color w:val="FFFFFF"/>
              </w:rPr>
            </w:pPr>
            <w:del w:id="1616" w:author="Carlos Eduardo Gonzaga Romaniello de Souza" w:date="2021-07-25T19:03:00Z">
              <w:r w:rsidDel="005D3330">
                <w:rPr>
                  <w:b/>
                  <w:color w:val="FFFFFF"/>
                </w:rPr>
                <w:delText>Atalho</w:delText>
              </w:r>
            </w:del>
          </w:p>
        </w:tc>
      </w:tr>
      <w:tr w:rsidR="00FF5FE4" w:rsidDel="005D3330" w14:paraId="1C859DFF" w14:textId="77777777">
        <w:trPr>
          <w:jc w:val="center"/>
          <w:del w:id="1617" w:author="Carlos Eduardo Gonzaga Romaniello de Souza" w:date="2021-07-25T19:03:00Z"/>
        </w:trPr>
        <w:tc>
          <w:tcPr>
            <w:tcW w:w="2193" w:type="dxa"/>
            <w:vAlign w:val="center"/>
          </w:tcPr>
          <w:p w14:paraId="5B5E126C" w14:textId="77777777" w:rsidR="00FF5FE4" w:rsidDel="005D3330" w:rsidRDefault="0012612D">
            <w:pPr>
              <w:widowControl/>
              <w:pBdr>
                <w:top w:val="nil"/>
                <w:left w:val="nil"/>
                <w:bottom w:val="nil"/>
                <w:right w:val="nil"/>
                <w:between w:val="nil"/>
              </w:pBdr>
              <w:spacing w:before="120" w:after="120"/>
              <w:rPr>
                <w:del w:id="1618" w:author="Carlos Eduardo Gonzaga Romaniello de Souza" w:date="2021-07-25T19:03:00Z"/>
                <w:color w:val="0070C0"/>
              </w:rPr>
            </w:pPr>
            <w:del w:id="1619" w:author="Carlos Eduardo Gonzaga Romaniello de Souza" w:date="2021-07-25T19:03:00Z">
              <w:r w:rsidDel="005D3330">
                <w:rPr>
                  <w:color w:val="0070C0"/>
                </w:rPr>
                <w:delText>Atualização de Terreno</w:delText>
              </w:r>
            </w:del>
          </w:p>
        </w:tc>
        <w:tc>
          <w:tcPr>
            <w:tcW w:w="3720" w:type="dxa"/>
            <w:vAlign w:val="center"/>
          </w:tcPr>
          <w:p w14:paraId="42F5AE59" w14:textId="77777777" w:rsidR="00FF5FE4" w:rsidDel="005D3330" w:rsidRDefault="0012612D">
            <w:pPr>
              <w:widowControl/>
              <w:pBdr>
                <w:top w:val="nil"/>
                <w:left w:val="nil"/>
                <w:bottom w:val="nil"/>
                <w:right w:val="nil"/>
                <w:between w:val="nil"/>
              </w:pBdr>
              <w:spacing w:before="120" w:after="120"/>
              <w:rPr>
                <w:del w:id="1620" w:author="Carlos Eduardo Gonzaga Romaniello de Souza" w:date="2021-07-25T19:03:00Z"/>
                <w:color w:val="0070C0"/>
              </w:rPr>
            </w:pPr>
            <w:del w:id="1621" w:author="Carlos Eduardo Gonzaga Romaniello de Souza" w:date="2021-07-25T19:03:00Z">
              <w:r w:rsidDel="005D3330">
                <w:rPr>
                  <w:color w:val="0070C0"/>
                </w:rPr>
                <w:delText>Lista os mapas topográficoes disponíveis para que seja escolhido aquele que ser exibido na área de desenho.</w:delText>
              </w:r>
            </w:del>
          </w:p>
        </w:tc>
        <w:tc>
          <w:tcPr>
            <w:tcW w:w="2214" w:type="dxa"/>
            <w:vAlign w:val="center"/>
          </w:tcPr>
          <w:p w14:paraId="662E627F" w14:textId="77777777" w:rsidR="00FF5FE4" w:rsidDel="005D3330" w:rsidRDefault="0012612D">
            <w:pPr>
              <w:widowControl/>
              <w:pBdr>
                <w:top w:val="nil"/>
                <w:left w:val="nil"/>
                <w:bottom w:val="nil"/>
                <w:right w:val="nil"/>
                <w:between w:val="nil"/>
              </w:pBdr>
              <w:spacing w:before="120" w:after="120"/>
              <w:rPr>
                <w:del w:id="1622" w:author="Carlos Eduardo Gonzaga Romaniello de Souza" w:date="2021-07-25T19:03:00Z"/>
                <w:color w:val="0070C0"/>
              </w:rPr>
            </w:pPr>
            <w:del w:id="1623" w:author="Carlos Eduardo Gonzaga Romaniello de Souza" w:date="2021-07-25T19:03:00Z">
              <w:r w:rsidDel="005D3330">
                <w:rPr>
                  <w:color w:val="0070C0"/>
                </w:rPr>
                <w:delText>Barra de ferramentas</w:delText>
              </w:r>
            </w:del>
          </w:p>
        </w:tc>
      </w:tr>
      <w:tr w:rsidR="00FF5FE4" w:rsidDel="005D3330" w14:paraId="4BAE0D53" w14:textId="77777777">
        <w:trPr>
          <w:jc w:val="center"/>
          <w:del w:id="1624" w:author="Carlos Eduardo Gonzaga Romaniello de Souza" w:date="2021-07-25T19:03:00Z"/>
        </w:trPr>
        <w:tc>
          <w:tcPr>
            <w:tcW w:w="2193" w:type="dxa"/>
            <w:vAlign w:val="center"/>
          </w:tcPr>
          <w:p w14:paraId="4D0AFCC7" w14:textId="77777777" w:rsidR="00FF5FE4" w:rsidDel="005D3330" w:rsidRDefault="0012612D">
            <w:pPr>
              <w:widowControl/>
              <w:pBdr>
                <w:top w:val="nil"/>
                <w:left w:val="nil"/>
                <w:bottom w:val="nil"/>
                <w:right w:val="nil"/>
                <w:between w:val="nil"/>
              </w:pBdr>
              <w:spacing w:before="120" w:after="120"/>
              <w:rPr>
                <w:del w:id="1625" w:author="Carlos Eduardo Gonzaga Romaniello de Souza" w:date="2021-07-25T19:03:00Z"/>
                <w:color w:val="0070C0"/>
              </w:rPr>
            </w:pPr>
            <w:del w:id="1626" w:author="Carlos Eduardo Gonzaga Romaniello de Souza" w:date="2021-07-25T19:03:00Z">
              <w:r w:rsidDel="005D3330">
                <w:rPr>
                  <w:color w:val="0070C0"/>
                </w:rPr>
                <w:delText>Exibição da Barra de Status</w:delText>
              </w:r>
            </w:del>
          </w:p>
        </w:tc>
        <w:tc>
          <w:tcPr>
            <w:tcW w:w="3720" w:type="dxa"/>
            <w:vAlign w:val="center"/>
          </w:tcPr>
          <w:p w14:paraId="39904086" w14:textId="77777777" w:rsidR="00FF5FE4" w:rsidDel="005D3330" w:rsidRDefault="0012612D">
            <w:pPr>
              <w:widowControl/>
              <w:pBdr>
                <w:top w:val="nil"/>
                <w:left w:val="nil"/>
                <w:bottom w:val="nil"/>
                <w:right w:val="nil"/>
                <w:between w:val="nil"/>
              </w:pBdr>
              <w:spacing w:before="120" w:after="120"/>
              <w:rPr>
                <w:del w:id="1627" w:author="Carlos Eduardo Gonzaga Romaniello de Souza" w:date="2021-07-25T19:03:00Z"/>
                <w:color w:val="0070C0"/>
              </w:rPr>
            </w:pPr>
            <w:del w:id="1628" w:author="Carlos Eduardo Gonzaga Romaniello de Souza" w:date="2021-07-25T19:03:00Z">
              <w:r w:rsidDel="005D3330">
                <w:rPr>
                  <w:color w:val="0070C0"/>
                </w:rPr>
                <w:delText>Exibe ou esconde ou a barra de status.</w:delText>
              </w:r>
            </w:del>
          </w:p>
        </w:tc>
        <w:tc>
          <w:tcPr>
            <w:tcW w:w="2214" w:type="dxa"/>
            <w:vAlign w:val="center"/>
          </w:tcPr>
          <w:p w14:paraId="6E083389" w14:textId="77777777" w:rsidR="00FF5FE4" w:rsidDel="005D3330" w:rsidRDefault="0012612D">
            <w:pPr>
              <w:widowControl/>
              <w:pBdr>
                <w:top w:val="nil"/>
                <w:left w:val="nil"/>
                <w:bottom w:val="nil"/>
                <w:right w:val="nil"/>
                <w:between w:val="nil"/>
              </w:pBdr>
              <w:spacing w:before="120" w:after="120"/>
              <w:rPr>
                <w:del w:id="1629" w:author="Carlos Eduardo Gonzaga Romaniello de Souza" w:date="2021-07-25T19:03:00Z"/>
                <w:color w:val="0070C0"/>
              </w:rPr>
            </w:pPr>
            <w:del w:id="1630" w:author="Carlos Eduardo Gonzaga Romaniello de Souza" w:date="2021-07-25T19:03:00Z">
              <w:r w:rsidDel="005D3330">
                <w:rPr>
                  <w:color w:val="0070C0"/>
                </w:rPr>
                <w:delText>Barra de ferramentas</w:delText>
              </w:r>
            </w:del>
          </w:p>
        </w:tc>
      </w:tr>
      <w:tr w:rsidR="00FF5FE4" w:rsidDel="005D3330" w14:paraId="168E8512" w14:textId="77777777">
        <w:trPr>
          <w:jc w:val="center"/>
          <w:del w:id="1631" w:author="Carlos Eduardo Gonzaga Romaniello de Souza" w:date="2021-07-25T19:03:00Z"/>
        </w:trPr>
        <w:tc>
          <w:tcPr>
            <w:tcW w:w="2193" w:type="dxa"/>
            <w:vAlign w:val="center"/>
          </w:tcPr>
          <w:p w14:paraId="6F41FB0C" w14:textId="77777777" w:rsidR="00FF5FE4" w:rsidDel="005D3330" w:rsidRDefault="0012612D">
            <w:pPr>
              <w:widowControl/>
              <w:pBdr>
                <w:top w:val="nil"/>
                <w:left w:val="nil"/>
                <w:bottom w:val="nil"/>
                <w:right w:val="nil"/>
                <w:between w:val="nil"/>
              </w:pBdr>
              <w:spacing w:before="120" w:after="120"/>
              <w:rPr>
                <w:del w:id="1632" w:author="Carlos Eduardo Gonzaga Romaniello de Souza" w:date="2021-07-25T19:03:00Z"/>
                <w:color w:val="0070C0"/>
              </w:rPr>
            </w:pPr>
            <w:del w:id="1633" w:author="Carlos Eduardo Gonzaga Romaniello de Souza" w:date="2021-07-25T19:03:00Z">
              <w:r w:rsidDel="005D3330">
                <w:rPr>
                  <w:color w:val="0070C0"/>
                </w:rPr>
                <w:delText xml:space="preserve">Painel de </w:delText>
              </w:r>
              <w:r w:rsidDel="005D3330">
                <w:rPr>
                  <w:color w:val="0070C0"/>
                  <w:sz w:val="18"/>
                  <w:szCs w:val="18"/>
                </w:rPr>
                <w:delText>Controle</w:delText>
              </w:r>
            </w:del>
          </w:p>
        </w:tc>
        <w:tc>
          <w:tcPr>
            <w:tcW w:w="3720" w:type="dxa"/>
            <w:vAlign w:val="center"/>
          </w:tcPr>
          <w:p w14:paraId="5148E9A7" w14:textId="77777777" w:rsidR="00FF5FE4" w:rsidDel="005D3330" w:rsidRDefault="0012612D">
            <w:pPr>
              <w:widowControl/>
              <w:pBdr>
                <w:top w:val="nil"/>
                <w:left w:val="nil"/>
                <w:bottom w:val="nil"/>
                <w:right w:val="nil"/>
                <w:between w:val="nil"/>
              </w:pBdr>
              <w:spacing w:before="120" w:after="120"/>
              <w:rPr>
                <w:del w:id="1634" w:author="Carlos Eduardo Gonzaga Romaniello de Souza" w:date="2021-07-25T19:03:00Z"/>
                <w:color w:val="0070C0"/>
              </w:rPr>
            </w:pPr>
            <w:del w:id="1635" w:author="Carlos Eduardo Gonzaga Romaniello de Souza" w:date="2021-07-25T19:03:00Z">
              <w:r w:rsidDel="005D3330">
                <w:rPr>
                  <w:color w:val="0070C0"/>
                </w:rPr>
                <w:delText>Exibe ou esconde o painel de controle.</w:delText>
              </w:r>
            </w:del>
          </w:p>
        </w:tc>
        <w:tc>
          <w:tcPr>
            <w:tcW w:w="2214" w:type="dxa"/>
            <w:vAlign w:val="center"/>
          </w:tcPr>
          <w:p w14:paraId="753893E4" w14:textId="77777777" w:rsidR="00FF5FE4" w:rsidDel="005D3330" w:rsidRDefault="0012612D">
            <w:pPr>
              <w:widowControl/>
              <w:pBdr>
                <w:top w:val="nil"/>
                <w:left w:val="nil"/>
                <w:bottom w:val="nil"/>
                <w:right w:val="nil"/>
                <w:between w:val="nil"/>
              </w:pBdr>
              <w:spacing w:before="120" w:after="120"/>
              <w:rPr>
                <w:del w:id="1636" w:author="Carlos Eduardo Gonzaga Romaniello de Souza" w:date="2021-07-25T19:03:00Z"/>
                <w:color w:val="0070C0"/>
              </w:rPr>
            </w:pPr>
            <w:del w:id="1637" w:author="Carlos Eduardo Gonzaga Romaniello de Souza" w:date="2021-07-25T19:03:00Z">
              <w:r w:rsidDel="005D3330">
                <w:rPr>
                  <w:color w:val="0070C0"/>
                </w:rPr>
                <w:delText>Barra de ferramentas e teclas  [ctrl] + [P]</w:delText>
              </w:r>
            </w:del>
          </w:p>
        </w:tc>
      </w:tr>
      <w:tr w:rsidR="00FF5FE4" w:rsidDel="005D3330" w14:paraId="78679489" w14:textId="77777777">
        <w:trPr>
          <w:jc w:val="center"/>
          <w:del w:id="1638" w:author="Carlos Eduardo Gonzaga Romaniello de Souza" w:date="2021-07-25T19:03:00Z"/>
        </w:trPr>
        <w:tc>
          <w:tcPr>
            <w:tcW w:w="2193" w:type="dxa"/>
            <w:vAlign w:val="center"/>
          </w:tcPr>
          <w:p w14:paraId="7493C519" w14:textId="77777777" w:rsidR="00FF5FE4" w:rsidDel="005D3330" w:rsidRDefault="0012612D">
            <w:pPr>
              <w:widowControl/>
              <w:pBdr>
                <w:top w:val="nil"/>
                <w:left w:val="nil"/>
                <w:bottom w:val="nil"/>
                <w:right w:val="nil"/>
                <w:between w:val="nil"/>
              </w:pBdr>
              <w:spacing w:before="120" w:after="120"/>
              <w:rPr>
                <w:del w:id="1639" w:author="Carlos Eduardo Gonzaga Romaniello de Souza" w:date="2021-07-25T19:03:00Z"/>
                <w:color w:val="0070C0"/>
              </w:rPr>
            </w:pPr>
            <w:del w:id="1640" w:author="Carlos Eduardo Gonzaga Romaniello de Souza" w:date="2021-07-25T19:03:00Z">
              <w:r w:rsidDel="005D3330">
                <w:rPr>
                  <w:color w:val="0070C0"/>
                </w:rPr>
                <w:delText>Inspetor de Objetos</w:delText>
              </w:r>
            </w:del>
          </w:p>
        </w:tc>
        <w:tc>
          <w:tcPr>
            <w:tcW w:w="3720" w:type="dxa"/>
            <w:vAlign w:val="center"/>
          </w:tcPr>
          <w:p w14:paraId="63FD4DCF" w14:textId="77777777" w:rsidR="00FF5FE4" w:rsidDel="005D3330" w:rsidRDefault="0012612D">
            <w:pPr>
              <w:widowControl/>
              <w:pBdr>
                <w:top w:val="nil"/>
                <w:left w:val="nil"/>
                <w:bottom w:val="nil"/>
                <w:right w:val="nil"/>
                <w:between w:val="nil"/>
              </w:pBdr>
              <w:spacing w:before="120" w:after="120"/>
              <w:rPr>
                <w:del w:id="1641" w:author="Carlos Eduardo Gonzaga Romaniello de Souza" w:date="2021-07-25T19:03:00Z"/>
                <w:color w:val="0070C0"/>
              </w:rPr>
            </w:pPr>
            <w:del w:id="1642" w:author="Carlos Eduardo Gonzaga Romaniello de Souza" w:date="2021-07-25T19:03:00Z">
              <w:r w:rsidDel="005D3330">
                <w:rPr>
                  <w:color w:val="0070C0"/>
                </w:rPr>
                <w:delText>Apresenta o estado das variáveis monitoradas sobre o objeto selecionado.</w:delText>
              </w:r>
            </w:del>
          </w:p>
        </w:tc>
        <w:tc>
          <w:tcPr>
            <w:tcW w:w="2214" w:type="dxa"/>
            <w:vAlign w:val="center"/>
          </w:tcPr>
          <w:p w14:paraId="079EF69D" w14:textId="77777777" w:rsidR="00FF5FE4" w:rsidDel="005D3330" w:rsidRDefault="0012612D">
            <w:pPr>
              <w:widowControl/>
              <w:pBdr>
                <w:top w:val="nil"/>
                <w:left w:val="nil"/>
                <w:bottom w:val="nil"/>
                <w:right w:val="nil"/>
                <w:between w:val="nil"/>
              </w:pBdr>
              <w:spacing w:before="120" w:after="120"/>
              <w:rPr>
                <w:del w:id="1643" w:author="Carlos Eduardo Gonzaga Romaniello de Souza" w:date="2021-07-25T19:03:00Z"/>
                <w:color w:val="0070C0"/>
              </w:rPr>
            </w:pPr>
            <w:del w:id="1644" w:author="Carlos Eduardo Gonzaga Romaniello de Souza" w:date="2021-07-25T19:03:00Z">
              <w:r w:rsidDel="005D3330">
                <w:rPr>
                  <w:color w:val="0070C0"/>
                </w:rPr>
                <w:delText>Barra de ferramentas</w:delText>
              </w:r>
            </w:del>
          </w:p>
        </w:tc>
      </w:tr>
    </w:tbl>
    <w:p w14:paraId="38BA521E" w14:textId="77777777" w:rsidR="00FF5FE4" w:rsidDel="005D3330" w:rsidRDefault="00FF5FE4">
      <w:pPr>
        <w:widowControl/>
        <w:pBdr>
          <w:top w:val="nil"/>
          <w:left w:val="nil"/>
          <w:bottom w:val="nil"/>
          <w:right w:val="nil"/>
          <w:between w:val="nil"/>
        </w:pBdr>
        <w:jc w:val="both"/>
        <w:rPr>
          <w:del w:id="1645" w:author="Carlos Eduardo Gonzaga Romaniello de Souza" w:date="2021-07-25T19:03:00Z"/>
          <w:color w:val="0070C0"/>
        </w:rPr>
      </w:pPr>
    </w:p>
    <w:p w14:paraId="5EED1699" w14:textId="77777777" w:rsidR="00FF5FE4" w:rsidDel="005D3330" w:rsidRDefault="00FF5FE4">
      <w:pPr>
        <w:jc w:val="both"/>
        <w:rPr>
          <w:del w:id="1646" w:author="Carlos Eduardo Gonzaga Romaniello de Souza" w:date="2021-07-25T19:03:00Z"/>
        </w:rPr>
      </w:pPr>
    </w:p>
    <w:p w14:paraId="4888D348" w14:textId="77777777" w:rsidR="00FF5FE4" w:rsidDel="005D3330" w:rsidRDefault="0012612D">
      <w:pPr>
        <w:pStyle w:val="Ttulo2"/>
        <w:numPr>
          <w:ilvl w:val="1"/>
          <w:numId w:val="9"/>
        </w:numPr>
        <w:rPr>
          <w:del w:id="1647" w:author="Carlos Eduardo Gonzaga Romaniello de Souza" w:date="2021-07-25T19:03:00Z"/>
          <w:color w:val="0070C0"/>
        </w:rPr>
      </w:pPr>
      <w:del w:id="1648" w:author="Carlos Eduardo Gonzaga Romaniello de Souza" w:date="2021-07-25T19:03:00Z">
        <w:r w:rsidDel="005D3330">
          <w:rPr>
            <w:color w:val="0070C0"/>
          </w:rPr>
          <w:delText>Interfaces de Hardware</w:delText>
        </w:r>
      </w:del>
    </w:p>
    <w:p w14:paraId="441E59FB" w14:textId="77777777" w:rsidR="00FF5FE4" w:rsidDel="005D3330" w:rsidRDefault="0012612D">
      <w:pPr>
        <w:rPr>
          <w:del w:id="1649" w:author="Carlos Eduardo Gonzaga Romaniello de Souza" w:date="2021-07-25T19:03:00Z"/>
          <w:color w:val="0070C0"/>
        </w:rPr>
      </w:pPr>
      <w:del w:id="1650" w:author="Carlos Eduardo Gonzaga Romaniello de Souza" w:date="2021-07-25T19:03:00Z">
        <w:r w:rsidDel="005D3330">
          <w:rPr>
            <w:color w:val="0070C0"/>
          </w:rPr>
          <w:delText xml:space="preserve">    </w:delText>
        </w:r>
      </w:del>
    </w:p>
    <w:p w14:paraId="5B6ED071" w14:textId="77777777" w:rsidR="00FF5FE4" w:rsidDel="005D3330" w:rsidRDefault="0012612D">
      <w:pPr>
        <w:widowControl/>
        <w:pBdr>
          <w:top w:val="nil"/>
          <w:left w:val="nil"/>
          <w:bottom w:val="nil"/>
          <w:right w:val="nil"/>
          <w:between w:val="nil"/>
        </w:pBdr>
        <w:ind w:left="708"/>
        <w:jc w:val="both"/>
        <w:rPr>
          <w:del w:id="1651" w:author="Carlos Eduardo Gonzaga Romaniello de Souza" w:date="2021-07-25T19:03:00Z"/>
          <w:color w:val="0070C0"/>
        </w:rPr>
      </w:pPr>
      <w:del w:id="1652" w:author="Carlos Eduardo Gonzaga Romaniello de Souza" w:date="2021-07-25T19:03:00Z">
        <w:r w:rsidDel="005D3330">
          <w:rPr>
            <w:color w:val="0070C0"/>
          </w:rPr>
          <w:delText xml:space="preserve">Descreve-se aqui a comunicação do sistema com algum hardware, se houver.     </w:delText>
        </w:r>
      </w:del>
    </w:p>
    <w:p w14:paraId="453F6C39" w14:textId="77777777" w:rsidR="00FF5FE4" w:rsidDel="005D3330" w:rsidRDefault="00FF5FE4">
      <w:pPr>
        <w:widowControl/>
        <w:pBdr>
          <w:top w:val="nil"/>
          <w:left w:val="nil"/>
          <w:bottom w:val="nil"/>
          <w:right w:val="nil"/>
          <w:between w:val="nil"/>
        </w:pBdr>
        <w:ind w:left="708"/>
        <w:jc w:val="both"/>
        <w:rPr>
          <w:del w:id="1653" w:author="Carlos Eduardo Gonzaga Romaniello de Souza" w:date="2021-07-25T19:03:00Z"/>
          <w:color w:val="000000"/>
        </w:rPr>
      </w:pPr>
    </w:p>
    <w:p w14:paraId="2D279323" w14:textId="77777777" w:rsidR="00FF5FE4" w:rsidDel="005D3330" w:rsidRDefault="0012612D">
      <w:pPr>
        <w:keepNext/>
        <w:widowControl/>
        <w:pBdr>
          <w:top w:val="nil"/>
          <w:left w:val="nil"/>
          <w:bottom w:val="nil"/>
          <w:right w:val="nil"/>
          <w:between w:val="nil"/>
        </w:pBdr>
        <w:jc w:val="center"/>
        <w:rPr>
          <w:del w:id="1654" w:author="Carlos Eduardo Gonzaga Romaniello de Souza" w:date="2021-07-25T19:03:00Z"/>
          <w:b/>
          <w:color w:val="0070C0"/>
        </w:rPr>
      </w:pPr>
      <w:del w:id="1655" w:author="Carlos Eduardo Gonzaga Romaniello de Souza" w:date="2021-07-25T19:03:00Z">
        <w:r w:rsidDel="005D3330">
          <w:rPr>
            <w:b/>
            <w:color w:val="0070C0"/>
          </w:rPr>
          <w:delText>Tabela 6: Lista de Interfaces de Hardware</w:delText>
        </w:r>
      </w:del>
    </w:p>
    <w:tbl>
      <w:tblPr>
        <w:tblStyle w:val="a5"/>
        <w:tblW w:w="9360" w:type="dxa"/>
        <w:jc w:val="center"/>
        <w:tblInd w:w="0" w:type="dxa"/>
        <w:tblBorders>
          <w:top w:val="single" w:sz="12" w:space="0" w:color="808080"/>
          <w:bottom w:val="single" w:sz="12" w:space="0" w:color="808080"/>
          <w:insideH w:val="dotted" w:sz="4" w:space="0" w:color="808080"/>
          <w:insideV w:val="dotted" w:sz="4" w:space="0" w:color="808080"/>
        </w:tblBorders>
        <w:tblLayout w:type="fixed"/>
        <w:tblLook w:val="0000" w:firstRow="0" w:lastRow="0" w:firstColumn="0" w:lastColumn="0" w:noHBand="0" w:noVBand="0"/>
      </w:tblPr>
      <w:tblGrid>
        <w:gridCol w:w="970"/>
        <w:gridCol w:w="1480"/>
        <w:gridCol w:w="1632"/>
        <w:gridCol w:w="2393"/>
        <w:gridCol w:w="2885"/>
      </w:tblGrid>
      <w:tr w:rsidR="00FF5FE4" w:rsidDel="005D3330" w14:paraId="1EA3842A" w14:textId="77777777">
        <w:trPr>
          <w:jc w:val="center"/>
          <w:del w:id="1656" w:author="Carlos Eduardo Gonzaga Romaniello de Souza" w:date="2021-07-25T19:03:00Z"/>
        </w:trPr>
        <w:tc>
          <w:tcPr>
            <w:tcW w:w="970" w:type="dxa"/>
            <w:shd w:val="clear" w:color="auto" w:fill="003366"/>
            <w:vAlign w:val="center"/>
          </w:tcPr>
          <w:p w14:paraId="624463AE" w14:textId="77777777" w:rsidR="00FF5FE4" w:rsidDel="005D3330" w:rsidRDefault="0012612D">
            <w:pPr>
              <w:jc w:val="center"/>
              <w:rPr>
                <w:del w:id="1657" w:author="Carlos Eduardo Gonzaga Romaniello de Souza" w:date="2021-07-25T19:03:00Z"/>
                <w:b/>
                <w:color w:val="FFFFFF"/>
              </w:rPr>
            </w:pPr>
            <w:del w:id="1658" w:author="Carlos Eduardo Gonzaga Romaniello de Souza" w:date="2021-07-25T19:03:00Z">
              <w:r w:rsidDel="005D3330">
                <w:rPr>
                  <w:b/>
                  <w:color w:val="FFFFFF"/>
                </w:rPr>
                <w:delText>Número</w:delText>
              </w:r>
            </w:del>
          </w:p>
        </w:tc>
        <w:tc>
          <w:tcPr>
            <w:tcW w:w="1480" w:type="dxa"/>
            <w:shd w:val="clear" w:color="auto" w:fill="003366"/>
            <w:vAlign w:val="center"/>
          </w:tcPr>
          <w:p w14:paraId="74B0EC5D" w14:textId="77777777" w:rsidR="00FF5FE4" w:rsidDel="005D3330" w:rsidRDefault="0012612D">
            <w:pPr>
              <w:jc w:val="center"/>
              <w:rPr>
                <w:del w:id="1659" w:author="Carlos Eduardo Gonzaga Romaniello de Souza" w:date="2021-07-25T19:03:00Z"/>
                <w:b/>
              </w:rPr>
            </w:pPr>
            <w:del w:id="1660" w:author="Carlos Eduardo Gonzaga Romaniello de Souza" w:date="2021-07-25T19:03:00Z">
              <w:r w:rsidDel="005D3330">
                <w:rPr>
                  <w:b/>
                </w:rPr>
                <w:delText>Interface</w:delText>
              </w:r>
            </w:del>
          </w:p>
        </w:tc>
        <w:tc>
          <w:tcPr>
            <w:tcW w:w="1632" w:type="dxa"/>
            <w:shd w:val="clear" w:color="auto" w:fill="003366"/>
          </w:tcPr>
          <w:p w14:paraId="4268AA0A" w14:textId="77777777" w:rsidR="00FF5FE4" w:rsidDel="005D3330" w:rsidRDefault="0012612D">
            <w:pPr>
              <w:jc w:val="center"/>
              <w:rPr>
                <w:del w:id="1661" w:author="Carlos Eduardo Gonzaga Romaniello de Souza" w:date="2021-07-25T19:03:00Z"/>
                <w:b/>
                <w:color w:val="FFFFFF"/>
              </w:rPr>
            </w:pPr>
            <w:del w:id="1662" w:author="Carlos Eduardo Gonzaga Romaniello de Souza" w:date="2021-07-25T19:03:00Z">
              <w:r w:rsidDel="005D3330">
                <w:rPr>
                  <w:b/>
                  <w:color w:val="FFFFFF"/>
                </w:rPr>
                <w:delText>Atores</w:delText>
              </w:r>
            </w:del>
          </w:p>
        </w:tc>
        <w:tc>
          <w:tcPr>
            <w:tcW w:w="2393" w:type="dxa"/>
            <w:shd w:val="clear" w:color="auto" w:fill="003366"/>
          </w:tcPr>
          <w:p w14:paraId="44501E05" w14:textId="77777777" w:rsidR="00FF5FE4" w:rsidDel="005D3330" w:rsidRDefault="0012612D">
            <w:pPr>
              <w:jc w:val="center"/>
              <w:rPr>
                <w:del w:id="1663" w:author="Carlos Eduardo Gonzaga Romaniello de Souza" w:date="2021-07-25T19:03:00Z"/>
                <w:b/>
                <w:color w:val="FFFFFF"/>
              </w:rPr>
            </w:pPr>
            <w:del w:id="1664" w:author="Carlos Eduardo Gonzaga Romaniello de Souza" w:date="2021-07-25T19:03:00Z">
              <w:r w:rsidDel="005D3330">
                <w:rPr>
                  <w:b/>
                </w:rPr>
                <w:delText>Caso de Uso</w:delText>
              </w:r>
            </w:del>
          </w:p>
        </w:tc>
        <w:tc>
          <w:tcPr>
            <w:tcW w:w="2885" w:type="dxa"/>
            <w:shd w:val="clear" w:color="auto" w:fill="003366"/>
            <w:vAlign w:val="center"/>
          </w:tcPr>
          <w:p w14:paraId="509C7E3B" w14:textId="77777777" w:rsidR="00FF5FE4" w:rsidDel="005D3330" w:rsidRDefault="0012612D">
            <w:pPr>
              <w:jc w:val="center"/>
              <w:rPr>
                <w:del w:id="1665" w:author="Carlos Eduardo Gonzaga Romaniello de Souza" w:date="2021-07-25T19:03:00Z"/>
                <w:b/>
                <w:color w:val="FFFFFF"/>
              </w:rPr>
            </w:pPr>
            <w:del w:id="1666" w:author="Carlos Eduardo Gonzaga Romaniello de Souza" w:date="2021-07-25T19:03:00Z">
              <w:r w:rsidDel="005D3330">
                <w:rPr>
                  <w:b/>
                  <w:color w:val="FFFFFF"/>
                </w:rPr>
                <w:delText>Des</w:delText>
              </w:r>
              <w:r w:rsidDel="005D3330">
                <w:rPr>
                  <w:b/>
                </w:rPr>
                <w:delText>cri</w:delText>
              </w:r>
              <w:r w:rsidDel="005D3330">
                <w:rPr>
                  <w:b/>
                  <w:color w:val="FFFFFF"/>
                </w:rPr>
                <w:delText>ção</w:delText>
              </w:r>
            </w:del>
          </w:p>
        </w:tc>
      </w:tr>
      <w:tr w:rsidR="00FF5FE4" w:rsidDel="005D3330" w14:paraId="1CAE83B6" w14:textId="77777777">
        <w:trPr>
          <w:jc w:val="center"/>
          <w:del w:id="1667" w:author="Carlos Eduardo Gonzaga Romaniello de Souza" w:date="2021-07-25T19:03:00Z"/>
        </w:trPr>
        <w:tc>
          <w:tcPr>
            <w:tcW w:w="970" w:type="dxa"/>
            <w:vAlign w:val="center"/>
          </w:tcPr>
          <w:p w14:paraId="0211F3DD" w14:textId="77777777" w:rsidR="00FF5FE4" w:rsidDel="005D3330" w:rsidRDefault="0012612D">
            <w:pPr>
              <w:widowControl/>
              <w:pBdr>
                <w:top w:val="nil"/>
                <w:left w:val="nil"/>
                <w:bottom w:val="nil"/>
                <w:right w:val="nil"/>
                <w:between w:val="nil"/>
              </w:pBdr>
              <w:spacing w:before="120" w:after="120"/>
              <w:rPr>
                <w:del w:id="1668" w:author="Carlos Eduardo Gonzaga Romaniello de Souza" w:date="2021-07-25T19:03:00Z"/>
                <w:color w:val="000000"/>
              </w:rPr>
            </w:pPr>
            <w:del w:id="1669" w:author="Carlos Eduardo Gonzaga Romaniello de Souza" w:date="2021-07-25T19:03:00Z">
              <w:r w:rsidDel="005D3330">
                <w:rPr>
                  <w:color w:val="000000"/>
                </w:rPr>
                <w:delText>1</w:delText>
              </w:r>
            </w:del>
          </w:p>
        </w:tc>
        <w:tc>
          <w:tcPr>
            <w:tcW w:w="1480" w:type="dxa"/>
            <w:vAlign w:val="center"/>
          </w:tcPr>
          <w:p w14:paraId="05C50608" w14:textId="77777777" w:rsidR="00FF5FE4" w:rsidDel="005D3330" w:rsidRDefault="0012612D">
            <w:pPr>
              <w:widowControl/>
              <w:pBdr>
                <w:top w:val="nil"/>
                <w:left w:val="nil"/>
                <w:bottom w:val="nil"/>
                <w:right w:val="nil"/>
                <w:between w:val="nil"/>
              </w:pBdr>
              <w:spacing w:before="120" w:after="120"/>
              <w:rPr>
                <w:del w:id="1670" w:author="Carlos Eduardo Gonzaga Romaniello de Souza" w:date="2021-07-25T19:03:00Z"/>
                <w:color w:val="0070C0"/>
              </w:rPr>
            </w:pPr>
            <w:del w:id="1671" w:author="Carlos Eduardo Gonzaga Romaniello de Souza" w:date="2021-07-25T19:03:00Z">
              <w:r w:rsidDel="005D3330">
                <w:rPr>
                  <w:color w:val="0070C0"/>
                </w:rPr>
                <w:delText xml:space="preserve">Interface de Leitura no Servidor </w:delText>
              </w:r>
            </w:del>
          </w:p>
        </w:tc>
        <w:tc>
          <w:tcPr>
            <w:tcW w:w="1632" w:type="dxa"/>
          </w:tcPr>
          <w:p w14:paraId="728522D8" w14:textId="77777777" w:rsidR="00FF5FE4" w:rsidDel="005D3330" w:rsidRDefault="0012612D">
            <w:pPr>
              <w:widowControl/>
              <w:pBdr>
                <w:top w:val="nil"/>
                <w:left w:val="nil"/>
                <w:bottom w:val="nil"/>
                <w:right w:val="nil"/>
                <w:between w:val="nil"/>
              </w:pBdr>
              <w:spacing w:before="120" w:after="120"/>
              <w:rPr>
                <w:del w:id="1672" w:author="Carlos Eduardo Gonzaga Romaniello de Souza" w:date="2021-07-25T19:03:00Z"/>
                <w:color w:val="0070C0"/>
              </w:rPr>
            </w:pPr>
            <w:del w:id="1673" w:author="Carlos Eduardo Gonzaga Romaniello de Souza" w:date="2021-07-25T19:03:00Z">
              <w:r w:rsidDel="005D3330">
                <w:rPr>
                  <w:color w:val="0070C0"/>
                </w:rPr>
                <w:delText xml:space="preserve">Usuário comum. </w:delText>
              </w:r>
            </w:del>
          </w:p>
        </w:tc>
        <w:tc>
          <w:tcPr>
            <w:tcW w:w="2393" w:type="dxa"/>
          </w:tcPr>
          <w:p w14:paraId="7896A34E" w14:textId="77777777" w:rsidR="00FF5FE4" w:rsidDel="005D3330" w:rsidRDefault="0012612D">
            <w:pPr>
              <w:widowControl/>
              <w:pBdr>
                <w:top w:val="nil"/>
                <w:left w:val="nil"/>
                <w:bottom w:val="nil"/>
                <w:right w:val="nil"/>
                <w:between w:val="nil"/>
              </w:pBdr>
              <w:spacing w:before="120" w:after="120"/>
              <w:rPr>
                <w:del w:id="1674" w:author="Carlos Eduardo Gonzaga Romaniello de Souza" w:date="2021-07-25T19:03:00Z"/>
                <w:b/>
                <w:color w:val="0070C0"/>
              </w:rPr>
            </w:pPr>
            <w:del w:id="1675" w:author="Carlos Eduardo Gonzaga Romaniello de Souza" w:date="2021-07-25T19:03:00Z">
              <w:r w:rsidDel="005D3330">
                <w:rPr>
                  <w:color w:val="0070C0"/>
                  <w:sz w:val="18"/>
                  <w:szCs w:val="18"/>
                </w:rPr>
                <w:delText>Visualizacão de Mapa Topografico. Recuperacão de Documentos</w:delText>
              </w:r>
            </w:del>
          </w:p>
        </w:tc>
        <w:tc>
          <w:tcPr>
            <w:tcW w:w="2885" w:type="dxa"/>
            <w:vAlign w:val="center"/>
          </w:tcPr>
          <w:p w14:paraId="4603D927" w14:textId="77777777" w:rsidR="00FF5FE4" w:rsidDel="005D3330" w:rsidRDefault="0012612D">
            <w:pPr>
              <w:widowControl/>
              <w:pBdr>
                <w:top w:val="nil"/>
                <w:left w:val="nil"/>
                <w:bottom w:val="nil"/>
                <w:right w:val="nil"/>
                <w:between w:val="nil"/>
              </w:pBdr>
              <w:spacing w:before="120" w:after="120"/>
              <w:rPr>
                <w:del w:id="1676" w:author="Carlos Eduardo Gonzaga Romaniello de Souza" w:date="2021-07-25T19:03:00Z"/>
                <w:color w:val="0070C0"/>
              </w:rPr>
            </w:pPr>
            <w:del w:id="1677" w:author="Carlos Eduardo Gonzaga Romaniello de Souza" w:date="2021-07-25T19:03:00Z">
              <w:r w:rsidDel="005D3330">
                <w:rPr>
                  <w:color w:val="0070C0"/>
                </w:rPr>
                <w:delText>Interface SAMBA com permissão apenas de leitura ao servidor de documentos para recuperacão de documentos e mapas topograficoes</w:delText>
              </w:r>
            </w:del>
          </w:p>
        </w:tc>
      </w:tr>
      <w:tr w:rsidR="00FF5FE4" w:rsidDel="005D3330" w14:paraId="5E5520D9" w14:textId="77777777">
        <w:trPr>
          <w:jc w:val="center"/>
          <w:del w:id="1678" w:author="Carlos Eduardo Gonzaga Romaniello de Souza" w:date="2021-07-25T19:03:00Z"/>
        </w:trPr>
        <w:tc>
          <w:tcPr>
            <w:tcW w:w="970" w:type="dxa"/>
            <w:vAlign w:val="center"/>
          </w:tcPr>
          <w:p w14:paraId="6DFFAF16" w14:textId="77777777" w:rsidR="00FF5FE4" w:rsidDel="005D3330" w:rsidRDefault="0012612D">
            <w:pPr>
              <w:widowControl/>
              <w:pBdr>
                <w:top w:val="nil"/>
                <w:left w:val="nil"/>
                <w:bottom w:val="nil"/>
                <w:right w:val="nil"/>
                <w:between w:val="nil"/>
              </w:pBdr>
              <w:spacing w:before="120" w:after="120"/>
              <w:rPr>
                <w:del w:id="1679" w:author="Carlos Eduardo Gonzaga Romaniello de Souza" w:date="2021-07-25T19:03:00Z"/>
                <w:color w:val="000000"/>
              </w:rPr>
            </w:pPr>
            <w:del w:id="1680" w:author="Carlos Eduardo Gonzaga Romaniello de Souza" w:date="2021-07-25T19:03:00Z">
              <w:r w:rsidDel="005D3330">
                <w:rPr>
                  <w:color w:val="000000"/>
                </w:rPr>
                <w:delText>2</w:delText>
              </w:r>
            </w:del>
          </w:p>
        </w:tc>
        <w:tc>
          <w:tcPr>
            <w:tcW w:w="1480" w:type="dxa"/>
            <w:vAlign w:val="center"/>
          </w:tcPr>
          <w:p w14:paraId="04ECD442" w14:textId="77777777" w:rsidR="00FF5FE4" w:rsidDel="005D3330" w:rsidRDefault="0012612D">
            <w:pPr>
              <w:widowControl/>
              <w:pBdr>
                <w:top w:val="nil"/>
                <w:left w:val="nil"/>
                <w:bottom w:val="nil"/>
                <w:right w:val="nil"/>
                <w:between w:val="nil"/>
              </w:pBdr>
              <w:spacing w:before="120" w:after="120"/>
              <w:rPr>
                <w:del w:id="1681" w:author="Carlos Eduardo Gonzaga Romaniello de Souza" w:date="2021-07-25T19:03:00Z"/>
                <w:color w:val="0070C0"/>
              </w:rPr>
            </w:pPr>
            <w:del w:id="1682" w:author="Carlos Eduardo Gonzaga Romaniello de Souza" w:date="2021-07-25T19:03:00Z">
              <w:r w:rsidDel="005D3330">
                <w:rPr>
                  <w:color w:val="0070C0"/>
                </w:rPr>
                <w:delText>Interface de Escrita no Servidor</w:delText>
              </w:r>
            </w:del>
          </w:p>
        </w:tc>
        <w:tc>
          <w:tcPr>
            <w:tcW w:w="1632" w:type="dxa"/>
          </w:tcPr>
          <w:p w14:paraId="0C97A5CC" w14:textId="77777777" w:rsidR="00FF5FE4" w:rsidDel="005D3330" w:rsidRDefault="0012612D">
            <w:pPr>
              <w:widowControl/>
              <w:pBdr>
                <w:top w:val="nil"/>
                <w:left w:val="nil"/>
                <w:bottom w:val="nil"/>
                <w:right w:val="nil"/>
                <w:between w:val="nil"/>
              </w:pBdr>
              <w:spacing w:before="120" w:after="120"/>
              <w:rPr>
                <w:del w:id="1683" w:author="Carlos Eduardo Gonzaga Romaniello de Souza" w:date="2021-07-25T19:03:00Z"/>
                <w:color w:val="0070C0"/>
              </w:rPr>
            </w:pPr>
            <w:del w:id="1684" w:author="Carlos Eduardo Gonzaga Romaniello de Souza" w:date="2021-07-25T19:03:00Z">
              <w:r w:rsidDel="005D3330">
                <w:rPr>
                  <w:color w:val="0070C0"/>
                </w:rPr>
                <w:delText>Administrador</w:delText>
              </w:r>
            </w:del>
          </w:p>
        </w:tc>
        <w:tc>
          <w:tcPr>
            <w:tcW w:w="2393" w:type="dxa"/>
          </w:tcPr>
          <w:p w14:paraId="30C030F7" w14:textId="77777777" w:rsidR="00FF5FE4" w:rsidDel="005D3330" w:rsidRDefault="0012612D">
            <w:pPr>
              <w:widowControl/>
              <w:pBdr>
                <w:top w:val="nil"/>
                <w:left w:val="nil"/>
                <w:bottom w:val="nil"/>
                <w:right w:val="nil"/>
                <w:between w:val="nil"/>
              </w:pBdr>
              <w:spacing w:before="120" w:after="120"/>
              <w:rPr>
                <w:del w:id="1685" w:author="Carlos Eduardo Gonzaga Romaniello de Souza" w:date="2021-07-25T19:03:00Z"/>
                <w:color w:val="0070C0"/>
              </w:rPr>
            </w:pPr>
            <w:del w:id="1686" w:author="Carlos Eduardo Gonzaga Romaniello de Souza" w:date="2021-07-25T19:03:00Z">
              <w:r w:rsidDel="005D3330">
                <w:rPr>
                  <w:color w:val="0070C0"/>
                  <w:sz w:val="18"/>
                  <w:szCs w:val="18"/>
                </w:rPr>
                <w:delText>Atualizacào de Documentos. Atualizacão de Mapa Topografico</w:delText>
              </w:r>
            </w:del>
          </w:p>
        </w:tc>
        <w:tc>
          <w:tcPr>
            <w:tcW w:w="2885" w:type="dxa"/>
            <w:vAlign w:val="center"/>
          </w:tcPr>
          <w:p w14:paraId="582353DD" w14:textId="77777777" w:rsidR="00FF5FE4" w:rsidDel="005D3330" w:rsidRDefault="0012612D">
            <w:pPr>
              <w:widowControl/>
              <w:pBdr>
                <w:top w:val="nil"/>
                <w:left w:val="nil"/>
                <w:bottom w:val="nil"/>
                <w:right w:val="nil"/>
                <w:between w:val="nil"/>
              </w:pBdr>
              <w:spacing w:before="120" w:after="120"/>
              <w:rPr>
                <w:del w:id="1687" w:author="Carlos Eduardo Gonzaga Romaniello de Souza" w:date="2021-07-25T19:03:00Z"/>
                <w:b/>
                <w:color w:val="0070C0"/>
              </w:rPr>
            </w:pPr>
            <w:del w:id="1688" w:author="Carlos Eduardo Gonzaga Romaniello de Souza" w:date="2021-07-25T19:03:00Z">
              <w:r w:rsidDel="005D3330">
                <w:rPr>
                  <w:color w:val="0070C0"/>
                </w:rPr>
                <w:delText>Interface SAMBA com permissão de escrita ao  servidor de documentos, utilizada para armazenar documentos e mapas topograficos</w:delText>
              </w:r>
            </w:del>
          </w:p>
        </w:tc>
      </w:tr>
      <w:tr w:rsidR="00FF5FE4" w:rsidDel="005D3330" w14:paraId="045B525C" w14:textId="77777777">
        <w:trPr>
          <w:jc w:val="center"/>
          <w:del w:id="1689" w:author="Carlos Eduardo Gonzaga Romaniello de Souza" w:date="2021-07-25T19:03:00Z"/>
        </w:trPr>
        <w:tc>
          <w:tcPr>
            <w:tcW w:w="970" w:type="dxa"/>
            <w:vAlign w:val="center"/>
          </w:tcPr>
          <w:p w14:paraId="02D9FD54" w14:textId="77777777" w:rsidR="00FF5FE4" w:rsidDel="005D3330" w:rsidRDefault="0012612D">
            <w:pPr>
              <w:widowControl/>
              <w:pBdr>
                <w:top w:val="nil"/>
                <w:left w:val="nil"/>
                <w:bottom w:val="nil"/>
                <w:right w:val="nil"/>
                <w:between w:val="nil"/>
              </w:pBdr>
              <w:spacing w:before="120" w:after="120"/>
              <w:rPr>
                <w:del w:id="1690" w:author="Carlos Eduardo Gonzaga Romaniello de Souza" w:date="2021-07-25T19:03:00Z"/>
                <w:color w:val="000000"/>
              </w:rPr>
            </w:pPr>
            <w:del w:id="1691" w:author="Carlos Eduardo Gonzaga Romaniello de Souza" w:date="2021-07-25T19:03:00Z">
              <w:r w:rsidDel="005D3330">
                <w:rPr>
                  <w:color w:val="000000"/>
                </w:rPr>
                <w:delText>3</w:delText>
              </w:r>
            </w:del>
          </w:p>
        </w:tc>
        <w:tc>
          <w:tcPr>
            <w:tcW w:w="1480" w:type="dxa"/>
            <w:vAlign w:val="center"/>
          </w:tcPr>
          <w:p w14:paraId="7FD8207B" w14:textId="77777777" w:rsidR="00FF5FE4" w:rsidDel="005D3330" w:rsidRDefault="0012612D">
            <w:pPr>
              <w:widowControl/>
              <w:pBdr>
                <w:top w:val="nil"/>
                <w:left w:val="nil"/>
                <w:bottom w:val="nil"/>
                <w:right w:val="nil"/>
                <w:between w:val="nil"/>
              </w:pBdr>
              <w:spacing w:before="120" w:after="120"/>
              <w:rPr>
                <w:del w:id="1692" w:author="Carlos Eduardo Gonzaga Romaniello de Souza" w:date="2021-07-25T19:03:00Z"/>
                <w:color w:val="0070C0"/>
              </w:rPr>
            </w:pPr>
            <w:del w:id="1693" w:author="Carlos Eduardo Gonzaga Romaniello de Souza" w:date="2021-07-25T19:03:00Z">
              <w:r w:rsidDel="005D3330">
                <w:rPr>
                  <w:color w:val="0070C0"/>
                </w:rPr>
                <w:delText>Interface de Impressão</w:delText>
              </w:r>
            </w:del>
          </w:p>
        </w:tc>
        <w:tc>
          <w:tcPr>
            <w:tcW w:w="1632" w:type="dxa"/>
          </w:tcPr>
          <w:p w14:paraId="21630BE5" w14:textId="77777777" w:rsidR="00FF5FE4" w:rsidDel="005D3330" w:rsidRDefault="0012612D">
            <w:pPr>
              <w:widowControl/>
              <w:pBdr>
                <w:top w:val="nil"/>
                <w:left w:val="nil"/>
                <w:bottom w:val="nil"/>
                <w:right w:val="nil"/>
                <w:between w:val="nil"/>
              </w:pBdr>
              <w:spacing w:before="120" w:after="120"/>
              <w:rPr>
                <w:del w:id="1694" w:author="Carlos Eduardo Gonzaga Romaniello de Souza" w:date="2021-07-25T19:03:00Z"/>
                <w:color w:val="0070C0"/>
              </w:rPr>
            </w:pPr>
            <w:del w:id="1695" w:author="Carlos Eduardo Gonzaga Romaniello de Souza" w:date="2021-07-25T19:03:00Z">
              <w:r w:rsidDel="005D3330">
                <w:rPr>
                  <w:color w:val="0070C0"/>
                </w:rPr>
                <w:delText>Usuário comum</w:delText>
              </w:r>
            </w:del>
          </w:p>
        </w:tc>
        <w:tc>
          <w:tcPr>
            <w:tcW w:w="2393" w:type="dxa"/>
          </w:tcPr>
          <w:p w14:paraId="6FCC084F" w14:textId="77777777" w:rsidR="00FF5FE4" w:rsidDel="005D3330" w:rsidRDefault="0012612D">
            <w:pPr>
              <w:widowControl/>
              <w:pBdr>
                <w:top w:val="nil"/>
                <w:left w:val="nil"/>
                <w:bottom w:val="nil"/>
                <w:right w:val="nil"/>
                <w:between w:val="nil"/>
              </w:pBdr>
              <w:spacing w:before="120" w:after="120"/>
              <w:rPr>
                <w:del w:id="1696" w:author="Carlos Eduardo Gonzaga Romaniello de Souza" w:date="2021-07-25T19:03:00Z"/>
                <w:color w:val="0070C0"/>
              </w:rPr>
            </w:pPr>
            <w:del w:id="1697" w:author="Carlos Eduardo Gonzaga Romaniello de Souza" w:date="2021-07-25T19:03:00Z">
              <w:r w:rsidDel="005D3330">
                <w:rPr>
                  <w:color w:val="0070C0"/>
                </w:rPr>
                <w:delText>Impressão de Mapa</w:delText>
              </w:r>
            </w:del>
          </w:p>
        </w:tc>
        <w:tc>
          <w:tcPr>
            <w:tcW w:w="2885" w:type="dxa"/>
            <w:vAlign w:val="center"/>
          </w:tcPr>
          <w:p w14:paraId="0167C0C7" w14:textId="77777777" w:rsidR="00FF5FE4" w:rsidDel="005D3330" w:rsidRDefault="0012612D">
            <w:pPr>
              <w:widowControl/>
              <w:pBdr>
                <w:top w:val="nil"/>
                <w:left w:val="nil"/>
                <w:bottom w:val="nil"/>
                <w:right w:val="nil"/>
                <w:between w:val="nil"/>
              </w:pBdr>
              <w:spacing w:before="120" w:after="120"/>
              <w:rPr>
                <w:del w:id="1698" w:author="Carlos Eduardo Gonzaga Romaniello de Souza" w:date="2021-07-25T19:03:00Z"/>
                <w:color w:val="0070C0"/>
              </w:rPr>
            </w:pPr>
            <w:del w:id="1699" w:author="Carlos Eduardo Gonzaga Romaniello de Souza" w:date="2021-07-25T19:03:00Z">
              <w:r w:rsidDel="005D3330">
                <w:rPr>
                  <w:color w:val="0070C0"/>
                </w:rPr>
                <w:delText>Permite ao usuário enviar mapas para a impressora conectada ao sistema</w:delText>
              </w:r>
            </w:del>
          </w:p>
        </w:tc>
      </w:tr>
    </w:tbl>
    <w:p w14:paraId="3E735283" w14:textId="77777777" w:rsidR="00FF5FE4" w:rsidDel="005D3330" w:rsidRDefault="00FF5FE4">
      <w:pPr>
        <w:widowControl/>
        <w:pBdr>
          <w:top w:val="nil"/>
          <w:left w:val="nil"/>
          <w:bottom w:val="nil"/>
          <w:right w:val="nil"/>
          <w:between w:val="nil"/>
        </w:pBdr>
        <w:jc w:val="both"/>
        <w:rPr>
          <w:del w:id="1700" w:author="Carlos Eduardo Gonzaga Romaniello de Souza" w:date="2021-07-25T19:03:00Z"/>
          <w:color w:val="0070C0"/>
        </w:rPr>
      </w:pPr>
    </w:p>
    <w:p w14:paraId="69314EAD" w14:textId="77777777" w:rsidR="00FF5FE4" w:rsidDel="005D3330" w:rsidRDefault="0012612D">
      <w:pPr>
        <w:widowControl/>
        <w:pBdr>
          <w:top w:val="nil"/>
          <w:left w:val="nil"/>
          <w:bottom w:val="nil"/>
          <w:right w:val="nil"/>
          <w:between w:val="nil"/>
        </w:pBdr>
        <w:ind w:left="708"/>
        <w:jc w:val="both"/>
        <w:rPr>
          <w:del w:id="1701" w:author="Carlos Eduardo Gonzaga Romaniello de Souza" w:date="2021-07-25T19:03:00Z"/>
          <w:color w:val="0070C0"/>
        </w:rPr>
      </w:pPr>
      <w:del w:id="1702" w:author="Carlos Eduardo Gonzaga Romaniello de Souza" w:date="2021-07-25T19:03:00Z">
        <w:r w:rsidDel="005D3330">
          <w:rPr>
            <w:color w:val="0070C0"/>
          </w:rPr>
          <w:delText>Para cada interface de hardware é necessario descrever os atores que a utilizam, a fonte de dados entrada o destino dos dados de saída e o formato dos dados que nela trafegam, além dos relacionamentos com as demais interfaces do sistema.</w:delText>
        </w:r>
      </w:del>
    </w:p>
    <w:p w14:paraId="23A430B2" w14:textId="77777777" w:rsidR="00FF5FE4" w:rsidDel="005D3330" w:rsidRDefault="00FF5FE4">
      <w:pPr>
        <w:widowControl/>
        <w:pBdr>
          <w:top w:val="nil"/>
          <w:left w:val="nil"/>
          <w:bottom w:val="nil"/>
          <w:right w:val="nil"/>
          <w:between w:val="nil"/>
        </w:pBdr>
        <w:ind w:left="708"/>
        <w:jc w:val="both"/>
        <w:rPr>
          <w:del w:id="1703" w:author="Carlos Eduardo Gonzaga Romaniello de Souza" w:date="2021-07-25T19:03:00Z"/>
          <w:color w:val="0070C0"/>
        </w:rPr>
      </w:pPr>
    </w:p>
    <w:p w14:paraId="6CECDB14" w14:textId="77777777" w:rsidR="00FF5FE4" w:rsidDel="005D3330" w:rsidRDefault="0012612D">
      <w:pPr>
        <w:pStyle w:val="Ttulo3"/>
        <w:numPr>
          <w:ilvl w:val="2"/>
          <w:numId w:val="9"/>
        </w:numPr>
        <w:rPr>
          <w:del w:id="1704" w:author="Carlos Eduardo Gonzaga Romaniello de Souza" w:date="2021-07-25T19:03:00Z"/>
          <w:color w:val="0070C0"/>
        </w:rPr>
      </w:pPr>
      <w:del w:id="1705" w:author="Carlos Eduardo Gonzaga Romaniello de Souza" w:date="2021-07-25T19:03:00Z">
        <w:r w:rsidDel="005D3330">
          <w:rPr>
            <w:color w:val="0070C0"/>
          </w:rPr>
          <w:delText>Interface com o Servidor de Documentos</w:delText>
        </w:r>
      </w:del>
    </w:p>
    <w:p w14:paraId="559D73DE" w14:textId="77777777" w:rsidR="00FF5FE4" w:rsidDel="005D3330" w:rsidRDefault="0012612D">
      <w:pPr>
        <w:widowControl/>
        <w:pBdr>
          <w:top w:val="nil"/>
          <w:left w:val="nil"/>
          <w:bottom w:val="nil"/>
          <w:right w:val="nil"/>
          <w:between w:val="nil"/>
        </w:pBdr>
        <w:ind w:left="708"/>
        <w:jc w:val="both"/>
        <w:rPr>
          <w:del w:id="1706" w:author="Carlos Eduardo Gonzaga Romaniello de Souza" w:date="2021-07-25T19:03:00Z"/>
          <w:color w:val="0070C0"/>
        </w:rPr>
      </w:pPr>
      <w:del w:id="1707" w:author="Carlos Eduardo Gonzaga Romaniello de Souza" w:date="2021-07-25T19:03:00Z">
        <w:r w:rsidDel="005D3330">
          <w:rPr>
            <w:color w:val="0070C0"/>
          </w:rPr>
          <w:tab/>
          <w:delText>Será necessário uma conexão de rede, com privilégio de leitura, ao servidor que executa o diretório de documentos para aquisição de dados em diretório compartilhado.</w:delText>
        </w:r>
      </w:del>
    </w:p>
    <w:p w14:paraId="1472F12E" w14:textId="77777777" w:rsidR="00FF5FE4" w:rsidDel="005D3330" w:rsidRDefault="00FF5FE4">
      <w:pPr>
        <w:rPr>
          <w:del w:id="1708" w:author="Carlos Eduardo Gonzaga Romaniello de Souza" w:date="2021-07-25T19:03:00Z"/>
        </w:rPr>
      </w:pPr>
    </w:p>
    <w:p w14:paraId="189B29E9" w14:textId="77777777" w:rsidR="00FF5FE4" w:rsidDel="005D3330" w:rsidRDefault="0012612D">
      <w:pPr>
        <w:pStyle w:val="Ttulo4"/>
        <w:numPr>
          <w:ilvl w:val="3"/>
          <w:numId w:val="9"/>
        </w:numPr>
        <w:rPr>
          <w:del w:id="1709" w:author="Carlos Eduardo Gonzaga Romaniello de Souza" w:date="2021-07-25T19:03:00Z"/>
          <w:color w:val="0070C0"/>
        </w:rPr>
      </w:pPr>
      <w:del w:id="1710" w:author="Carlos Eduardo Gonzaga Romaniello de Souza" w:date="2021-07-25T19:03:00Z">
        <w:r w:rsidDel="005D3330">
          <w:rPr>
            <w:color w:val="0070C0"/>
          </w:rPr>
          <w:delText>Fonte de Entrada</w:delText>
        </w:r>
      </w:del>
    </w:p>
    <w:p w14:paraId="13A38BF7" w14:textId="77777777" w:rsidR="00FF5FE4" w:rsidDel="005D3330" w:rsidRDefault="0012612D">
      <w:pPr>
        <w:widowControl/>
        <w:pBdr>
          <w:top w:val="nil"/>
          <w:left w:val="nil"/>
          <w:bottom w:val="nil"/>
          <w:right w:val="nil"/>
          <w:between w:val="nil"/>
        </w:pBdr>
        <w:ind w:left="708"/>
        <w:jc w:val="both"/>
        <w:rPr>
          <w:del w:id="1711" w:author="Carlos Eduardo Gonzaga Romaniello de Souza" w:date="2021-07-25T19:03:00Z"/>
          <w:color w:val="0070C0"/>
        </w:rPr>
      </w:pPr>
      <w:del w:id="1712" w:author="Carlos Eduardo Gonzaga Romaniello de Souza" w:date="2021-07-25T19:03:00Z">
        <w:r w:rsidDel="005D3330">
          <w:rPr>
            <w:color w:val="0070C0"/>
          </w:rPr>
          <w:delText xml:space="preserve">Como o servidor documentos executa no no sistema operacional Linux, os arquivos serão compartilhado via o software SAMBA. </w:delText>
        </w:r>
      </w:del>
    </w:p>
    <w:p w14:paraId="043D3EAD" w14:textId="77777777" w:rsidR="00FF5FE4" w:rsidDel="005D3330" w:rsidRDefault="00FF5FE4">
      <w:pPr>
        <w:widowControl/>
        <w:pBdr>
          <w:top w:val="nil"/>
          <w:left w:val="nil"/>
          <w:bottom w:val="nil"/>
          <w:right w:val="nil"/>
          <w:between w:val="nil"/>
        </w:pBdr>
        <w:tabs>
          <w:tab w:val="right" w:pos="9922"/>
        </w:tabs>
        <w:rPr>
          <w:del w:id="1713" w:author="Carlos Eduardo Gonzaga Romaniello de Souza" w:date="2021-07-25T19:03:00Z"/>
          <w:b/>
          <w:color w:val="0070C0"/>
          <w:sz w:val="22"/>
          <w:szCs w:val="22"/>
        </w:rPr>
      </w:pPr>
    </w:p>
    <w:p w14:paraId="3C9A3250" w14:textId="77777777" w:rsidR="00FF5FE4" w:rsidDel="005D3330" w:rsidRDefault="0012612D">
      <w:pPr>
        <w:pStyle w:val="Ttulo4"/>
        <w:numPr>
          <w:ilvl w:val="3"/>
          <w:numId w:val="9"/>
        </w:numPr>
        <w:rPr>
          <w:del w:id="1714" w:author="Carlos Eduardo Gonzaga Romaniello de Souza" w:date="2021-07-25T19:03:00Z"/>
          <w:color w:val="0070C0"/>
        </w:rPr>
      </w:pPr>
      <w:del w:id="1715" w:author="Carlos Eduardo Gonzaga Romaniello de Souza" w:date="2021-07-25T19:03:00Z">
        <w:r w:rsidDel="005D3330">
          <w:rPr>
            <w:color w:val="0070C0"/>
          </w:rPr>
          <w:delText>Destino de Saída</w:delText>
        </w:r>
      </w:del>
    </w:p>
    <w:p w14:paraId="0288FB23" w14:textId="77777777" w:rsidR="00FF5FE4" w:rsidDel="005D3330" w:rsidRDefault="0012612D">
      <w:pPr>
        <w:widowControl/>
        <w:pBdr>
          <w:top w:val="nil"/>
          <w:left w:val="nil"/>
          <w:bottom w:val="nil"/>
          <w:right w:val="nil"/>
          <w:between w:val="nil"/>
        </w:pBdr>
        <w:ind w:left="708"/>
        <w:jc w:val="both"/>
        <w:rPr>
          <w:del w:id="1716" w:author="Carlos Eduardo Gonzaga Romaniello de Souza" w:date="2021-07-25T19:03:00Z"/>
          <w:color w:val="0070C0"/>
        </w:rPr>
      </w:pPr>
      <w:del w:id="1717" w:author="Carlos Eduardo Gonzaga Romaniello de Souza" w:date="2021-07-25T19:03:00Z">
        <w:r w:rsidDel="005D3330">
          <w:rPr>
            <w:color w:val="0070C0"/>
          </w:rPr>
          <w:delText>Não se aplica.</w:delText>
        </w:r>
      </w:del>
    </w:p>
    <w:p w14:paraId="5C17198C" w14:textId="77777777" w:rsidR="00FF5FE4" w:rsidDel="005D3330" w:rsidRDefault="00FF5FE4">
      <w:pPr>
        <w:widowControl/>
        <w:pBdr>
          <w:top w:val="nil"/>
          <w:left w:val="nil"/>
          <w:bottom w:val="nil"/>
          <w:right w:val="nil"/>
          <w:between w:val="nil"/>
        </w:pBdr>
        <w:tabs>
          <w:tab w:val="right" w:pos="9922"/>
        </w:tabs>
        <w:rPr>
          <w:del w:id="1718" w:author="Carlos Eduardo Gonzaga Romaniello de Souza" w:date="2021-07-25T19:03:00Z"/>
          <w:b/>
          <w:color w:val="0070C0"/>
          <w:sz w:val="22"/>
          <w:szCs w:val="22"/>
        </w:rPr>
      </w:pPr>
    </w:p>
    <w:p w14:paraId="7D3BF3AA" w14:textId="77777777" w:rsidR="00FF5FE4" w:rsidDel="005D3330" w:rsidRDefault="0012612D">
      <w:pPr>
        <w:pStyle w:val="Ttulo4"/>
        <w:numPr>
          <w:ilvl w:val="3"/>
          <w:numId w:val="9"/>
        </w:numPr>
        <w:rPr>
          <w:del w:id="1719" w:author="Carlos Eduardo Gonzaga Romaniello de Souza" w:date="2021-07-25T19:03:00Z"/>
          <w:color w:val="0070C0"/>
        </w:rPr>
      </w:pPr>
      <w:del w:id="1720" w:author="Carlos Eduardo Gonzaga Romaniello de Souza" w:date="2021-07-25T19:03:00Z">
        <w:r w:rsidDel="005D3330">
          <w:rPr>
            <w:color w:val="0070C0"/>
          </w:rPr>
          <w:delText>Relacionamento com outras interfaces</w:delText>
        </w:r>
      </w:del>
    </w:p>
    <w:p w14:paraId="7FFFAF80" w14:textId="77777777" w:rsidR="00FF5FE4" w:rsidDel="005D3330" w:rsidRDefault="0012612D">
      <w:pPr>
        <w:widowControl/>
        <w:pBdr>
          <w:top w:val="nil"/>
          <w:left w:val="nil"/>
          <w:bottom w:val="nil"/>
          <w:right w:val="nil"/>
          <w:between w:val="nil"/>
        </w:pBdr>
        <w:ind w:left="708"/>
        <w:jc w:val="both"/>
        <w:rPr>
          <w:del w:id="1721" w:author="Carlos Eduardo Gonzaga Romaniello de Souza" w:date="2021-07-25T19:03:00Z"/>
          <w:color w:val="0070C0"/>
        </w:rPr>
      </w:pPr>
      <w:del w:id="1722" w:author="Carlos Eduardo Gonzaga Romaniello de Souza" w:date="2021-07-25T19:03:00Z">
        <w:r w:rsidDel="005D3330">
          <w:rPr>
            <w:color w:val="0070C0"/>
          </w:rPr>
          <w:delText>Não se aplica.</w:delText>
        </w:r>
      </w:del>
    </w:p>
    <w:p w14:paraId="0EFCAD53" w14:textId="77777777" w:rsidR="00FF5FE4" w:rsidDel="005D3330" w:rsidRDefault="00FF5FE4">
      <w:pPr>
        <w:widowControl/>
        <w:pBdr>
          <w:top w:val="nil"/>
          <w:left w:val="nil"/>
          <w:bottom w:val="nil"/>
          <w:right w:val="nil"/>
          <w:between w:val="nil"/>
        </w:pBdr>
        <w:tabs>
          <w:tab w:val="right" w:pos="9922"/>
        </w:tabs>
        <w:rPr>
          <w:del w:id="1723" w:author="Carlos Eduardo Gonzaga Romaniello de Souza" w:date="2021-07-25T19:03:00Z"/>
          <w:b/>
          <w:color w:val="0070C0"/>
          <w:sz w:val="22"/>
          <w:szCs w:val="22"/>
        </w:rPr>
      </w:pPr>
    </w:p>
    <w:p w14:paraId="0E920B51" w14:textId="77777777" w:rsidR="00FF5FE4" w:rsidDel="005D3330" w:rsidRDefault="0012612D">
      <w:pPr>
        <w:pStyle w:val="Ttulo4"/>
        <w:numPr>
          <w:ilvl w:val="3"/>
          <w:numId w:val="9"/>
        </w:numPr>
        <w:rPr>
          <w:del w:id="1724" w:author="Carlos Eduardo Gonzaga Romaniello de Souza" w:date="2021-07-25T19:03:00Z"/>
          <w:color w:val="0070C0"/>
        </w:rPr>
      </w:pPr>
      <w:del w:id="1725" w:author="Carlos Eduardo Gonzaga Romaniello de Souza" w:date="2021-07-25T19:03:00Z">
        <w:r w:rsidDel="005D3330">
          <w:rPr>
            <w:color w:val="0070C0"/>
          </w:rPr>
          <w:delText>Formato</w:delText>
        </w:r>
      </w:del>
    </w:p>
    <w:p w14:paraId="13C8E4D1" w14:textId="77777777" w:rsidR="00FF5FE4" w:rsidDel="005D3330" w:rsidRDefault="0012612D">
      <w:pPr>
        <w:widowControl/>
        <w:pBdr>
          <w:top w:val="nil"/>
          <w:left w:val="nil"/>
          <w:bottom w:val="nil"/>
          <w:right w:val="nil"/>
          <w:between w:val="nil"/>
        </w:pBdr>
        <w:ind w:left="708"/>
        <w:jc w:val="both"/>
        <w:rPr>
          <w:del w:id="1726" w:author="Carlos Eduardo Gonzaga Romaniello de Souza" w:date="2021-07-25T19:03:00Z"/>
          <w:color w:val="0070C0"/>
        </w:rPr>
      </w:pPr>
      <w:del w:id="1727" w:author="Carlos Eduardo Gonzaga Romaniello de Souza" w:date="2021-07-25T19:03:00Z">
        <w:r w:rsidDel="005D3330">
          <w:rPr>
            <w:color w:val="0070C0"/>
          </w:rPr>
          <w:delText>Não se aplica.</w:delText>
        </w:r>
      </w:del>
    </w:p>
    <w:p w14:paraId="1CFED6DB" w14:textId="77777777" w:rsidR="00FF5FE4" w:rsidDel="005D3330" w:rsidRDefault="00FF5FE4">
      <w:pPr>
        <w:widowControl/>
        <w:pBdr>
          <w:top w:val="nil"/>
          <w:left w:val="nil"/>
          <w:bottom w:val="nil"/>
          <w:right w:val="nil"/>
          <w:between w:val="nil"/>
        </w:pBdr>
        <w:tabs>
          <w:tab w:val="right" w:pos="9922"/>
        </w:tabs>
        <w:rPr>
          <w:del w:id="1728" w:author="Carlos Eduardo Gonzaga Romaniello de Souza" w:date="2021-07-25T19:03:00Z"/>
          <w:b/>
          <w:color w:val="0070C0"/>
          <w:sz w:val="22"/>
          <w:szCs w:val="22"/>
        </w:rPr>
      </w:pPr>
    </w:p>
    <w:p w14:paraId="77855A7C" w14:textId="77777777" w:rsidR="00FF5FE4" w:rsidDel="005D3330" w:rsidRDefault="0012612D">
      <w:pPr>
        <w:pStyle w:val="Ttulo2"/>
        <w:numPr>
          <w:ilvl w:val="1"/>
          <w:numId w:val="9"/>
        </w:numPr>
        <w:rPr>
          <w:del w:id="1729" w:author="Carlos Eduardo Gonzaga Romaniello de Souza" w:date="2021-07-25T19:03:00Z"/>
          <w:color w:val="0070C0"/>
        </w:rPr>
      </w:pPr>
      <w:del w:id="1730" w:author="Carlos Eduardo Gonzaga Romaniello de Souza" w:date="2021-07-25T19:03:00Z">
        <w:r w:rsidDel="005D3330">
          <w:rPr>
            <w:color w:val="0070C0"/>
          </w:rPr>
          <w:delText>Interfaces de Software</w:delText>
        </w:r>
      </w:del>
    </w:p>
    <w:p w14:paraId="51ED3976" w14:textId="77777777" w:rsidR="00FF5FE4" w:rsidDel="005D3330" w:rsidRDefault="00FF5FE4">
      <w:pPr>
        <w:widowControl/>
        <w:pBdr>
          <w:top w:val="nil"/>
          <w:left w:val="nil"/>
          <w:bottom w:val="nil"/>
          <w:right w:val="nil"/>
          <w:between w:val="nil"/>
        </w:pBdr>
        <w:tabs>
          <w:tab w:val="right" w:pos="9922"/>
        </w:tabs>
        <w:rPr>
          <w:del w:id="1731" w:author="Carlos Eduardo Gonzaga Romaniello de Souza" w:date="2021-07-25T19:03:00Z"/>
          <w:b/>
          <w:color w:val="0070C0"/>
          <w:sz w:val="22"/>
          <w:szCs w:val="22"/>
        </w:rPr>
      </w:pPr>
    </w:p>
    <w:p w14:paraId="14C24BCC" w14:textId="77777777" w:rsidR="00FF5FE4" w:rsidDel="005D3330" w:rsidRDefault="0012612D">
      <w:pPr>
        <w:widowControl/>
        <w:pBdr>
          <w:top w:val="nil"/>
          <w:left w:val="nil"/>
          <w:bottom w:val="nil"/>
          <w:right w:val="nil"/>
          <w:between w:val="nil"/>
        </w:pBdr>
        <w:ind w:left="708"/>
        <w:jc w:val="both"/>
        <w:rPr>
          <w:del w:id="1732" w:author="Carlos Eduardo Gonzaga Romaniello de Souza" w:date="2021-07-25T19:03:00Z"/>
          <w:color w:val="0070C0"/>
        </w:rPr>
      </w:pPr>
      <w:del w:id="1733" w:author="Carlos Eduardo Gonzaga Romaniello de Souza" w:date="2021-07-25T19:03:00Z">
        <w:r w:rsidDel="005D3330">
          <w:rPr>
            <w:color w:val="0070C0"/>
          </w:rPr>
          <w:delText xml:space="preserve">Descreve-se aqui a comunicação do sistema com algum outro sistema. </w:delText>
        </w:r>
      </w:del>
    </w:p>
    <w:p w14:paraId="7CE2821C" w14:textId="77777777" w:rsidR="00FF5FE4" w:rsidDel="005D3330" w:rsidRDefault="00FF5FE4">
      <w:pPr>
        <w:widowControl/>
        <w:jc w:val="center"/>
        <w:rPr>
          <w:del w:id="1734" w:author="Carlos Eduardo Gonzaga Romaniello de Souza" w:date="2021-07-25T19:03:00Z"/>
          <w:color w:val="0070C0"/>
        </w:rPr>
      </w:pPr>
    </w:p>
    <w:p w14:paraId="18A6646F" w14:textId="77777777" w:rsidR="00FF5FE4" w:rsidDel="005D3330" w:rsidRDefault="0012612D">
      <w:pPr>
        <w:widowControl/>
        <w:jc w:val="center"/>
        <w:rPr>
          <w:del w:id="1735" w:author="Carlos Eduardo Gonzaga Romaniello de Souza" w:date="2021-07-25T19:03:00Z"/>
          <w:b/>
          <w:color w:val="0070C0"/>
        </w:rPr>
      </w:pPr>
      <w:del w:id="1736" w:author="Carlos Eduardo Gonzaga Romaniello de Souza" w:date="2021-07-25T19:03:00Z">
        <w:r w:rsidDel="005D3330">
          <w:rPr>
            <w:b/>
            <w:color w:val="0070C0"/>
          </w:rPr>
          <w:delText>Tabela 7: Lista de Interfaces de Hardware</w:delText>
        </w:r>
      </w:del>
    </w:p>
    <w:tbl>
      <w:tblPr>
        <w:tblStyle w:val="a6"/>
        <w:tblW w:w="9360" w:type="dxa"/>
        <w:jc w:val="center"/>
        <w:tblInd w:w="0" w:type="dxa"/>
        <w:tblBorders>
          <w:top w:val="single" w:sz="12" w:space="0" w:color="808080"/>
          <w:bottom w:val="single" w:sz="12" w:space="0" w:color="808080"/>
          <w:insideH w:val="dotted" w:sz="4" w:space="0" w:color="808080"/>
          <w:insideV w:val="dotted" w:sz="4" w:space="0" w:color="808080"/>
        </w:tblBorders>
        <w:tblLayout w:type="fixed"/>
        <w:tblLook w:val="0000" w:firstRow="0" w:lastRow="0" w:firstColumn="0" w:lastColumn="0" w:noHBand="0" w:noVBand="0"/>
      </w:tblPr>
      <w:tblGrid>
        <w:gridCol w:w="972"/>
        <w:gridCol w:w="1470"/>
        <w:gridCol w:w="1640"/>
        <w:gridCol w:w="2447"/>
        <w:gridCol w:w="2831"/>
      </w:tblGrid>
      <w:tr w:rsidR="00FF5FE4" w:rsidDel="005D3330" w14:paraId="6BD05027" w14:textId="77777777">
        <w:trPr>
          <w:jc w:val="center"/>
          <w:del w:id="1737" w:author="Carlos Eduardo Gonzaga Romaniello de Souza" w:date="2021-07-25T19:03:00Z"/>
        </w:trPr>
        <w:tc>
          <w:tcPr>
            <w:tcW w:w="972" w:type="dxa"/>
            <w:shd w:val="clear" w:color="auto" w:fill="003366"/>
            <w:vAlign w:val="center"/>
          </w:tcPr>
          <w:p w14:paraId="4267BE55" w14:textId="77777777" w:rsidR="00FF5FE4" w:rsidDel="005D3330" w:rsidRDefault="0012612D">
            <w:pPr>
              <w:jc w:val="center"/>
              <w:rPr>
                <w:del w:id="1738" w:author="Carlos Eduardo Gonzaga Romaniello de Souza" w:date="2021-07-25T19:03:00Z"/>
                <w:b/>
                <w:color w:val="FFFFFF"/>
              </w:rPr>
            </w:pPr>
            <w:del w:id="1739" w:author="Carlos Eduardo Gonzaga Romaniello de Souza" w:date="2021-07-25T19:03:00Z">
              <w:r w:rsidDel="005D3330">
                <w:rPr>
                  <w:b/>
                  <w:color w:val="FFFFFF"/>
                </w:rPr>
                <w:delText>Número</w:delText>
              </w:r>
            </w:del>
          </w:p>
        </w:tc>
        <w:tc>
          <w:tcPr>
            <w:tcW w:w="1470" w:type="dxa"/>
            <w:shd w:val="clear" w:color="auto" w:fill="003366"/>
            <w:vAlign w:val="center"/>
          </w:tcPr>
          <w:p w14:paraId="20FD8BB6" w14:textId="77777777" w:rsidR="00FF5FE4" w:rsidDel="005D3330" w:rsidRDefault="0012612D">
            <w:pPr>
              <w:jc w:val="center"/>
              <w:rPr>
                <w:del w:id="1740" w:author="Carlos Eduardo Gonzaga Romaniello de Souza" w:date="2021-07-25T19:03:00Z"/>
                <w:b/>
              </w:rPr>
            </w:pPr>
            <w:del w:id="1741" w:author="Carlos Eduardo Gonzaga Romaniello de Souza" w:date="2021-07-25T19:03:00Z">
              <w:r w:rsidDel="005D3330">
                <w:rPr>
                  <w:b/>
                </w:rPr>
                <w:delText>Interface</w:delText>
              </w:r>
            </w:del>
          </w:p>
        </w:tc>
        <w:tc>
          <w:tcPr>
            <w:tcW w:w="1640" w:type="dxa"/>
            <w:shd w:val="clear" w:color="auto" w:fill="003366"/>
          </w:tcPr>
          <w:p w14:paraId="39E58DE0" w14:textId="77777777" w:rsidR="00FF5FE4" w:rsidDel="005D3330" w:rsidRDefault="0012612D">
            <w:pPr>
              <w:jc w:val="center"/>
              <w:rPr>
                <w:del w:id="1742" w:author="Carlos Eduardo Gonzaga Romaniello de Souza" w:date="2021-07-25T19:03:00Z"/>
                <w:b/>
                <w:color w:val="FFFFFF"/>
              </w:rPr>
            </w:pPr>
            <w:del w:id="1743" w:author="Carlos Eduardo Gonzaga Romaniello de Souza" w:date="2021-07-25T19:03:00Z">
              <w:r w:rsidDel="005D3330">
                <w:rPr>
                  <w:b/>
                  <w:color w:val="FFFFFF"/>
                </w:rPr>
                <w:delText>Atores</w:delText>
              </w:r>
            </w:del>
          </w:p>
        </w:tc>
        <w:tc>
          <w:tcPr>
            <w:tcW w:w="2447" w:type="dxa"/>
            <w:shd w:val="clear" w:color="auto" w:fill="003366"/>
          </w:tcPr>
          <w:p w14:paraId="36808C2A" w14:textId="77777777" w:rsidR="00FF5FE4" w:rsidDel="005D3330" w:rsidRDefault="0012612D">
            <w:pPr>
              <w:jc w:val="center"/>
              <w:rPr>
                <w:del w:id="1744" w:author="Carlos Eduardo Gonzaga Romaniello de Souza" w:date="2021-07-25T19:03:00Z"/>
                <w:b/>
                <w:color w:val="FFFFFF"/>
              </w:rPr>
            </w:pPr>
            <w:del w:id="1745" w:author="Carlos Eduardo Gonzaga Romaniello de Souza" w:date="2021-07-25T19:03:00Z">
              <w:r w:rsidDel="005D3330">
                <w:rPr>
                  <w:b/>
                </w:rPr>
                <w:delText>Caso de Uso</w:delText>
              </w:r>
            </w:del>
          </w:p>
        </w:tc>
        <w:tc>
          <w:tcPr>
            <w:tcW w:w="2831" w:type="dxa"/>
            <w:shd w:val="clear" w:color="auto" w:fill="003366"/>
            <w:vAlign w:val="center"/>
          </w:tcPr>
          <w:p w14:paraId="7C8DED2A" w14:textId="77777777" w:rsidR="00FF5FE4" w:rsidDel="005D3330" w:rsidRDefault="0012612D">
            <w:pPr>
              <w:jc w:val="center"/>
              <w:rPr>
                <w:del w:id="1746" w:author="Carlos Eduardo Gonzaga Romaniello de Souza" w:date="2021-07-25T19:03:00Z"/>
                <w:b/>
                <w:color w:val="FFFFFF"/>
              </w:rPr>
            </w:pPr>
            <w:del w:id="1747" w:author="Carlos Eduardo Gonzaga Romaniello de Souza" w:date="2021-07-25T19:03:00Z">
              <w:r w:rsidDel="005D3330">
                <w:rPr>
                  <w:b/>
                  <w:color w:val="FFFFFF"/>
                </w:rPr>
                <w:delText>Des</w:delText>
              </w:r>
              <w:r w:rsidDel="005D3330">
                <w:rPr>
                  <w:b/>
                </w:rPr>
                <w:delText>cri</w:delText>
              </w:r>
              <w:r w:rsidDel="005D3330">
                <w:rPr>
                  <w:b/>
                  <w:color w:val="FFFFFF"/>
                </w:rPr>
                <w:delText>ção</w:delText>
              </w:r>
            </w:del>
          </w:p>
        </w:tc>
      </w:tr>
      <w:tr w:rsidR="00FF5FE4" w:rsidDel="005D3330" w14:paraId="74D709D4" w14:textId="77777777">
        <w:trPr>
          <w:jc w:val="center"/>
          <w:del w:id="1748" w:author="Carlos Eduardo Gonzaga Romaniello de Souza" w:date="2021-07-25T19:03:00Z"/>
        </w:trPr>
        <w:tc>
          <w:tcPr>
            <w:tcW w:w="972" w:type="dxa"/>
            <w:vAlign w:val="center"/>
          </w:tcPr>
          <w:p w14:paraId="319FD796" w14:textId="77777777" w:rsidR="00FF5FE4" w:rsidDel="005D3330" w:rsidRDefault="0012612D">
            <w:pPr>
              <w:widowControl/>
              <w:pBdr>
                <w:top w:val="nil"/>
                <w:left w:val="nil"/>
                <w:bottom w:val="nil"/>
                <w:right w:val="nil"/>
                <w:between w:val="nil"/>
              </w:pBdr>
              <w:spacing w:before="120" w:after="120"/>
              <w:rPr>
                <w:del w:id="1749" w:author="Carlos Eduardo Gonzaga Romaniello de Souza" w:date="2021-07-25T19:03:00Z"/>
                <w:color w:val="000000"/>
              </w:rPr>
            </w:pPr>
            <w:del w:id="1750" w:author="Carlos Eduardo Gonzaga Romaniello de Souza" w:date="2021-07-25T19:03:00Z">
              <w:r w:rsidDel="005D3330">
                <w:rPr>
                  <w:color w:val="000000"/>
                </w:rPr>
                <w:delText>1</w:delText>
              </w:r>
            </w:del>
          </w:p>
        </w:tc>
        <w:tc>
          <w:tcPr>
            <w:tcW w:w="1470" w:type="dxa"/>
            <w:vAlign w:val="center"/>
          </w:tcPr>
          <w:p w14:paraId="5C1E733A" w14:textId="77777777" w:rsidR="00FF5FE4" w:rsidDel="005D3330" w:rsidRDefault="0012612D">
            <w:pPr>
              <w:widowControl/>
              <w:pBdr>
                <w:top w:val="nil"/>
                <w:left w:val="nil"/>
                <w:bottom w:val="nil"/>
                <w:right w:val="nil"/>
                <w:between w:val="nil"/>
              </w:pBdr>
              <w:spacing w:before="120" w:after="120"/>
              <w:rPr>
                <w:del w:id="1751" w:author="Carlos Eduardo Gonzaga Romaniello de Souza" w:date="2021-07-25T19:03:00Z"/>
                <w:color w:val="0070C0"/>
              </w:rPr>
            </w:pPr>
            <w:del w:id="1752" w:author="Carlos Eduardo Gonzaga Romaniello de Souza" w:date="2021-07-25T19:03:00Z">
              <w:r w:rsidDel="005D3330">
                <w:rPr>
                  <w:color w:val="0070C0"/>
                </w:rPr>
                <w:delText>Diretório de Mapas</w:delText>
              </w:r>
            </w:del>
          </w:p>
        </w:tc>
        <w:tc>
          <w:tcPr>
            <w:tcW w:w="1640" w:type="dxa"/>
          </w:tcPr>
          <w:p w14:paraId="17375AD4" w14:textId="77777777" w:rsidR="00FF5FE4" w:rsidDel="005D3330" w:rsidRDefault="00FF5FE4">
            <w:pPr>
              <w:widowControl/>
              <w:pBdr>
                <w:top w:val="nil"/>
                <w:left w:val="nil"/>
                <w:bottom w:val="nil"/>
                <w:right w:val="nil"/>
                <w:between w:val="nil"/>
              </w:pBdr>
              <w:spacing w:before="120" w:after="120"/>
              <w:rPr>
                <w:del w:id="1753" w:author="Carlos Eduardo Gonzaga Romaniello de Souza" w:date="2021-07-25T19:03:00Z"/>
                <w:color w:val="0070C0"/>
              </w:rPr>
            </w:pPr>
          </w:p>
          <w:p w14:paraId="41A439ED" w14:textId="77777777" w:rsidR="00FF5FE4" w:rsidDel="005D3330" w:rsidRDefault="0012612D">
            <w:pPr>
              <w:widowControl/>
              <w:pBdr>
                <w:top w:val="nil"/>
                <w:left w:val="nil"/>
                <w:bottom w:val="nil"/>
                <w:right w:val="nil"/>
                <w:between w:val="nil"/>
              </w:pBdr>
              <w:spacing w:before="120" w:after="120"/>
              <w:rPr>
                <w:del w:id="1754" w:author="Carlos Eduardo Gonzaga Romaniello de Souza" w:date="2021-07-25T19:03:00Z"/>
                <w:color w:val="0070C0"/>
              </w:rPr>
            </w:pPr>
            <w:del w:id="1755" w:author="Carlos Eduardo Gonzaga Romaniello de Souza" w:date="2021-07-25T19:03:00Z">
              <w:r w:rsidDel="005D3330">
                <w:rPr>
                  <w:color w:val="0070C0"/>
                </w:rPr>
                <w:delText>Administrador</w:delText>
              </w:r>
            </w:del>
          </w:p>
        </w:tc>
        <w:tc>
          <w:tcPr>
            <w:tcW w:w="2447" w:type="dxa"/>
          </w:tcPr>
          <w:p w14:paraId="544F1ACE" w14:textId="77777777" w:rsidR="00FF5FE4" w:rsidDel="005D3330" w:rsidRDefault="0012612D">
            <w:pPr>
              <w:widowControl/>
              <w:pBdr>
                <w:top w:val="nil"/>
                <w:left w:val="nil"/>
                <w:bottom w:val="nil"/>
                <w:right w:val="nil"/>
                <w:between w:val="nil"/>
              </w:pBdr>
              <w:spacing w:before="120" w:after="120"/>
              <w:rPr>
                <w:del w:id="1756" w:author="Carlos Eduardo Gonzaga Romaniello de Souza" w:date="2021-07-25T19:03:00Z"/>
                <w:color w:val="0070C0"/>
              </w:rPr>
            </w:pPr>
            <w:del w:id="1757" w:author="Carlos Eduardo Gonzaga Romaniello de Souza" w:date="2021-07-25T19:03:00Z">
              <w:r w:rsidDel="005D3330">
                <w:rPr>
                  <w:color w:val="0070C0"/>
                </w:rPr>
                <w:delText>Atualiza</w:delText>
              </w:r>
              <w:r w:rsidDel="005D3330">
                <w:rPr>
                  <w:color w:val="0070C0"/>
                  <w:sz w:val="18"/>
                  <w:szCs w:val="18"/>
                </w:rPr>
                <w:delText>cão de Mapa Topografico</w:delText>
              </w:r>
            </w:del>
          </w:p>
        </w:tc>
        <w:tc>
          <w:tcPr>
            <w:tcW w:w="2831" w:type="dxa"/>
            <w:vAlign w:val="center"/>
          </w:tcPr>
          <w:p w14:paraId="79C42547" w14:textId="77777777" w:rsidR="00FF5FE4" w:rsidDel="005D3330" w:rsidRDefault="0012612D">
            <w:pPr>
              <w:widowControl/>
              <w:pBdr>
                <w:top w:val="nil"/>
                <w:left w:val="nil"/>
                <w:bottom w:val="nil"/>
                <w:right w:val="nil"/>
                <w:between w:val="nil"/>
              </w:pBdr>
              <w:spacing w:before="120" w:after="120"/>
              <w:rPr>
                <w:del w:id="1758" w:author="Carlos Eduardo Gonzaga Romaniello de Souza" w:date="2021-07-25T19:03:00Z"/>
                <w:color w:val="0070C0"/>
              </w:rPr>
            </w:pPr>
            <w:del w:id="1759" w:author="Carlos Eduardo Gonzaga Romaniello de Souza" w:date="2021-07-25T19:03:00Z">
              <w:r w:rsidDel="005D3330">
                <w:rPr>
                  <w:color w:val="0070C0"/>
                </w:rPr>
                <w:delText>Interfa</w:delText>
              </w:r>
              <w:r w:rsidDel="005D3330">
                <w:rPr>
                  <w:color w:val="0070C0"/>
                  <w:sz w:val="18"/>
                  <w:szCs w:val="18"/>
                </w:rPr>
                <w:delText>ce de integracão com o sistema “Diretorio de Mapas” da empresa XYZ através da qual mapas topograficos podem ser importados</w:delText>
              </w:r>
            </w:del>
          </w:p>
        </w:tc>
      </w:tr>
      <w:tr w:rsidR="00FF5FE4" w:rsidDel="005D3330" w14:paraId="6A041B84" w14:textId="77777777">
        <w:trPr>
          <w:jc w:val="center"/>
          <w:del w:id="1760" w:author="Carlos Eduardo Gonzaga Romaniello de Souza" w:date="2021-07-25T19:03:00Z"/>
        </w:trPr>
        <w:tc>
          <w:tcPr>
            <w:tcW w:w="972" w:type="dxa"/>
            <w:vAlign w:val="center"/>
          </w:tcPr>
          <w:p w14:paraId="78A0FFBA" w14:textId="77777777" w:rsidR="00FF5FE4" w:rsidDel="005D3330" w:rsidRDefault="0012612D">
            <w:pPr>
              <w:widowControl/>
              <w:pBdr>
                <w:top w:val="nil"/>
                <w:left w:val="nil"/>
                <w:bottom w:val="nil"/>
                <w:right w:val="nil"/>
                <w:between w:val="nil"/>
              </w:pBdr>
              <w:spacing w:before="120" w:after="120"/>
              <w:rPr>
                <w:del w:id="1761" w:author="Carlos Eduardo Gonzaga Romaniello de Souza" w:date="2021-07-25T19:03:00Z"/>
                <w:color w:val="000000"/>
              </w:rPr>
            </w:pPr>
            <w:del w:id="1762" w:author="Carlos Eduardo Gonzaga Romaniello de Souza" w:date="2021-07-25T19:03:00Z">
              <w:r w:rsidDel="005D3330">
                <w:rPr>
                  <w:color w:val="000000"/>
                </w:rPr>
                <w:delText>2</w:delText>
              </w:r>
            </w:del>
          </w:p>
        </w:tc>
        <w:tc>
          <w:tcPr>
            <w:tcW w:w="1470" w:type="dxa"/>
            <w:vAlign w:val="center"/>
          </w:tcPr>
          <w:p w14:paraId="537F6A32" w14:textId="77777777" w:rsidR="00FF5FE4" w:rsidDel="005D3330" w:rsidRDefault="00FF5FE4">
            <w:pPr>
              <w:widowControl/>
              <w:pBdr>
                <w:top w:val="nil"/>
                <w:left w:val="nil"/>
                <w:bottom w:val="nil"/>
                <w:right w:val="nil"/>
                <w:between w:val="nil"/>
              </w:pBdr>
              <w:spacing w:before="120" w:after="120"/>
              <w:rPr>
                <w:del w:id="1763" w:author="Carlos Eduardo Gonzaga Romaniello de Souza" w:date="2021-07-25T19:03:00Z"/>
                <w:color w:val="0070C0"/>
              </w:rPr>
            </w:pPr>
          </w:p>
        </w:tc>
        <w:tc>
          <w:tcPr>
            <w:tcW w:w="1640" w:type="dxa"/>
          </w:tcPr>
          <w:p w14:paraId="5A19E218" w14:textId="77777777" w:rsidR="00FF5FE4" w:rsidDel="005D3330" w:rsidRDefault="00FF5FE4">
            <w:pPr>
              <w:widowControl/>
              <w:pBdr>
                <w:top w:val="nil"/>
                <w:left w:val="nil"/>
                <w:bottom w:val="nil"/>
                <w:right w:val="nil"/>
                <w:between w:val="nil"/>
              </w:pBdr>
              <w:spacing w:before="120" w:after="120"/>
              <w:rPr>
                <w:del w:id="1764" w:author="Carlos Eduardo Gonzaga Romaniello de Souza" w:date="2021-07-25T19:03:00Z"/>
                <w:color w:val="0070C0"/>
              </w:rPr>
            </w:pPr>
          </w:p>
        </w:tc>
        <w:tc>
          <w:tcPr>
            <w:tcW w:w="2447" w:type="dxa"/>
          </w:tcPr>
          <w:p w14:paraId="2E039C12" w14:textId="77777777" w:rsidR="00FF5FE4" w:rsidDel="005D3330" w:rsidRDefault="00FF5FE4">
            <w:pPr>
              <w:widowControl/>
              <w:pBdr>
                <w:top w:val="nil"/>
                <w:left w:val="nil"/>
                <w:bottom w:val="nil"/>
                <w:right w:val="nil"/>
                <w:between w:val="nil"/>
              </w:pBdr>
              <w:spacing w:before="120" w:after="120"/>
              <w:rPr>
                <w:del w:id="1765" w:author="Carlos Eduardo Gonzaga Romaniello de Souza" w:date="2021-07-25T19:03:00Z"/>
                <w:b/>
                <w:color w:val="0070C0"/>
              </w:rPr>
            </w:pPr>
          </w:p>
        </w:tc>
        <w:tc>
          <w:tcPr>
            <w:tcW w:w="2831" w:type="dxa"/>
            <w:vAlign w:val="center"/>
          </w:tcPr>
          <w:p w14:paraId="5B8720D9" w14:textId="77777777" w:rsidR="00FF5FE4" w:rsidDel="005D3330" w:rsidRDefault="00FF5FE4">
            <w:pPr>
              <w:widowControl/>
              <w:pBdr>
                <w:top w:val="nil"/>
                <w:left w:val="nil"/>
                <w:bottom w:val="nil"/>
                <w:right w:val="nil"/>
                <w:between w:val="nil"/>
              </w:pBdr>
              <w:spacing w:before="120" w:after="120"/>
              <w:rPr>
                <w:del w:id="1766" w:author="Carlos Eduardo Gonzaga Romaniello de Souza" w:date="2021-07-25T19:03:00Z"/>
                <w:b/>
                <w:color w:val="0070C0"/>
              </w:rPr>
            </w:pPr>
          </w:p>
        </w:tc>
      </w:tr>
      <w:tr w:rsidR="00FF5FE4" w:rsidDel="005D3330" w14:paraId="3EB3A282" w14:textId="77777777">
        <w:trPr>
          <w:jc w:val="center"/>
          <w:del w:id="1767" w:author="Carlos Eduardo Gonzaga Romaniello de Souza" w:date="2021-07-25T19:03:00Z"/>
        </w:trPr>
        <w:tc>
          <w:tcPr>
            <w:tcW w:w="972" w:type="dxa"/>
            <w:vAlign w:val="center"/>
          </w:tcPr>
          <w:p w14:paraId="3AA08C5E" w14:textId="77777777" w:rsidR="00FF5FE4" w:rsidDel="005D3330" w:rsidRDefault="0012612D">
            <w:pPr>
              <w:widowControl/>
              <w:pBdr>
                <w:top w:val="nil"/>
                <w:left w:val="nil"/>
                <w:bottom w:val="nil"/>
                <w:right w:val="nil"/>
                <w:between w:val="nil"/>
              </w:pBdr>
              <w:spacing w:before="120" w:after="120"/>
              <w:rPr>
                <w:del w:id="1768" w:author="Carlos Eduardo Gonzaga Romaniello de Souza" w:date="2021-07-25T19:03:00Z"/>
                <w:color w:val="000000"/>
              </w:rPr>
            </w:pPr>
            <w:del w:id="1769" w:author="Carlos Eduardo Gonzaga Romaniello de Souza" w:date="2021-07-25T19:03:00Z">
              <w:r w:rsidDel="005D3330">
                <w:rPr>
                  <w:color w:val="000000"/>
                </w:rPr>
                <w:delText>3</w:delText>
              </w:r>
            </w:del>
          </w:p>
        </w:tc>
        <w:tc>
          <w:tcPr>
            <w:tcW w:w="1470" w:type="dxa"/>
            <w:vAlign w:val="center"/>
          </w:tcPr>
          <w:p w14:paraId="3C35BDD4" w14:textId="77777777" w:rsidR="00FF5FE4" w:rsidDel="005D3330" w:rsidRDefault="00FF5FE4">
            <w:pPr>
              <w:widowControl/>
              <w:pBdr>
                <w:top w:val="nil"/>
                <w:left w:val="nil"/>
                <w:bottom w:val="nil"/>
                <w:right w:val="nil"/>
                <w:between w:val="nil"/>
              </w:pBdr>
              <w:spacing w:before="120" w:after="120"/>
              <w:rPr>
                <w:del w:id="1770" w:author="Carlos Eduardo Gonzaga Romaniello de Souza" w:date="2021-07-25T19:03:00Z"/>
                <w:color w:val="0070C0"/>
              </w:rPr>
            </w:pPr>
          </w:p>
        </w:tc>
        <w:tc>
          <w:tcPr>
            <w:tcW w:w="1640" w:type="dxa"/>
          </w:tcPr>
          <w:p w14:paraId="74C03306" w14:textId="77777777" w:rsidR="00FF5FE4" w:rsidDel="005D3330" w:rsidRDefault="00FF5FE4">
            <w:pPr>
              <w:widowControl/>
              <w:pBdr>
                <w:top w:val="nil"/>
                <w:left w:val="nil"/>
                <w:bottom w:val="nil"/>
                <w:right w:val="nil"/>
                <w:between w:val="nil"/>
              </w:pBdr>
              <w:spacing w:before="120" w:after="120"/>
              <w:rPr>
                <w:del w:id="1771" w:author="Carlos Eduardo Gonzaga Romaniello de Souza" w:date="2021-07-25T19:03:00Z"/>
                <w:color w:val="0070C0"/>
              </w:rPr>
            </w:pPr>
          </w:p>
        </w:tc>
        <w:tc>
          <w:tcPr>
            <w:tcW w:w="2447" w:type="dxa"/>
          </w:tcPr>
          <w:p w14:paraId="0C725230" w14:textId="77777777" w:rsidR="00FF5FE4" w:rsidDel="005D3330" w:rsidRDefault="00FF5FE4">
            <w:pPr>
              <w:widowControl/>
              <w:pBdr>
                <w:top w:val="nil"/>
                <w:left w:val="nil"/>
                <w:bottom w:val="nil"/>
                <w:right w:val="nil"/>
                <w:between w:val="nil"/>
              </w:pBdr>
              <w:spacing w:before="120" w:after="120"/>
              <w:rPr>
                <w:del w:id="1772" w:author="Carlos Eduardo Gonzaga Romaniello de Souza" w:date="2021-07-25T19:03:00Z"/>
                <w:color w:val="0070C0"/>
              </w:rPr>
            </w:pPr>
          </w:p>
        </w:tc>
        <w:tc>
          <w:tcPr>
            <w:tcW w:w="2831" w:type="dxa"/>
            <w:vAlign w:val="center"/>
          </w:tcPr>
          <w:p w14:paraId="18C7A939" w14:textId="77777777" w:rsidR="00FF5FE4" w:rsidDel="005D3330" w:rsidRDefault="00FF5FE4">
            <w:pPr>
              <w:widowControl/>
              <w:pBdr>
                <w:top w:val="nil"/>
                <w:left w:val="nil"/>
                <w:bottom w:val="nil"/>
                <w:right w:val="nil"/>
                <w:between w:val="nil"/>
              </w:pBdr>
              <w:spacing w:before="120" w:after="120"/>
              <w:rPr>
                <w:del w:id="1773" w:author="Carlos Eduardo Gonzaga Romaniello de Souza" w:date="2021-07-25T19:03:00Z"/>
                <w:color w:val="0070C0"/>
              </w:rPr>
            </w:pPr>
          </w:p>
        </w:tc>
      </w:tr>
    </w:tbl>
    <w:p w14:paraId="0C6E34EA" w14:textId="77777777" w:rsidR="00FF5FE4" w:rsidDel="005D3330" w:rsidRDefault="00FF5FE4">
      <w:pPr>
        <w:widowControl/>
        <w:pBdr>
          <w:top w:val="nil"/>
          <w:left w:val="nil"/>
          <w:bottom w:val="nil"/>
          <w:right w:val="nil"/>
          <w:between w:val="nil"/>
        </w:pBdr>
        <w:jc w:val="both"/>
        <w:rPr>
          <w:del w:id="1774" w:author="Carlos Eduardo Gonzaga Romaniello de Souza" w:date="2021-07-25T19:03:00Z"/>
          <w:color w:val="0070C0"/>
        </w:rPr>
      </w:pPr>
    </w:p>
    <w:p w14:paraId="7AF0A6C2" w14:textId="77777777" w:rsidR="00FF5FE4" w:rsidDel="005D3330" w:rsidRDefault="0012612D">
      <w:pPr>
        <w:widowControl/>
        <w:pBdr>
          <w:top w:val="nil"/>
          <w:left w:val="nil"/>
          <w:bottom w:val="nil"/>
          <w:right w:val="nil"/>
          <w:between w:val="nil"/>
        </w:pBdr>
        <w:jc w:val="both"/>
        <w:rPr>
          <w:del w:id="1775" w:author="Carlos Eduardo Gonzaga Romaniello de Souza" w:date="2021-07-25T19:03:00Z"/>
          <w:color w:val="0070C0"/>
        </w:rPr>
        <w:pPrChange w:id="1776" w:author="Carlos Eduardo Gonzaga Romaniello de Souza" w:date="2021-08-18T21:52:00Z">
          <w:pPr>
            <w:widowControl/>
            <w:pBdr>
              <w:top w:val="nil"/>
              <w:left w:val="nil"/>
              <w:bottom w:val="nil"/>
              <w:right w:val="nil"/>
              <w:between w:val="nil"/>
            </w:pBdr>
            <w:ind w:left="708"/>
            <w:jc w:val="both"/>
          </w:pPr>
        </w:pPrChange>
      </w:pPr>
      <w:del w:id="1777" w:author="Carlos Eduardo Gonzaga Romaniello de Souza" w:date="2021-07-25T19:03:00Z">
        <w:r w:rsidDel="005D3330">
          <w:rPr>
            <w:color w:val="0070C0"/>
          </w:rPr>
          <w:delText>Para cada interface de hardware é necessario descrever os atores que a utilizam, a fonte de dados entrada o destino dos dados de saída e o formato dos dados que nela trafegam, além dos relacionamentos com as demais interfaces do sistema</w:delText>
        </w:r>
      </w:del>
    </w:p>
    <w:p w14:paraId="7D3A51B1" w14:textId="77777777" w:rsidR="00FF5FE4" w:rsidDel="005D3330" w:rsidRDefault="00FF5FE4">
      <w:pPr>
        <w:widowControl/>
        <w:pBdr>
          <w:top w:val="nil"/>
          <w:left w:val="nil"/>
          <w:bottom w:val="nil"/>
          <w:right w:val="nil"/>
          <w:between w:val="nil"/>
        </w:pBdr>
        <w:jc w:val="both"/>
        <w:rPr>
          <w:del w:id="1778" w:author="Carlos Eduardo Gonzaga Romaniello de Souza" w:date="2021-07-25T19:03:00Z"/>
          <w:color w:val="000000"/>
        </w:rPr>
        <w:pPrChange w:id="1779" w:author="Carlos Eduardo Gonzaga Romaniello de Souza" w:date="2021-08-18T21:52:00Z">
          <w:pPr>
            <w:widowControl/>
            <w:pBdr>
              <w:top w:val="nil"/>
              <w:left w:val="nil"/>
              <w:bottom w:val="nil"/>
              <w:right w:val="nil"/>
              <w:between w:val="nil"/>
            </w:pBdr>
            <w:ind w:left="708"/>
            <w:jc w:val="both"/>
          </w:pPr>
        </w:pPrChange>
      </w:pPr>
    </w:p>
    <w:p w14:paraId="415CDED3" w14:textId="77777777" w:rsidR="00FF5FE4" w:rsidDel="005D3330" w:rsidRDefault="0012612D">
      <w:pPr>
        <w:pStyle w:val="Ttulo3"/>
        <w:numPr>
          <w:ilvl w:val="2"/>
          <w:numId w:val="9"/>
        </w:numPr>
        <w:rPr>
          <w:del w:id="1780" w:author="Carlos Eduardo Gonzaga Romaniello de Souza" w:date="2021-07-25T19:03:00Z"/>
          <w:color w:val="0070C0"/>
        </w:rPr>
      </w:pPr>
      <w:del w:id="1781" w:author="Carlos Eduardo Gonzaga Romaniello de Souza" w:date="2021-07-25T19:03:00Z">
        <w:r w:rsidDel="005D3330">
          <w:rPr>
            <w:color w:val="0070C0"/>
          </w:rPr>
          <w:delText>Interface com Diretório de Mapas</w:delText>
        </w:r>
      </w:del>
    </w:p>
    <w:p w14:paraId="22DD114E" w14:textId="77777777" w:rsidR="00FF5FE4" w:rsidDel="005D3330" w:rsidRDefault="0012612D">
      <w:pPr>
        <w:pStyle w:val="Ttulo4"/>
        <w:numPr>
          <w:ilvl w:val="3"/>
          <w:numId w:val="9"/>
        </w:numPr>
        <w:rPr>
          <w:del w:id="1782" w:author="Carlos Eduardo Gonzaga Romaniello de Souza" w:date="2021-07-25T19:03:00Z"/>
          <w:color w:val="0070C0"/>
        </w:rPr>
      </w:pPr>
      <w:del w:id="1783" w:author="Carlos Eduardo Gonzaga Romaniello de Souza" w:date="2021-07-25T19:03:00Z">
        <w:r w:rsidDel="005D3330">
          <w:rPr>
            <w:color w:val="0070C0"/>
          </w:rPr>
          <w:delText>Fonte de Entrada</w:delText>
        </w:r>
      </w:del>
    </w:p>
    <w:p w14:paraId="15EDB036" w14:textId="77777777" w:rsidR="00FF5FE4" w:rsidDel="005D3330" w:rsidRDefault="0012612D">
      <w:pPr>
        <w:widowControl/>
        <w:pBdr>
          <w:top w:val="nil"/>
          <w:left w:val="nil"/>
          <w:bottom w:val="nil"/>
          <w:right w:val="nil"/>
          <w:between w:val="nil"/>
        </w:pBdr>
        <w:jc w:val="both"/>
        <w:rPr>
          <w:del w:id="1784" w:author="Carlos Eduardo Gonzaga Romaniello de Souza" w:date="2021-07-25T19:03:00Z"/>
          <w:color w:val="0070C0"/>
        </w:rPr>
        <w:pPrChange w:id="1785" w:author="Carlos Eduardo Gonzaga Romaniello de Souza" w:date="2021-08-18T21:52:00Z">
          <w:pPr>
            <w:widowControl/>
            <w:pBdr>
              <w:top w:val="nil"/>
              <w:left w:val="nil"/>
              <w:bottom w:val="nil"/>
              <w:right w:val="nil"/>
              <w:between w:val="nil"/>
            </w:pBdr>
            <w:ind w:left="708"/>
            <w:jc w:val="both"/>
          </w:pPr>
        </w:pPrChange>
      </w:pPr>
      <w:del w:id="1786" w:author="Carlos Eduardo Gonzaga Romaniello de Souza" w:date="2021-07-25T19:03:00Z">
        <w:r w:rsidDel="005D3330">
          <w:rPr>
            <w:color w:val="0070C0"/>
          </w:rPr>
          <w:delText>Os dados de entrada são fornecidos pelo sistema “Diretório de Mapas” versão 1.2 da empresa XYZ. Os dados deverão ser disponibilizadas por meio de um arquivo texto, de extensão .csv, disponibilizado em diretório compartilhado no Servidor de Documentos.</w:delText>
        </w:r>
      </w:del>
    </w:p>
    <w:p w14:paraId="5A8DB70C" w14:textId="77777777" w:rsidR="00FF5FE4" w:rsidDel="005D3330" w:rsidRDefault="00FF5FE4">
      <w:pPr>
        <w:widowControl/>
        <w:pBdr>
          <w:top w:val="nil"/>
          <w:left w:val="nil"/>
          <w:bottom w:val="nil"/>
          <w:right w:val="nil"/>
          <w:between w:val="nil"/>
        </w:pBdr>
        <w:tabs>
          <w:tab w:val="right" w:pos="9922"/>
        </w:tabs>
        <w:rPr>
          <w:del w:id="1787" w:author="Carlos Eduardo Gonzaga Romaniello de Souza" w:date="2021-07-25T19:03:00Z"/>
          <w:b/>
          <w:color w:val="0070C0"/>
          <w:sz w:val="22"/>
          <w:szCs w:val="22"/>
        </w:rPr>
      </w:pPr>
    </w:p>
    <w:p w14:paraId="09B42061" w14:textId="77777777" w:rsidR="00FF5FE4" w:rsidDel="005D3330" w:rsidRDefault="0012612D">
      <w:pPr>
        <w:pStyle w:val="Ttulo4"/>
        <w:numPr>
          <w:ilvl w:val="3"/>
          <w:numId w:val="9"/>
        </w:numPr>
        <w:rPr>
          <w:del w:id="1788" w:author="Carlos Eduardo Gonzaga Romaniello de Souza" w:date="2021-07-25T19:03:00Z"/>
          <w:color w:val="0070C0"/>
        </w:rPr>
      </w:pPr>
      <w:del w:id="1789" w:author="Carlos Eduardo Gonzaga Romaniello de Souza" w:date="2021-07-25T19:03:00Z">
        <w:r w:rsidDel="005D3330">
          <w:rPr>
            <w:color w:val="0070C0"/>
          </w:rPr>
          <w:delText>Destino de Saída</w:delText>
        </w:r>
      </w:del>
    </w:p>
    <w:p w14:paraId="5E4AD49F" w14:textId="77777777" w:rsidR="00FF5FE4" w:rsidDel="005D3330" w:rsidRDefault="0012612D">
      <w:pPr>
        <w:widowControl/>
        <w:pBdr>
          <w:top w:val="nil"/>
          <w:left w:val="nil"/>
          <w:bottom w:val="nil"/>
          <w:right w:val="nil"/>
          <w:between w:val="nil"/>
        </w:pBdr>
        <w:jc w:val="both"/>
        <w:rPr>
          <w:del w:id="1790" w:author="Carlos Eduardo Gonzaga Romaniello de Souza" w:date="2021-07-25T19:03:00Z"/>
          <w:color w:val="0070C0"/>
        </w:rPr>
        <w:pPrChange w:id="1791" w:author="Carlos Eduardo Gonzaga Romaniello de Souza" w:date="2021-08-18T21:52:00Z">
          <w:pPr>
            <w:widowControl/>
            <w:pBdr>
              <w:top w:val="nil"/>
              <w:left w:val="nil"/>
              <w:bottom w:val="nil"/>
              <w:right w:val="nil"/>
              <w:between w:val="nil"/>
            </w:pBdr>
            <w:ind w:left="708"/>
            <w:jc w:val="both"/>
          </w:pPr>
        </w:pPrChange>
      </w:pPr>
      <w:del w:id="1792" w:author="Carlos Eduardo Gonzaga Romaniello de Souza" w:date="2021-07-25T19:03:00Z">
        <w:r w:rsidDel="005D3330">
          <w:rPr>
            <w:color w:val="0070C0"/>
          </w:rPr>
          <w:delText>Os arquivos gerados serão copiados para o banco de dados do sistema após pré-procesamento para excluir dados replicados.</w:delText>
        </w:r>
      </w:del>
    </w:p>
    <w:p w14:paraId="77CBB81E" w14:textId="77777777" w:rsidR="00FF5FE4" w:rsidDel="005D3330" w:rsidRDefault="00FF5FE4">
      <w:pPr>
        <w:widowControl/>
        <w:pBdr>
          <w:top w:val="nil"/>
          <w:left w:val="nil"/>
          <w:bottom w:val="nil"/>
          <w:right w:val="nil"/>
          <w:between w:val="nil"/>
        </w:pBdr>
        <w:tabs>
          <w:tab w:val="right" w:pos="9922"/>
        </w:tabs>
        <w:rPr>
          <w:del w:id="1793" w:author="Carlos Eduardo Gonzaga Romaniello de Souza" w:date="2021-07-25T19:03:00Z"/>
          <w:b/>
          <w:color w:val="0070C0"/>
          <w:sz w:val="22"/>
          <w:szCs w:val="22"/>
        </w:rPr>
      </w:pPr>
    </w:p>
    <w:p w14:paraId="5D63475D" w14:textId="77777777" w:rsidR="00FF5FE4" w:rsidDel="005D3330" w:rsidRDefault="0012612D">
      <w:pPr>
        <w:pStyle w:val="Ttulo4"/>
        <w:numPr>
          <w:ilvl w:val="3"/>
          <w:numId w:val="9"/>
        </w:numPr>
        <w:rPr>
          <w:del w:id="1794" w:author="Carlos Eduardo Gonzaga Romaniello de Souza" w:date="2021-07-25T19:03:00Z"/>
          <w:color w:val="0070C0"/>
        </w:rPr>
      </w:pPr>
      <w:del w:id="1795" w:author="Carlos Eduardo Gonzaga Romaniello de Souza" w:date="2021-07-25T19:03:00Z">
        <w:r w:rsidDel="005D3330">
          <w:rPr>
            <w:color w:val="0070C0"/>
          </w:rPr>
          <w:delText>Relacionamento com outras interfaces</w:delText>
        </w:r>
      </w:del>
    </w:p>
    <w:p w14:paraId="44B5AD5A" w14:textId="77777777" w:rsidR="00FF5FE4" w:rsidDel="005D3330" w:rsidRDefault="0012612D">
      <w:pPr>
        <w:widowControl/>
        <w:pBdr>
          <w:top w:val="nil"/>
          <w:left w:val="nil"/>
          <w:bottom w:val="nil"/>
          <w:right w:val="nil"/>
          <w:between w:val="nil"/>
        </w:pBdr>
        <w:jc w:val="both"/>
        <w:rPr>
          <w:del w:id="1796" w:author="Carlos Eduardo Gonzaga Romaniello de Souza" w:date="2021-07-25T19:03:00Z"/>
          <w:color w:val="0070C0"/>
        </w:rPr>
        <w:pPrChange w:id="1797" w:author="Carlos Eduardo Gonzaga Romaniello de Souza" w:date="2021-08-18T21:52:00Z">
          <w:pPr>
            <w:widowControl/>
            <w:pBdr>
              <w:top w:val="nil"/>
              <w:left w:val="nil"/>
              <w:bottom w:val="nil"/>
              <w:right w:val="nil"/>
              <w:between w:val="nil"/>
            </w:pBdr>
            <w:ind w:left="708"/>
            <w:jc w:val="both"/>
          </w:pPr>
        </w:pPrChange>
      </w:pPr>
      <w:del w:id="1798" w:author="Carlos Eduardo Gonzaga Romaniello de Souza" w:date="2021-07-25T19:03:00Z">
        <w:r w:rsidDel="005D3330">
          <w:rPr>
            <w:color w:val="0070C0"/>
          </w:rPr>
          <w:delText>Os arquivos lidos serão utilizados para gerar os mapas topograficos na interface principal do sistema.</w:delText>
        </w:r>
      </w:del>
    </w:p>
    <w:p w14:paraId="08C8251F" w14:textId="77777777" w:rsidR="00FF5FE4" w:rsidDel="005D3330" w:rsidRDefault="00FF5FE4">
      <w:pPr>
        <w:widowControl/>
        <w:rPr>
          <w:del w:id="1799" w:author="Carlos Eduardo Gonzaga Romaniello de Souza" w:date="2021-07-25T19:03:00Z"/>
          <w:rFonts w:ascii="Arial" w:eastAsia="Arial" w:hAnsi="Arial" w:cs="Arial"/>
          <w:color w:val="0070C0"/>
        </w:rPr>
      </w:pPr>
    </w:p>
    <w:p w14:paraId="0144DE6C" w14:textId="77777777" w:rsidR="00FF5FE4" w:rsidDel="005D3330" w:rsidRDefault="0012612D">
      <w:pPr>
        <w:pStyle w:val="Ttulo4"/>
        <w:numPr>
          <w:ilvl w:val="3"/>
          <w:numId w:val="9"/>
        </w:numPr>
        <w:rPr>
          <w:del w:id="1800" w:author="Carlos Eduardo Gonzaga Romaniello de Souza" w:date="2021-07-25T19:03:00Z"/>
          <w:color w:val="0070C0"/>
        </w:rPr>
      </w:pPr>
      <w:del w:id="1801" w:author="Carlos Eduardo Gonzaga Romaniello de Souza" w:date="2021-07-25T19:03:00Z">
        <w:r w:rsidDel="005D3330">
          <w:rPr>
            <w:color w:val="0070C0"/>
          </w:rPr>
          <w:delText>Formato</w:delText>
        </w:r>
      </w:del>
    </w:p>
    <w:p w14:paraId="4A1585A3" w14:textId="77777777" w:rsidR="00FF5FE4" w:rsidDel="005D3330" w:rsidRDefault="00FF5FE4">
      <w:pPr>
        <w:rPr>
          <w:del w:id="1802" w:author="Carlos Eduardo Gonzaga Romaniello de Souza" w:date="2021-07-25T19:03:00Z"/>
        </w:rPr>
      </w:pPr>
    </w:p>
    <w:p w14:paraId="36B4A518" w14:textId="77777777" w:rsidR="00FF5FE4" w:rsidDel="005D3330" w:rsidRDefault="0012612D">
      <w:pPr>
        <w:widowControl/>
        <w:pBdr>
          <w:top w:val="nil"/>
          <w:left w:val="nil"/>
          <w:bottom w:val="nil"/>
          <w:right w:val="nil"/>
          <w:between w:val="nil"/>
        </w:pBdr>
        <w:jc w:val="both"/>
        <w:rPr>
          <w:del w:id="1803" w:author="Carlos Eduardo Gonzaga Romaniello de Souza" w:date="2021-07-25T19:03:00Z"/>
          <w:color w:val="0070C0"/>
        </w:rPr>
        <w:pPrChange w:id="1804" w:author="Carlos Eduardo Gonzaga Romaniello de Souza" w:date="2021-08-18T21:52:00Z">
          <w:pPr>
            <w:widowControl/>
            <w:pBdr>
              <w:top w:val="nil"/>
              <w:left w:val="nil"/>
              <w:bottom w:val="nil"/>
              <w:right w:val="nil"/>
              <w:between w:val="nil"/>
            </w:pBdr>
            <w:ind w:left="708"/>
            <w:jc w:val="both"/>
          </w:pPr>
        </w:pPrChange>
      </w:pPr>
      <w:del w:id="1805" w:author="Carlos Eduardo Gonzaga Romaniello de Souza" w:date="2021-07-25T19:03:00Z">
        <w:r w:rsidDel="005D3330">
          <w:rPr>
            <w:color w:val="0070C0"/>
          </w:rPr>
          <w:delText>O arquivo .csv é um arquivo texto (ASCII), com valores separados por vírgula (formato csv – common separator value), no qual cada linha de texto é relativa ao isolinha do mapa topográfico (poligonal cotada), conforme o layout abaixo:</w:delText>
        </w:r>
      </w:del>
    </w:p>
    <w:p w14:paraId="4B2E57B8" w14:textId="77777777" w:rsidR="00FF5FE4" w:rsidDel="005D3330" w:rsidRDefault="00FF5FE4">
      <w:pPr>
        <w:rPr>
          <w:del w:id="1806" w:author="Carlos Eduardo Gonzaga Romaniello de Souza" w:date="2021-07-25T19:03:00Z"/>
        </w:rPr>
      </w:pPr>
    </w:p>
    <w:p w14:paraId="4BE80B0E" w14:textId="77777777" w:rsidR="00FF5FE4" w:rsidDel="005D3330" w:rsidRDefault="0012612D">
      <w:pPr>
        <w:widowControl/>
        <w:pBdr>
          <w:top w:val="nil"/>
          <w:left w:val="nil"/>
          <w:bottom w:val="nil"/>
          <w:right w:val="nil"/>
          <w:between w:val="nil"/>
        </w:pBdr>
        <w:jc w:val="both"/>
        <w:rPr>
          <w:del w:id="1807" w:author="Carlos Eduardo Gonzaga Romaniello de Souza" w:date="2021-07-25T19:03:00Z"/>
          <w:color w:val="0070C0"/>
        </w:rPr>
        <w:pPrChange w:id="1808" w:author="Carlos Eduardo Gonzaga Romaniello de Souza" w:date="2021-08-18T21:52:00Z">
          <w:pPr>
            <w:widowControl/>
            <w:pBdr>
              <w:top w:val="nil"/>
              <w:left w:val="nil"/>
              <w:bottom w:val="nil"/>
              <w:right w:val="nil"/>
              <w:between w:val="nil"/>
            </w:pBdr>
            <w:ind w:left="1428" w:firstLine="11"/>
            <w:jc w:val="both"/>
          </w:pPr>
        </w:pPrChange>
      </w:pPr>
      <w:del w:id="1809" w:author="Carlos Eduardo Gonzaga Romaniello de Souza" w:date="2021-07-25T19:03:00Z">
        <w:r w:rsidDel="005D3330">
          <w:rPr>
            <w:color w:val="0070C0"/>
          </w:rPr>
          <w:delText>ID,  x1, y1, z1, x2, y2, z2, x3, y3, z3, …</w:delText>
        </w:r>
      </w:del>
    </w:p>
    <w:p w14:paraId="1FFCF06E" w14:textId="77777777" w:rsidR="00FF5FE4" w:rsidDel="005D3330" w:rsidRDefault="00FF5FE4">
      <w:pPr>
        <w:rPr>
          <w:del w:id="1810" w:author="Carlos Eduardo Gonzaga Romaniello de Souza" w:date="2021-07-25T19:03:00Z"/>
        </w:rPr>
      </w:pPr>
    </w:p>
    <w:p w14:paraId="45A0655B" w14:textId="77777777" w:rsidR="00FF5FE4" w:rsidDel="005D3330" w:rsidRDefault="0012612D">
      <w:pPr>
        <w:widowControl/>
        <w:pBdr>
          <w:top w:val="nil"/>
          <w:left w:val="nil"/>
          <w:bottom w:val="nil"/>
          <w:right w:val="nil"/>
          <w:between w:val="nil"/>
        </w:pBdr>
        <w:jc w:val="both"/>
        <w:rPr>
          <w:del w:id="1811" w:author="Carlos Eduardo Gonzaga Romaniello de Souza" w:date="2021-07-25T19:03:00Z"/>
          <w:color w:val="0070C0"/>
        </w:rPr>
        <w:pPrChange w:id="1812" w:author="Carlos Eduardo Gonzaga Romaniello de Souza" w:date="2021-08-18T21:52:00Z">
          <w:pPr>
            <w:widowControl/>
            <w:pBdr>
              <w:top w:val="nil"/>
              <w:left w:val="nil"/>
              <w:bottom w:val="nil"/>
              <w:right w:val="nil"/>
              <w:between w:val="nil"/>
            </w:pBdr>
            <w:ind w:left="708"/>
            <w:jc w:val="both"/>
          </w:pPr>
        </w:pPrChange>
      </w:pPr>
      <w:del w:id="1813" w:author="Carlos Eduardo Gonzaga Romaniello de Souza" w:date="2021-07-25T19:03:00Z">
        <w:r w:rsidDel="005D3330">
          <w:rPr>
            <w:color w:val="0070C0"/>
          </w:rPr>
          <w:tab/>
          <w:delText>Onde:</w:delText>
        </w:r>
      </w:del>
    </w:p>
    <w:p w14:paraId="355D3325" w14:textId="77777777" w:rsidR="00FF5FE4" w:rsidDel="005D3330" w:rsidRDefault="0012612D">
      <w:pPr>
        <w:widowControl/>
        <w:pBdr>
          <w:top w:val="nil"/>
          <w:left w:val="nil"/>
          <w:bottom w:val="nil"/>
          <w:right w:val="nil"/>
          <w:between w:val="nil"/>
        </w:pBdr>
        <w:jc w:val="both"/>
        <w:rPr>
          <w:del w:id="1814" w:author="Carlos Eduardo Gonzaga Romaniello de Souza" w:date="2021-07-25T19:03:00Z"/>
          <w:color w:val="0070C0"/>
        </w:rPr>
        <w:pPrChange w:id="1815" w:author="Carlos Eduardo Gonzaga Romaniello de Souza" w:date="2021-08-18T21:52:00Z">
          <w:pPr>
            <w:widowControl/>
            <w:pBdr>
              <w:top w:val="nil"/>
              <w:left w:val="nil"/>
              <w:bottom w:val="nil"/>
              <w:right w:val="nil"/>
              <w:between w:val="nil"/>
            </w:pBdr>
            <w:ind w:left="1416" w:firstLine="11"/>
            <w:jc w:val="both"/>
          </w:pPr>
        </w:pPrChange>
      </w:pPr>
      <w:del w:id="1816" w:author="Carlos Eduardo Gonzaga Romaniello de Souza" w:date="2021-07-25T19:03:00Z">
        <w:r w:rsidDel="005D3330">
          <w:rPr>
            <w:color w:val="0070C0"/>
          </w:rPr>
          <w:delText xml:space="preserve">ID </w:delText>
        </w:r>
        <w:r w:rsidDel="005D3330">
          <w:rPr>
            <w:rFonts w:ascii="Wingdings" w:eastAsia="Wingdings" w:hAnsi="Wingdings" w:cs="Wingdings"/>
            <w:color w:val="0070C0"/>
          </w:rPr>
          <w:delText>🡪</w:delText>
        </w:r>
        <w:r w:rsidDel="005D3330">
          <w:rPr>
            <w:color w:val="0070C0"/>
          </w:rPr>
          <w:delText xml:space="preserve"> Identificador único da isolinha (poligonal cotada)</w:delText>
        </w:r>
      </w:del>
    </w:p>
    <w:p w14:paraId="537FD92C" w14:textId="77777777" w:rsidR="00FF5FE4" w:rsidDel="005D3330" w:rsidRDefault="0012612D">
      <w:pPr>
        <w:widowControl/>
        <w:pBdr>
          <w:top w:val="nil"/>
          <w:left w:val="nil"/>
          <w:bottom w:val="nil"/>
          <w:right w:val="nil"/>
          <w:between w:val="nil"/>
        </w:pBdr>
        <w:jc w:val="both"/>
        <w:rPr>
          <w:del w:id="1817" w:author="Carlos Eduardo Gonzaga Romaniello de Souza" w:date="2021-07-25T19:03:00Z"/>
          <w:color w:val="0070C0"/>
        </w:rPr>
        <w:pPrChange w:id="1818" w:author="Carlos Eduardo Gonzaga Romaniello de Souza" w:date="2021-08-18T21:52:00Z">
          <w:pPr>
            <w:widowControl/>
            <w:pBdr>
              <w:top w:val="nil"/>
              <w:left w:val="nil"/>
              <w:bottom w:val="nil"/>
              <w:right w:val="nil"/>
              <w:between w:val="nil"/>
            </w:pBdr>
            <w:ind w:left="1404" w:firstLine="11"/>
            <w:jc w:val="both"/>
          </w:pPr>
        </w:pPrChange>
      </w:pPr>
      <w:del w:id="1819" w:author="Carlos Eduardo Gonzaga Romaniello de Souza" w:date="2021-07-25T19:03:00Z">
        <w:r w:rsidDel="005D3330">
          <w:rPr>
            <w:color w:val="0070C0"/>
          </w:rPr>
          <w:delText xml:space="preserve">x1, y1, z1 </w:delText>
        </w:r>
        <w:r w:rsidDel="005D3330">
          <w:rPr>
            <w:rFonts w:ascii="Wingdings" w:eastAsia="Wingdings" w:hAnsi="Wingdings" w:cs="Wingdings"/>
            <w:color w:val="0070C0"/>
          </w:rPr>
          <w:delText>🡪</w:delText>
        </w:r>
        <w:r w:rsidDel="005D3330">
          <w:rPr>
            <w:color w:val="0070C0"/>
          </w:rPr>
          <w:delText xml:space="preserve"> coordenadas tridimensionais para o primeiro vertice da isolinha (z1 = cota)</w:delText>
        </w:r>
      </w:del>
    </w:p>
    <w:p w14:paraId="6ABB58CE" w14:textId="77777777" w:rsidR="00FF5FE4" w:rsidDel="005D3330" w:rsidRDefault="0012612D">
      <w:pPr>
        <w:widowControl/>
        <w:pBdr>
          <w:top w:val="nil"/>
          <w:left w:val="nil"/>
          <w:bottom w:val="nil"/>
          <w:right w:val="nil"/>
          <w:between w:val="nil"/>
        </w:pBdr>
        <w:jc w:val="both"/>
        <w:rPr>
          <w:del w:id="1820" w:author="Carlos Eduardo Gonzaga Romaniello de Souza" w:date="2021-07-25T19:03:00Z"/>
          <w:color w:val="0070C0"/>
        </w:rPr>
        <w:pPrChange w:id="1821" w:author="Carlos Eduardo Gonzaga Romaniello de Souza" w:date="2021-08-18T21:52:00Z">
          <w:pPr>
            <w:widowControl/>
            <w:pBdr>
              <w:top w:val="nil"/>
              <w:left w:val="nil"/>
              <w:bottom w:val="nil"/>
              <w:right w:val="nil"/>
              <w:between w:val="nil"/>
            </w:pBdr>
            <w:ind w:left="1392" w:firstLine="11"/>
            <w:jc w:val="both"/>
          </w:pPr>
        </w:pPrChange>
      </w:pPr>
      <w:del w:id="1822" w:author="Carlos Eduardo Gonzaga Romaniello de Souza" w:date="2021-07-25T19:03:00Z">
        <w:r w:rsidDel="005D3330">
          <w:rPr>
            <w:color w:val="0070C0"/>
          </w:rPr>
          <w:delText xml:space="preserve">x2, y2, z2 </w:delText>
        </w:r>
        <w:r w:rsidDel="005D3330">
          <w:rPr>
            <w:rFonts w:ascii="Wingdings" w:eastAsia="Wingdings" w:hAnsi="Wingdings" w:cs="Wingdings"/>
            <w:color w:val="0070C0"/>
          </w:rPr>
          <w:delText>🡪</w:delText>
        </w:r>
        <w:r w:rsidDel="005D3330">
          <w:rPr>
            <w:color w:val="0070C0"/>
          </w:rPr>
          <w:delText xml:space="preserve"> coordenadas tridimensionais para o segundo vertice da isolinha (z1 = cota)</w:delText>
        </w:r>
      </w:del>
    </w:p>
    <w:p w14:paraId="304ABF4A" w14:textId="77777777" w:rsidR="00FF5FE4" w:rsidDel="005D3330" w:rsidRDefault="0012612D">
      <w:pPr>
        <w:widowControl/>
        <w:pBdr>
          <w:top w:val="nil"/>
          <w:left w:val="nil"/>
          <w:bottom w:val="nil"/>
          <w:right w:val="nil"/>
          <w:between w:val="nil"/>
        </w:pBdr>
        <w:jc w:val="both"/>
        <w:rPr>
          <w:del w:id="1823" w:author="Carlos Eduardo Gonzaga Romaniello de Souza" w:date="2021-07-25T19:03:00Z"/>
          <w:color w:val="0070C0"/>
        </w:rPr>
        <w:pPrChange w:id="1824" w:author="Carlos Eduardo Gonzaga Romaniello de Souza" w:date="2021-08-18T21:52:00Z">
          <w:pPr>
            <w:widowControl/>
            <w:pBdr>
              <w:top w:val="nil"/>
              <w:left w:val="nil"/>
              <w:bottom w:val="nil"/>
              <w:right w:val="nil"/>
              <w:between w:val="nil"/>
            </w:pBdr>
            <w:ind w:left="1380" w:firstLine="11"/>
            <w:jc w:val="both"/>
          </w:pPr>
        </w:pPrChange>
      </w:pPr>
      <w:del w:id="1825" w:author="Carlos Eduardo Gonzaga Romaniello de Souza" w:date="2021-07-25T19:03:00Z">
        <w:r w:rsidDel="005D3330">
          <w:rPr>
            <w:color w:val="0070C0"/>
          </w:rPr>
          <w:delText xml:space="preserve">x3, y3, z3 </w:delText>
        </w:r>
        <w:r w:rsidDel="005D3330">
          <w:rPr>
            <w:rFonts w:ascii="Wingdings" w:eastAsia="Wingdings" w:hAnsi="Wingdings" w:cs="Wingdings"/>
            <w:color w:val="0070C0"/>
          </w:rPr>
          <w:delText>🡪</w:delText>
        </w:r>
        <w:r w:rsidDel="005D3330">
          <w:rPr>
            <w:color w:val="0070C0"/>
          </w:rPr>
          <w:delText xml:space="preserve"> coordenadas tridimensionais para o terceiro vertice da isolinha (z1 = cota)</w:delText>
        </w:r>
      </w:del>
    </w:p>
    <w:p w14:paraId="3E99354D" w14:textId="77777777" w:rsidR="00FF5FE4" w:rsidDel="005D3330" w:rsidRDefault="00FF5FE4">
      <w:pPr>
        <w:rPr>
          <w:del w:id="1826" w:author="Carlos Eduardo Gonzaga Romaniello de Souza" w:date="2021-07-25T19:03:00Z"/>
        </w:rPr>
      </w:pPr>
    </w:p>
    <w:p w14:paraId="169EA663" w14:textId="77777777" w:rsidR="00FF5FE4" w:rsidDel="005D3330" w:rsidRDefault="0012612D">
      <w:pPr>
        <w:widowControl/>
        <w:pBdr>
          <w:top w:val="nil"/>
          <w:left w:val="nil"/>
          <w:bottom w:val="nil"/>
          <w:right w:val="nil"/>
          <w:between w:val="nil"/>
        </w:pBdr>
        <w:jc w:val="both"/>
        <w:rPr>
          <w:del w:id="1827" w:author="Carlos Eduardo Gonzaga Romaniello de Souza" w:date="2021-07-25T19:03:00Z"/>
          <w:color w:val="0070C0"/>
        </w:rPr>
        <w:pPrChange w:id="1828" w:author="Carlos Eduardo Gonzaga Romaniello de Souza" w:date="2021-08-18T21:52:00Z">
          <w:pPr>
            <w:widowControl/>
            <w:pBdr>
              <w:top w:val="nil"/>
              <w:left w:val="nil"/>
              <w:bottom w:val="nil"/>
              <w:right w:val="nil"/>
              <w:between w:val="nil"/>
            </w:pBdr>
            <w:ind w:left="708"/>
            <w:jc w:val="both"/>
          </w:pPr>
        </w:pPrChange>
      </w:pPr>
      <w:del w:id="1829" w:author="Carlos Eduardo Gonzaga Romaniello de Souza" w:date="2021-07-25T19:03:00Z">
        <w:r w:rsidDel="005D3330">
          <w:rPr>
            <w:color w:val="0070C0"/>
          </w:rPr>
          <w:delText>Abaixo exemplifica-se o layout de uma linha desse arquivo para uma isolinha formada por 5 vertices na cota de 100 metros:</w:delText>
        </w:r>
      </w:del>
    </w:p>
    <w:p w14:paraId="5F61EE84" w14:textId="77777777" w:rsidR="00FF5FE4" w:rsidDel="005D3330" w:rsidRDefault="00FF5FE4">
      <w:pPr>
        <w:widowControl/>
        <w:pBdr>
          <w:top w:val="nil"/>
          <w:left w:val="nil"/>
          <w:bottom w:val="nil"/>
          <w:right w:val="nil"/>
          <w:between w:val="nil"/>
        </w:pBdr>
        <w:jc w:val="both"/>
        <w:rPr>
          <w:del w:id="1830" w:author="Carlos Eduardo Gonzaga Romaniello de Souza" w:date="2021-07-25T19:03:00Z"/>
          <w:color w:val="0070C0"/>
        </w:rPr>
        <w:pPrChange w:id="1831" w:author="Carlos Eduardo Gonzaga Romaniello de Souza" w:date="2021-08-18T21:52:00Z">
          <w:pPr>
            <w:widowControl/>
            <w:pBdr>
              <w:top w:val="nil"/>
              <w:left w:val="nil"/>
              <w:bottom w:val="nil"/>
              <w:right w:val="nil"/>
              <w:between w:val="nil"/>
            </w:pBdr>
            <w:ind w:left="708"/>
            <w:jc w:val="both"/>
          </w:pPr>
        </w:pPrChange>
      </w:pPr>
    </w:p>
    <w:p w14:paraId="4B0833E4" w14:textId="77777777" w:rsidR="00FF5FE4" w:rsidDel="005D3330" w:rsidRDefault="0012612D">
      <w:pPr>
        <w:widowControl/>
        <w:pBdr>
          <w:top w:val="nil"/>
          <w:left w:val="nil"/>
          <w:bottom w:val="nil"/>
          <w:right w:val="nil"/>
          <w:between w:val="nil"/>
        </w:pBdr>
        <w:jc w:val="both"/>
        <w:rPr>
          <w:del w:id="1832" w:author="Carlos Eduardo Gonzaga Romaniello de Souza" w:date="2021-07-25T19:03:00Z"/>
          <w:color w:val="0070C0"/>
        </w:rPr>
        <w:pPrChange w:id="1833" w:author="Carlos Eduardo Gonzaga Romaniello de Souza" w:date="2021-08-18T21:52:00Z">
          <w:pPr>
            <w:widowControl/>
            <w:pBdr>
              <w:top w:val="nil"/>
              <w:left w:val="nil"/>
              <w:bottom w:val="nil"/>
              <w:right w:val="nil"/>
              <w:between w:val="nil"/>
            </w:pBdr>
            <w:ind w:left="1428" w:firstLine="11"/>
            <w:jc w:val="both"/>
          </w:pPr>
        </w:pPrChange>
      </w:pPr>
      <w:del w:id="1834" w:author="Carlos Eduardo Gonzaga Romaniello de Souza" w:date="2021-07-25T19:03:00Z">
        <w:r w:rsidDel="005D3330">
          <w:rPr>
            <w:color w:val="0070C0"/>
          </w:rPr>
          <w:delText xml:space="preserve"> LIN4041,10,7, 100, 12, 8, 100, 19, 7, 100, 17, 15, 100, 9, 13, 100</w:delText>
        </w:r>
      </w:del>
    </w:p>
    <w:p w14:paraId="14BB87EC" w14:textId="77777777" w:rsidR="00FF5FE4" w:rsidDel="005D3330" w:rsidRDefault="00FF5FE4">
      <w:pPr>
        <w:rPr>
          <w:del w:id="1835" w:author="Carlos Eduardo Gonzaga Romaniello de Souza" w:date="2021-07-25T19:03:00Z"/>
        </w:rPr>
        <w:pPrChange w:id="1836" w:author="Carlos Eduardo Gonzaga Romaniello de Souza" w:date="2021-08-18T21:52:00Z">
          <w:pPr>
            <w:ind w:left="1080"/>
          </w:pPr>
        </w:pPrChange>
      </w:pPr>
    </w:p>
    <w:p w14:paraId="795A3742" w14:textId="77777777" w:rsidR="00FF5FE4" w:rsidDel="005D3330" w:rsidRDefault="0012612D">
      <w:pPr>
        <w:widowControl/>
        <w:pBdr>
          <w:top w:val="nil"/>
          <w:left w:val="nil"/>
          <w:bottom w:val="nil"/>
          <w:right w:val="nil"/>
          <w:between w:val="nil"/>
        </w:pBdr>
        <w:jc w:val="both"/>
        <w:rPr>
          <w:del w:id="1837" w:author="Carlos Eduardo Gonzaga Romaniello de Souza" w:date="2021-07-25T19:03:00Z"/>
          <w:color w:val="0070C0"/>
        </w:rPr>
        <w:pPrChange w:id="1838" w:author="Carlos Eduardo Gonzaga Romaniello de Souza" w:date="2021-08-18T21:52:00Z">
          <w:pPr>
            <w:widowControl/>
            <w:pBdr>
              <w:top w:val="nil"/>
              <w:left w:val="nil"/>
              <w:bottom w:val="nil"/>
              <w:right w:val="nil"/>
              <w:between w:val="nil"/>
            </w:pBdr>
            <w:ind w:left="708"/>
            <w:jc w:val="both"/>
          </w:pPr>
        </w:pPrChange>
      </w:pPr>
      <w:del w:id="1839" w:author="Carlos Eduardo Gonzaga Romaniello de Souza" w:date="2021-07-25T19:03:00Z">
        <w:r w:rsidDel="005D3330">
          <w:rPr>
            <w:color w:val="0070C0"/>
          </w:rPr>
          <w:delText>O diretório deverá conter um único arquivo para cada mapa topografico.  A seguinte nomenclatura deve ser utilizada para os arquivos em formato .csv: “topo_aammdd.csv”, onde “topo” é um prefixo utilizado em todos os arquivos que representam mapas topograficos, “dd” é dia no qual os dados foram coletados, “mm” é mês de coleta e  “aa” é o ano. Exemplo: “gps260410t. csv” contém o mapa topografico levantado no dia 16 de abril de 2010.</w:delText>
        </w:r>
      </w:del>
    </w:p>
    <w:p w14:paraId="1506C69B" w14:textId="77777777" w:rsidR="00FF5FE4" w:rsidRDefault="00FF5FE4">
      <w:pPr>
        <w:widowControl/>
        <w:pBdr>
          <w:top w:val="nil"/>
          <w:left w:val="nil"/>
          <w:bottom w:val="nil"/>
          <w:right w:val="nil"/>
          <w:between w:val="nil"/>
        </w:pBdr>
        <w:jc w:val="both"/>
        <w:rPr>
          <w:color w:val="000000"/>
        </w:rPr>
        <w:pPrChange w:id="1840" w:author="Carlos Eduardo Gonzaga Romaniello de Souza" w:date="2021-08-18T21:52:00Z">
          <w:pPr>
            <w:widowControl/>
            <w:pBdr>
              <w:top w:val="nil"/>
              <w:left w:val="nil"/>
              <w:bottom w:val="nil"/>
              <w:right w:val="nil"/>
              <w:between w:val="nil"/>
            </w:pBdr>
            <w:ind w:left="1344" w:hanging="360"/>
            <w:jc w:val="both"/>
          </w:pPr>
        </w:pPrChange>
      </w:pPr>
    </w:p>
    <w:p w14:paraId="3FFDE3E0" w14:textId="77777777" w:rsidR="00635336" w:rsidRPr="00635336" w:rsidRDefault="0012612D">
      <w:pPr>
        <w:pStyle w:val="Ttulo1"/>
        <w:widowControl/>
        <w:numPr>
          <w:ilvl w:val="0"/>
          <w:numId w:val="9"/>
        </w:numPr>
      </w:pPr>
      <w:del w:id="1841" w:author="Carlos Eduardo Gonzaga Romaniello de Souza" w:date="2021-07-25T19:03:00Z">
        <w:r w:rsidDel="005D3330">
          <w:delText xml:space="preserve">Requisitos Funcionais </w:delText>
        </w:r>
        <w:r w:rsidDel="005D3330">
          <w:rPr>
            <w:color w:val="FF0000"/>
          </w:rPr>
          <w:delText>(Backlog e Sprint Backlog?)</w:delText>
        </w:r>
      </w:del>
      <w:bookmarkStart w:id="1842" w:name="_Toc78135014"/>
      <w:ins w:id="1843" w:author="Carlos Eduardo Gonzaga Romaniello de Souza" w:date="2021-07-25T19:03:00Z">
        <w:r w:rsidR="005D3330">
          <w:t>Backlog</w:t>
        </w:r>
      </w:ins>
      <w:bookmarkEnd w:id="1842"/>
    </w:p>
    <w:p w14:paraId="0A1BF1BA" w14:textId="77777777" w:rsidR="00FF5FE4" w:rsidRDefault="00FF5FE4">
      <w:pPr>
        <w:widowControl/>
        <w:pBdr>
          <w:top w:val="nil"/>
          <w:left w:val="nil"/>
          <w:bottom w:val="nil"/>
          <w:right w:val="nil"/>
          <w:between w:val="nil"/>
        </w:pBdr>
        <w:tabs>
          <w:tab w:val="right" w:pos="9922"/>
        </w:tabs>
        <w:rPr>
          <w:b/>
          <w:color w:val="0070C0"/>
          <w:sz w:val="22"/>
          <w:szCs w:val="22"/>
        </w:rPr>
      </w:pPr>
    </w:p>
    <w:p w14:paraId="6D152EE1" w14:textId="77777777" w:rsidR="00FF5FE4" w:rsidDel="005D3330" w:rsidRDefault="0012612D">
      <w:pPr>
        <w:widowControl/>
        <w:pBdr>
          <w:top w:val="nil"/>
          <w:left w:val="nil"/>
          <w:bottom w:val="nil"/>
          <w:right w:val="nil"/>
          <w:between w:val="nil"/>
        </w:pBdr>
        <w:ind w:left="708"/>
        <w:jc w:val="both"/>
        <w:rPr>
          <w:del w:id="1844" w:author="Carlos Eduardo Gonzaga Romaniello de Souza" w:date="2021-07-25T19:03:00Z"/>
          <w:color w:val="000000"/>
        </w:rPr>
      </w:pPr>
      <w:r>
        <w:rPr>
          <w:color w:val="000000"/>
        </w:rPr>
        <w:t>Descreve-se aqui as funcionalidades fundamentais através das quais o produto aceita e processa as entradas fornecidas pelos usuários e as saídas esperadas.</w:t>
      </w:r>
    </w:p>
    <w:p w14:paraId="60B4646C" w14:textId="77777777" w:rsidR="00FF5FE4" w:rsidDel="005D3330" w:rsidRDefault="00FF5FE4">
      <w:pPr>
        <w:widowControl/>
        <w:pBdr>
          <w:top w:val="nil"/>
          <w:left w:val="nil"/>
          <w:bottom w:val="nil"/>
          <w:right w:val="nil"/>
          <w:between w:val="nil"/>
        </w:pBdr>
        <w:ind w:left="708"/>
        <w:jc w:val="both"/>
        <w:rPr>
          <w:del w:id="1845" w:author="Carlos Eduardo Gonzaga Romaniello de Souza" w:date="2021-07-25T19:03:00Z"/>
          <w:color w:val="000000"/>
        </w:rPr>
      </w:pPr>
    </w:p>
    <w:p w14:paraId="037D78A7" w14:textId="77777777" w:rsidR="00FF5FE4" w:rsidDel="005D3330" w:rsidRDefault="0012612D">
      <w:pPr>
        <w:widowControl/>
        <w:pBdr>
          <w:top w:val="nil"/>
          <w:left w:val="nil"/>
          <w:bottom w:val="nil"/>
          <w:right w:val="nil"/>
          <w:between w:val="nil"/>
        </w:pBdr>
        <w:ind w:left="708"/>
        <w:jc w:val="both"/>
        <w:rPr>
          <w:del w:id="1846" w:author="Carlos Eduardo Gonzaga Romaniello de Souza" w:date="2021-07-25T19:03:00Z"/>
          <w:color w:val="FF0000"/>
        </w:rPr>
      </w:pPr>
      <w:del w:id="1847" w:author="Carlos Eduardo Gonzaga Romaniello de Souza" w:date="2021-07-25T19:03:00Z">
        <w:r w:rsidDel="005D3330">
          <w:rPr>
            <w:color w:val="0070C0"/>
          </w:rPr>
          <w:delText xml:space="preserve">É feito o detalhamento desses requisitos, em nível suficiente para o projeto do produto, de seus testes de aceitação e de seu manual de usuário. </w:delText>
        </w:r>
        <w:r w:rsidDel="005D3330">
          <w:rPr>
            <w:b/>
            <w:color w:val="FF0000"/>
          </w:rPr>
          <w:delText>Antigamente</w:delText>
        </w:r>
        <w:r w:rsidDel="005D3330">
          <w:rPr>
            <w:color w:val="FF0000"/>
          </w:rPr>
          <w:delText>, o requisitos eram apresentados em uma lista conforme ilustram as seções 5.3 e 5.4.</w:delText>
        </w:r>
      </w:del>
      <w:r>
        <w:rPr>
          <w:color w:val="FF0000"/>
        </w:rPr>
        <w:t xml:space="preserve"> </w:t>
      </w:r>
    </w:p>
    <w:p w14:paraId="7F8A43FB" w14:textId="77777777" w:rsidR="00FF5FE4" w:rsidRDefault="00FF5FE4">
      <w:pPr>
        <w:widowControl/>
        <w:pBdr>
          <w:top w:val="nil"/>
          <w:left w:val="nil"/>
          <w:bottom w:val="nil"/>
          <w:right w:val="nil"/>
          <w:between w:val="nil"/>
        </w:pBdr>
        <w:ind w:left="708"/>
        <w:jc w:val="both"/>
        <w:rPr>
          <w:color w:val="0070C0"/>
        </w:rPr>
      </w:pPr>
    </w:p>
    <w:p w14:paraId="765EDF8E" w14:textId="77777777" w:rsidR="00FF5FE4" w:rsidRDefault="00FF5FE4">
      <w:pPr>
        <w:jc w:val="both"/>
      </w:pPr>
    </w:p>
    <w:p w14:paraId="30B32FAA" w14:textId="77777777" w:rsidR="00FF5FE4" w:rsidRDefault="0012612D">
      <w:pPr>
        <w:pStyle w:val="Ttulo2"/>
        <w:numPr>
          <w:ilvl w:val="1"/>
          <w:numId w:val="9"/>
        </w:numPr>
      </w:pPr>
      <w:bookmarkStart w:id="1848" w:name="_Toc78135015"/>
      <w:r>
        <w:t>Backlog do projeto</w:t>
      </w:r>
      <w:bookmarkEnd w:id="1848"/>
      <w:r>
        <w:t xml:space="preserve"> </w:t>
      </w:r>
    </w:p>
    <w:p w14:paraId="653867F2" w14:textId="77777777" w:rsidR="00FF5FE4" w:rsidRDefault="00FF5FE4"/>
    <w:p w14:paraId="3FF88AED" w14:textId="071348E4" w:rsidR="00FF5FE4" w:rsidRDefault="0012612D">
      <w:pPr>
        <w:numPr>
          <w:ilvl w:val="0"/>
          <w:numId w:val="3"/>
        </w:numPr>
        <w:rPr>
          <w:ins w:id="1849" w:author="Carlos Eduardo Gonzaga Romaniello de Souza" w:date="2021-08-19T15:38:00Z"/>
        </w:rPr>
      </w:pPr>
      <w:r>
        <w:t>Gestão de gado e controle financeiro</w:t>
      </w:r>
    </w:p>
    <w:p w14:paraId="09E015F8" w14:textId="02F790DE" w:rsidR="000A2909" w:rsidRDefault="000A2909">
      <w:pPr>
        <w:numPr>
          <w:ilvl w:val="1"/>
          <w:numId w:val="3"/>
        </w:numPr>
        <w:rPr>
          <w:ins w:id="1850" w:author="Carlos Eduardo Gonzaga Romaniello de Souza" w:date="2021-08-19T15:38:00Z"/>
        </w:rPr>
        <w:pPrChange w:id="1851" w:author="Carlos Eduardo Gonzaga Romaniello de Souza" w:date="2021-08-19T15:38:00Z">
          <w:pPr>
            <w:numPr>
              <w:numId w:val="3"/>
            </w:numPr>
            <w:ind w:left="720" w:hanging="360"/>
          </w:pPr>
        </w:pPrChange>
      </w:pPr>
      <w:ins w:id="1852" w:author="Carlos Eduardo Gonzaga Romaniello de Souza" w:date="2021-08-19T15:38:00Z">
        <w:r>
          <w:t>Serviço de validação de login</w:t>
        </w:r>
      </w:ins>
    </w:p>
    <w:p w14:paraId="6E7D36AA" w14:textId="74E1F25D" w:rsidR="000A2909" w:rsidRDefault="000A2909">
      <w:pPr>
        <w:numPr>
          <w:ilvl w:val="2"/>
          <w:numId w:val="3"/>
        </w:numPr>
        <w:rPr>
          <w:ins w:id="1853" w:author="Carlos Eduardo Gonzaga Romaniello de Souza" w:date="2021-08-19T15:38:00Z"/>
        </w:rPr>
        <w:pPrChange w:id="1854" w:author="Carlos Eduardo Gonzaga Romaniello de Souza" w:date="2021-08-19T15:38:00Z">
          <w:pPr>
            <w:numPr>
              <w:numId w:val="3"/>
            </w:numPr>
            <w:ind w:left="720" w:hanging="360"/>
          </w:pPr>
        </w:pPrChange>
      </w:pPr>
      <w:ins w:id="1855" w:author="Carlos Eduardo Gonzaga Romaniello de Souza" w:date="2021-08-19T15:38:00Z">
        <w:r>
          <w:t>Validar login</w:t>
        </w:r>
      </w:ins>
      <w:ins w:id="1856" w:author="Carlos Eduardo Gonzaga Romaniello de Souza" w:date="2021-08-19T15:58:00Z">
        <w:r w:rsidR="00BE41BB">
          <w:t xml:space="preserve"> (entrar no sistema)</w:t>
        </w:r>
      </w:ins>
    </w:p>
    <w:p w14:paraId="02DB6092" w14:textId="1DBDF433" w:rsidR="000A2909" w:rsidRDefault="000A2909">
      <w:pPr>
        <w:numPr>
          <w:ilvl w:val="2"/>
          <w:numId w:val="3"/>
        </w:numPr>
        <w:rPr>
          <w:ins w:id="1857" w:author="Carlos Eduardo Gonzaga Romaniello de Souza" w:date="2021-08-19T15:58:00Z"/>
        </w:rPr>
        <w:pPrChange w:id="1858" w:author="Carlos Eduardo Gonzaga Romaniello de Souza" w:date="2021-08-19T15:38:00Z">
          <w:pPr>
            <w:numPr>
              <w:numId w:val="3"/>
            </w:numPr>
            <w:ind w:left="720" w:hanging="360"/>
          </w:pPr>
        </w:pPrChange>
      </w:pPr>
      <w:ins w:id="1859" w:author="Carlos Eduardo Gonzaga Romaniello de Souza" w:date="2021-08-19T15:38:00Z">
        <w:r>
          <w:t>Recuperar senha</w:t>
        </w:r>
      </w:ins>
    </w:p>
    <w:p w14:paraId="1B4E030D" w14:textId="70E76A1E" w:rsidR="00BE41BB" w:rsidRDefault="00BE41BB">
      <w:pPr>
        <w:numPr>
          <w:ilvl w:val="2"/>
          <w:numId w:val="3"/>
        </w:numPr>
        <w:pPrChange w:id="1860" w:author="Carlos Eduardo Gonzaga Romaniello de Souza" w:date="2021-08-19T15:38:00Z">
          <w:pPr>
            <w:numPr>
              <w:numId w:val="3"/>
            </w:numPr>
            <w:ind w:left="720" w:hanging="360"/>
          </w:pPr>
        </w:pPrChange>
      </w:pPr>
      <w:ins w:id="1861" w:author="Carlos Eduardo Gonzaga Romaniello de Souza" w:date="2021-08-19T15:58:00Z">
        <w:r>
          <w:t>Sair do sistema</w:t>
        </w:r>
      </w:ins>
    </w:p>
    <w:p w14:paraId="3CF68209" w14:textId="174BA756" w:rsidR="00FF5FE4" w:rsidRDefault="0012612D">
      <w:pPr>
        <w:numPr>
          <w:ilvl w:val="1"/>
          <w:numId w:val="3"/>
        </w:numPr>
        <w:rPr>
          <w:ins w:id="1862" w:author="Carlos Eduardo Gonzaga Romaniello de Souza" w:date="2021-08-18T21:19:00Z"/>
        </w:rPr>
      </w:pPr>
      <w:r>
        <w:lastRenderedPageBreak/>
        <w:t xml:space="preserve">Serviço de gestão de </w:t>
      </w:r>
      <w:del w:id="1863" w:author="Carlos Eduardo Gonzaga Romaniello de Souza" w:date="2021-08-18T21:19:00Z">
        <w:r w:rsidDel="00667C3B">
          <w:delText>gado</w:delText>
        </w:r>
      </w:del>
      <w:ins w:id="1864" w:author="Carlos Eduardo Gonzaga Romaniello de Souza" w:date="2021-08-18T21:19:00Z">
        <w:r w:rsidR="00667C3B">
          <w:t>usuário</w:t>
        </w:r>
      </w:ins>
    </w:p>
    <w:p w14:paraId="4C5F5B45" w14:textId="60E0A1A0" w:rsidR="00667C3B" w:rsidRDefault="00667C3B">
      <w:pPr>
        <w:numPr>
          <w:ilvl w:val="2"/>
          <w:numId w:val="3"/>
        </w:numPr>
        <w:rPr>
          <w:ins w:id="1865" w:author="Carlos Eduardo Gonzaga Romaniello de Souza" w:date="2021-08-18T21:19:00Z"/>
        </w:rPr>
        <w:pPrChange w:id="1866" w:author="Carlos Eduardo Gonzaga Romaniello de Souza" w:date="2021-08-18T21:19:00Z">
          <w:pPr>
            <w:numPr>
              <w:ilvl w:val="1"/>
              <w:numId w:val="3"/>
            </w:numPr>
            <w:ind w:left="1440" w:hanging="360"/>
          </w:pPr>
        </w:pPrChange>
      </w:pPr>
      <w:ins w:id="1867" w:author="Carlos Eduardo Gonzaga Romaniello de Souza" w:date="2021-08-18T21:19:00Z">
        <w:r>
          <w:t>Cadastro de usuário</w:t>
        </w:r>
      </w:ins>
    </w:p>
    <w:p w14:paraId="24A55FF4" w14:textId="2732DC02" w:rsidR="00667C3B" w:rsidRDefault="00667C3B">
      <w:pPr>
        <w:numPr>
          <w:ilvl w:val="2"/>
          <w:numId w:val="3"/>
        </w:numPr>
        <w:rPr>
          <w:ins w:id="1868" w:author="Carlos Eduardo Gonzaga Romaniello de Souza" w:date="2021-08-18T21:19:00Z"/>
        </w:rPr>
        <w:pPrChange w:id="1869" w:author="Carlos Eduardo Gonzaga Romaniello de Souza" w:date="2021-08-18T21:19:00Z">
          <w:pPr>
            <w:numPr>
              <w:ilvl w:val="1"/>
              <w:numId w:val="3"/>
            </w:numPr>
            <w:ind w:left="1440" w:hanging="360"/>
          </w:pPr>
        </w:pPrChange>
      </w:pPr>
      <w:ins w:id="1870" w:author="Carlos Eduardo Gonzaga Romaniello de Souza" w:date="2021-08-18T21:19:00Z">
        <w:r>
          <w:t>Exclusão de usuário</w:t>
        </w:r>
      </w:ins>
    </w:p>
    <w:p w14:paraId="652EFA70" w14:textId="705A8081" w:rsidR="00667C3B" w:rsidRDefault="00667C3B">
      <w:pPr>
        <w:numPr>
          <w:ilvl w:val="2"/>
          <w:numId w:val="3"/>
        </w:numPr>
        <w:rPr>
          <w:ins w:id="1871" w:author="Carlos Eduardo Gonzaga Romaniello de Souza" w:date="2021-08-18T21:19:00Z"/>
        </w:rPr>
        <w:pPrChange w:id="1872" w:author="Carlos Eduardo Gonzaga Romaniello de Souza" w:date="2021-08-18T21:19:00Z">
          <w:pPr>
            <w:numPr>
              <w:ilvl w:val="1"/>
              <w:numId w:val="3"/>
            </w:numPr>
            <w:ind w:left="1440" w:hanging="360"/>
          </w:pPr>
        </w:pPrChange>
      </w:pPr>
      <w:ins w:id="1873" w:author="Carlos Eduardo Gonzaga Romaniello de Souza" w:date="2021-08-18T21:19:00Z">
        <w:r>
          <w:t>Consulta de usuário</w:t>
        </w:r>
      </w:ins>
    </w:p>
    <w:p w14:paraId="3647D0B0" w14:textId="346B107D" w:rsidR="00667C3B" w:rsidRDefault="00667C3B">
      <w:pPr>
        <w:numPr>
          <w:ilvl w:val="2"/>
          <w:numId w:val="3"/>
        </w:numPr>
        <w:rPr>
          <w:ins w:id="1874" w:author="Carlos Eduardo Gonzaga Romaniello de Souza" w:date="2021-08-18T21:19:00Z"/>
        </w:rPr>
        <w:pPrChange w:id="1875" w:author="Carlos Eduardo Gonzaga Romaniello de Souza" w:date="2021-08-18T21:19:00Z">
          <w:pPr>
            <w:numPr>
              <w:ilvl w:val="1"/>
              <w:numId w:val="3"/>
            </w:numPr>
            <w:ind w:left="1440" w:hanging="360"/>
          </w:pPr>
        </w:pPrChange>
      </w:pPr>
      <w:ins w:id="1876" w:author="Carlos Eduardo Gonzaga Romaniello de Souza" w:date="2021-08-18T21:19:00Z">
        <w:r>
          <w:t>Atualização de usuário</w:t>
        </w:r>
      </w:ins>
    </w:p>
    <w:p w14:paraId="4CD9F86B" w14:textId="71ABDEDA" w:rsidR="00667C3B" w:rsidRDefault="00667C3B">
      <w:pPr>
        <w:numPr>
          <w:ilvl w:val="1"/>
          <w:numId w:val="3"/>
        </w:numPr>
      </w:pPr>
      <w:ins w:id="1877" w:author="Carlos Eduardo Gonzaga Romaniello de Souza" w:date="2021-08-18T21:19:00Z">
        <w:r>
          <w:t>Serviço de gestão de gado</w:t>
        </w:r>
      </w:ins>
    </w:p>
    <w:p w14:paraId="57E7683D" w14:textId="77777777" w:rsidR="00FF5FE4" w:rsidRDefault="0012612D">
      <w:pPr>
        <w:numPr>
          <w:ilvl w:val="2"/>
          <w:numId w:val="3"/>
        </w:numPr>
      </w:pPr>
      <w:r>
        <w:t xml:space="preserve">Cadastro de gado </w:t>
      </w:r>
      <w:del w:id="1878" w:author="Carlos Eduardo Gonzaga Romaniello de Souza" w:date="2021-07-25T19:04:00Z">
        <w:r w:rsidDel="005D3330">
          <w:delText xml:space="preserve"> </w:delText>
        </w:r>
      </w:del>
      <w:r>
        <w:t>(compra/parto)</w:t>
      </w:r>
    </w:p>
    <w:p w14:paraId="6396C540" w14:textId="77777777" w:rsidR="00FF5FE4" w:rsidRDefault="0012612D">
      <w:pPr>
        <w:numPr>
          <w:ilvl w:val="2"/>
          <w:numId w:val="3"/>
        </w:numPr>
      </w:pPr>
      <w:r>
        <w:t>Exclusão de gado (venda/morte)</w:t>
      </w:r>
    </w:p>
    <w:p w14:paraId="2A1A00F7" w14:textId="77777777" w:rsidR="00FF5FE4" w:rsidRDefault="0012612D">
      <w:pPr>
        <w:numPr>
          <w:ilvl w:val="2"/>
          <w:numId w:val="3"/>
        </w:numPr>
      </w:pPr>
      <w:r>
        <w:t>Consulta de gado</w:t>
      </w:r>
    </w:p>
    <w:p w14:paraId="42A3DFF8" w14:textId="75E42AF1" w:rsidR="00FF5FE4" w:rsidRDefault="0012612D">
      <w:pPr>
        <w:numPr>
          <w:ilvl w:val="2"/>
          <w:numId w:val="3"/>
        </w:numPr>
        <w:rPr>
          <w:ins w:id="1879" w:author="Carlos Eduardo Gonzaga Romaniello de Souza" w:date="2021-08-23T21:05:00Z"/>
        </w:rPr>
      </w:pPr>
      <w:r>
        <w:t>Atualização de gado</w:t>
      </w:r>
    </w:p>
    <w:p w14:paraId="4D5061C7" w14:textId="7C5816EB" w:rsidR="00A8590D" w:rsidRDefault="00A8590D">
      <w:pPr>
        <w:numPr>
          <w:ilvl w:val="2"/>
          <w:numId w:val="3"/>
        </w:numPr>
        <w:rPr>
          <w:ins w:id="1880" w:author="Carlos Eduardo Gonzaga Romaniello de Souza" w:date="2021-08-19T16:24:00Z"/>
        </w:rPr>
      </w:pPr>
      <w:ins w:id="1881" w:author="Carlos Eduardo Gonzaga Romaniello de Souza" w:date="2021-08-23T21:06:00Z">
        <w:r>
          <w:t>Visualização</w:t>
        </w:r>
      </w:ins>
      <w:ins w:id="1882" w:author="Carlos Eduardo Gonzaga Romaniello de Souza" w:date="2021-08-23T21:05:00Z">
        <w:r>
          <w:t xml:space="preserve"> de relat</w:t>
        </w:r>
      </w:ins>
      <w:ins w:id="1883" w:author="Carlos Eduardo Gonzaga Romaniello de Souza" w:date="2021-08-23T21:06:00Z">
        <w:r>
          <w:t>órios</w:t>
        </w:r>
      </w:ins>
    </w:p>
    <w:p w14:paraId="2A0B50AD" w14:textId="3CBEE6CC" w:rsidR="00DB2A4D" w:rsidRDefault="00DB2A4D">
      <w:pPr>
        <w:numPr>
          <w:ilvl w:val="2"/>
          <w:numId w:val="3"/>
        </w:numPr>
      </w:pPr>
      <w:ins w:id="1884" w:author="Carlos Eduardo Gonzaga Romaniello de Souza" w:date="2021-08-19T16:24:00Z">
        <w:r>
          <w:t>Emissão de relatórios</w:t>
        </w:r>
      </w:ins>
    </w:p>
    <w:p w14:paraId="23D3F793" w14:textId="77777777" w:rsidR="00FF5FE4" w:rsidRDefault="0012612D">
      <w:pPr>
        <w:numPr>
          <w:ilvl w:val="1"/>
          <w:numId w:val="3"/>
        </w:numPr>
      </w:pPr>
      <w:r>
        <w:t>Serviço de gestão financeira</w:t>
      </w:r>
    </w:p>
    <w:p w14:paraId="15CD8B03" w14:textId="77777777" w:rsidR="00FF5FE4" w:rsidRDefault="0012612D">
      <w:pPr>
        <w:numPr>
          <w:ilvl w:val="2"/>
          <w:numId w:val="3"/>
        </w:numPr>
      </w:pPr>
      <w:r>
        <w:t>Cadastro de transação</w:t>
      </w:r>
    </w:p>
    <w:p w14:paraId="095AA5F2" w14:textId="77777777" w:rsidR="00FF5FE4" w:rsidRDefault="0012612D">
      <w:pPr>
        <w:numPr>
          <w:ilvl w:val="2"/>
          <w:numId w:val="3"/>
        </w:numPr>
      </w:pPr>
      <w:r>
        <w:t>Exclusão de transação</w:t>
      </w:r>
    </w:p>
    <w:p w14:paraId="759CDCB3" w14:textId="77777777" w:rsidR="00FF5FE4" w:rsidRDefault="0012612D">
      <w:pPr>
        <w:numPr>
          <w:ilvl w:val="2"/>
          <w:numId w:val="3"/>
        </w:numPr>
      </w:pPr>
      <w:r>
        <w:t>Consulta financeira</w:t>
      </w:r>
    </w:p>
    <w:p w14:paraId="2641EC6F" w14:textId="14288D39" w:rsidR="00BE5E6B" w:rsidRDefault="0012612D">
      <w:pPr>
        <w:numPr>
          <w:ilvl w:val="2"/>
          <w:numId w:val="3"/>
        </w:numPr>
        <w:rPr>
          <w:ins w:id="1885" w:author="Carlos Eduardo Gonzaga Romaniello de Souza" w:date="2021-08-19T16:24:00Z"/>
        </w:rPr>
      </w:pPr>
      <w:del w:id="1886" w:author="Carlos Eduardo Gonzaga Romaniello de Souza" w:date="2021-08-23T21:06:00Z">
        <w:r w:rsidDel="00A8590D">
          <w:delText xml:space="preserve">Geração </w:delText>
        </w:r>
      </w:del>
      <w:ins w:id="1887" w:author="Carlos Eduardo Gonzaga Romaniello de Souza" w:date="2021-08-23T21:06:00Z">
        <w:r w:rsidR="00A8590D">
          <w:t xml:space="preserve">Visualização </w:t>
        </w:r>
      </w:ins>
      <w:r>
        <w:t>de relatórios</w:t>
      </w:r>
    </w:p>
    <w:p w14:paraId="24E31156" w14:textId="4FA58380" w:rsidR="00DB2A4D" w:rsidRDefault="00DB2A4D">
      <w:pPr>
        <w:numPr>
          <w:ilvl w:val="2"/>
          <w:numId w:val="3"/>
        </w:numPr>
        <w:rPr>
          <w:ins w:id="1888" w:author="Carlos Eduardo Gonzaga Romaniello de Souza" w:date="2021-08-18T21:16:00Z"/>
        </w:rPr>
      </w:pPr>
      <w:ins w:id="1889" w:author="Carlos Eduardo Gonzaga Romaniello de Souza" w:date="2021-08-19T16:24:00Z">
        <w:r>
          <w:t>Emissão de relatórios</w:t>
        </w:r>
      </w:ins>
    </w:p>
    <w:p w14:paraId="68E4B938" w14:textId="77777777" w:rsidR="00BE5E6B" w:rsidRDefault="00BE5E6B">
      <w:pPr>
        <w:pPrChange w:id="1890" w:author="Carlos Eduardo Gonzaga Romaniello de Souza" w:date="2021-08-18T21:18:00Z">
          <w:pPr>
            <w:numPr>
              <w:ilvl w:val="2"/>
              <w:numId w:val="3"/>
            </w:numPr>
            <w:ind w:left="2160" w:hanging="360"/>
          </w:pPr>
        </w:pPrChange>
      </w:pPr>
    </w:p>
    <w:p w14:paraId="294C5099" w14:textId="77777777" w:rsidR="00FF5FE4" w:rsidRDefault="00FF5FE4"/>
    <w:p w14:paraId="6FBCC5A9" w14:textId="77777777" w:rsidR="00FF5FE4" w:rsidDel="005D3330" w:rsidRDefault="0012612D">
      <w:pPr>
        <w:widowControl/>
        <w:pBdr>
          <w:top w:val="nil"/>
          <w:left w:val="nil"/>
          <w:bottom w:val="nil"/>
          <w:right w:val="nil"/>
          <w:between w:val="nil"/>
        </w:pBdr>
        <w:ind w:left="708"/>
        <w:jc w:val="both"/>
        <w:rPr>
          <w:del w:id="1891" w:author="Carlos Eduardo Gonzaga Romaniello de Souza" w:date="2021-07-25T19:04:00Z"/>
          <w:color w:val="0070C0"/>
        </w:rPr>
      </w:pPr>
      <w:del w:id="1892" w:author="Carlos Eduardo Gonzaga Romaniello de Souza" w:date="2021-07-25T19:04:00Z">
        <w:r w:rsidDel="005D3330">
          <w:rPr>
            <w:b/>
            <w:color w:val="0070C0"/>
          </w:rPr>
          <w:delText>Atualmente</w:delText>
        </w:r>
        <w:r w:rsidDel="005D3330">
          <w:rPr>
            <w:color w:val="0070C0"/>
          </w:rPr>
          <w:delText xml:space="preserve">, os requisitos são apresentados agrupados em serviços dispostos hierarquicamente em uma árvore de backlog, isto é, na forma de uma </w:delText>
        </w:r>
        <w:r w:rsidDel="005D3330">
          <w:rPr>
            <w:i/>
            <w:color w:val="0070C0"/>
          </w:rPr>
          <w:delText>WBS – Work Breakdown Structure</w:delText>
        </w:r>
        <w:r w:rsidDel="005D3330">
          <w:rPr>
            <w:color w:val="0070C0"/>
          </w:rPr>
          <w:delText>, conforme ilustra a seção 5.1. A descrição dos serviços e funcionalidades aparecem em uma tabelas inseridas logo abaixo da árvore de backlog. A seção 5.2, apresenta o corte transversal do backlog do produto, indicando qual serão as primeiras funcionalidades a serem desenvolvida no próximo SPRINT do projeto</w:delText>
        </w:r>
      </w:del>
    </w:p>
    <w:p w14:paraId="37F7DA8F" w14:textId="77777777" w:rsidR="00FF5FE4" w:rsidRDefault="00FF5FE4">
      <w:pPr>
        <w:widowControl/>
        <w:pBdr>
          <w:top w:val="nil"/>
          <w:left w:val="nil"/>
          <w:bottom w:val="nil"/>
          <w:right w:val="nil"/>
          <w:between w:val="nil"/>
        </w:pBdr>
        <w:ind w:left="708"/>
        <w:jc w:val="both"/>
        <w:rPr>
          <w:color w:val="0070C0"/>
        </w:rPr>
      </w:pPr>
    </w:p>
    <w:p w14:paraId="3A8864A9" w14:textId="77777777" w:rsidR="00FF5FE4" w:rsidDel="005D3330" w:rsidRDefault="00FF5FE4">
      <w:pPr>
        <w:widowControl/>
        <w:pBdr>
          <w:top w:val="nil"/>
          <w:left w:val="nil"/>
          <w:bottom w:val="nil"/>
          <w:right w:val="nil"/>
          <w:between w:val="nil"/>
        </w:pBdr>
        <w:ind w:left="708"/>
        <w:jc w:val="both"/>
        <w:rPr>
          <w:del w:id="1893" w:author="Carlos Eduardo Gonzaga Romaniello de Souza" w:date="2021-07-25T19:04:00Z"/>
          <w:color w:val="0070C0"/>
        </w:rPr>
      </w:pPr>
    </w:p>
    <w:p w14:paraId="1D8A7087" w14:textId="77777777" w:rsidR="00FF5FE4" w:rsidDel="005D3330" w:rsidRDefault="0012612D">
      <w:pPr>
        <w:widowControl/>
        <w:pBdr>
          <w:top w:val="nil"/>
          <w:left w:val="nil"/>
          <w:bottom w:val="nil"/>
          <w:right w:val="nil"/>
          <w:between w:val="nil"/>
        </w:pBdr>
        <w:ind w:left="708"/>
        <w:jc w:val="center"/>
        <w:rPr>
          <w:del w:id="1894" w:author="Carlos Eduardo Gonzaga Romaniello de Souza" w:date="2021-07-25T19:04:00Z"/>
          <w:color w:val="0070C0"/>
        </w:rPr>
      </w:pPr>
      <w:del w:id="1895" w:author="Carlos Eduardo Gonzaga Romaniello de Souza" w:date="2021-07-25T19:04:00Z">
        <w:r w:rsidDel="005D3330">
          <w:rPr>
            <w:rFonts w:ascii="Arial" w:eastAsia="Arial" w:hAnsi="Arial" w:cs="Arial"/>
            <w:noProof/>
            <w:color w:val="000000"/>
          </w:rPr>
          <w:drawing>
            <wp:inline distT="0" distB="0" distL="0" distR="0" wp14:anchorId="79C98EE8" wp14:editId="447C56F6">
              <wp:extent cx="2562225" cy="24479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562225" cy="2447925"/>
                      </a:xfrm>
                      <a:prstGeom prst="rect">
                        <a:avLst/>
                      </a:prstGeom>
                      <a:ln/>
                    </pic:spPr>
                  </pic:pic>
                </a:graphicData>
              </a:graphic>
            </wp:inline>
          </w:drawing>
        </w:r>
      </w:del>
    </w:p>
    <w:p w14:paraId="630BA94E" w14:textId="77777777" w:rsidR="00FF5FE4" w:rsidDel="005D3330" w:rsidRDefault="0012612D">
      <w:pPr>
        <w:widowControl/>
        <w:jc w:val="center"/>
        <w:rPr>
          <w:del w:id="1896" w:author="Carlos Eduardo Gonzaga Romaniello de Souza" w:date="2021-07-25T19:04:00Z"/>
          <w:color w:val="0070C0"/>
        </w:rPr>
      </w:pPr>
      <w:del w:id="1897" w:author="Carlos Eduardo Gonzaga Romaniello de Souza" w:date="2021-07-25T19:04:00Z">
        <w:r w:rsidDel="005D3330">
          <w:rPr>
            <w:color w:val="0070C0"/>
          </w:rPr>
          <w:delText>Figura 3: Exemplo de Backlog</w:delText>
        </w:r>
      </w:del>
    </w:p>
    <w:p w14:paraId="516B135D" w14:textId="77777777" w:rsidR="00FF5FE4" w:rsidDel="006D17B0" w:rsidRDefault="00FF5FE4">
      <w:pPr>
        <w:widowControl/>
        <w:jc w:val="center"/>
        <w:rPr>
          <w:del w:id="1898" w:author="Carlos Eduardo Gonzaga Romaniello de Souza" w:date="2021-07-25T19:06:00Z"/>
          <w:b/>
          <w:color w:val="0070C0"/>
        </w:rPr>
      </w:pPr>
    </w:p>
    <w:p w14:paraId="13D2C48F" w14:textId="77777777" w:rsidR="00FF5FE4" w:rsidDel="006D17B0" w:rsidRDefault="00FF5FE4">
      <w:pPr>
        <w:widowControl/>
        <w:jc w:val="center"/>
        <w:rPr>
          <w:del w:id="1899" w:author="Carlos Eduardo Gonzaga Romaniello de Souza" w:date="2021-07-25T19:06:00Z"/>
          <w:b/>
          <w:color w:val="0070C0"/>
        </w:rPr>
      </w:pPr>
    </w:p>
    <w:p w14:paraId="17CB5966" w14:textId="77777777" w:rsidR="00FF5FE4" w:rsidDel="006D17B0" w:rsidRDefault="00FF5FE4">
      <w:pPr>
        <w:widowControl/>
        <w:jc w:val="center"/>
        <w:rPr>
          <w:del w:id="1900" w:author="Carlos Eduardo Gonzaga Romaniello de Souza" w:date="2021-07-25T19:06:00Z"/>
          <w:b/>
          <w:color w:val="0070C0"/>
        </w:rPr>
      </w:pPr>
    </w:p>
    <w:p w14:paraId="6F31616A" w14:textId="77777777" w:rsidR="00FF5FE4" w:rsidDel="006D17B0" w:rsidRDefault="00FF5FE4">
      <w:pPr>
        <w:widowControl/>
        <w:jc w:val="center"/>
        <w:rPr>
          <w:del w:id="1901" w:author="Carlos Eduardo Gonzaga Romaniello de Souza" w:date="2021-07-25T19:06:00Z"/>
          <w:b/>
          <w:color w:val="0070C0"/>
        </w:rPr>
      </w:pPr>
    </w:p>
    <w:p w14:paraId="547304A9" w14:textId="77777777" w:rsidR="00FF5FE4" w:rsidDel="006D17B0" w:rsidRDefault="00FF5FE4">
      <w:pPr>
        <w:widowControl/>
        <w:jc w:val="center"/>
        <w:rPr>
          <w:del w:id="1902" w:author="Carlos Eduardo Gonzaga Romaniello de Souza" w:date="2021-07-25T19:06:00Z"/>
          <w:b/>
          <w:color w:val="0070C0"/>
        </w:rPr>
      </w:pPr>
    </w:p>
    <w:p w14:paraId="5B86A9A0" w14:textId="77777777" w:rsidR="00FF5FE4" w:rsidDel="006D17B0" w:rsidRDefault="00FF5FE4">
      <w:pPr>
        <w:widowControl/>
        <w:rPr>
          <w:del w:id="1903" w:author="Carlos Eduardo Gonzaga Romaniello de Souza" w:date="2021-07-25T19:06:00Z"/>
          <w:b/>
          <w:color w:val="0070C0"/>
        </w:rPr>
        <w:pPrChange w:id="1904" w:author="Carlos Eduardo Gonzaga Romaniello de Souza" w:date="2021-07-25T19:06:00Z">
          <w:pPr>
            <w:widowControl/>
            <w:jc w:val="center"/>
          </w:pPr>
        </w:pPrChange>
      </w:pPr>
    </w:p>
    <w:p w14:paraId="58263DFC" w14:textId="77777777" w:rsidR="00FF5FE4" w:rsidDel="006D17B0" w:rsidRDefault="00FF5FE4">
      <w:pPr>
        <w:widowControl/>
        <w:jc w:val="center"/>
        <w:rPr>
          <w:del w:id="1905" w:author="Carlos Eduardo Gonzaga Romaniello de Souza" w:date="2021-07-25T19:06:00Z"/>
          <w:b/>
          <w:color w:val="0070C0"/>
        </w:rPr>
      </w:pPr>
    </w:p>
    <w:p w14:paraId="4E24C4BD" w14:textId="77777777" w:rsidR="00FF5FE4" w:rsidDel="006D17B0" w:rsidRDefault="0012612D">
      <w:pPr>
        <w:widowControl/>
        <w:jc w:val="center"/>
        <w:rPr>
          <w:del w:id="1906" w:author="Carlos Eduardo Gonzaga Romaniello de Souza" w:date="2021-07-25T19:06:00Z"/>
          <w:b/>
          <w:color w:val="0070C0"/>
        </w:rPr>
      </w:pPr>
      <w:del w:id="1907" w:author="Carlos Eduardo Gonzaga Romaniello de Souza" w:date="2021-07-25T19:06:00Z">
        <w:r w:rsidDel="006D17B0">
          <w:rPr>
            <w:b/>
            <w:color w:val="0070C0"/>
          </w:rPr>
          <w:delText>Figura 8: Tabelas de serviços e funcionalidades do produto</w:delText>
        </w:r>
      </w:del>
    </w:p>
    <w:tbl>
      <w:tblPr>
        <w:tblStyle w:val="a7"/>
        <w:tblW w:w="8642" w:type="dxa"/>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0"/>
        <w:gridCol w:w="2843"/>
        <w:gridCol w:w="2909"/>
      </w:tblGrid>
      <w:tr w:rsidR="00FF5FE4" w:rsidDel="006D17B0" w14:paraId="6C3C7846" w14:textId="77777777">
        <w:trPr>
          <w:del w:id="1908" w:author="Carlos Eduardo Gonzaga Romaniello de Souza" w:date="2021-07-25T19:06:00Z"/>
        </w:trPr>
        <w:tc>
          <w:tcPr>
            <w:tcW w:w="2890" w:type="dxa"/>
            <w:shd w:val="clear" w:color="auto" w:fill="D9D9D9"/>
          </w:tcPr>
          <w:p w14:paraId="739C587B" w14:textId="77777777" w:rsidR="00FF5FE4" w:rsidDel="006D17B0" w:rsidRDefault="0012612D">
            <w:pPr>
              <w:widowControl/>
              <w:pBdr>
                <w:top w:val="nil"/>
                <w:left w:val="nil"/>
                <w:bottom w:val="nil"/>
                <w:right w:val="nil"/>
                <w:between w:val="nil"/>
              </w:pBdr>
              <w:jc w:val="center"/>
              <w:rPr>
                <w:del w:id="1909" w:author="Carlos Eduardo Gonzaga Romaniello de Souza" w:date="2021-07-25T19:06:00Z"/>
                <w:color w:val="0070C0"/>
              </w:rPr>
            </w:pPr>
            <w:del w:id="1910" w:author="Carlos Eduardo Gonzaga Romaniello de Souza" w:date="2021-07-25T19:06:00Z">
              <w:r w:rsidDel="006D17B0">
                <w:rPr>
                  <w:color w:val="0070C0"/>
                </w:rPr>
                <w:delText>SERVIÇO</w:delText>
              </w:r>
            </w:del>
          </w:p>
        </w:tc>
        <w:tc>
          <w:tcPr>
            <w:tcW w:w="2843" w:type="dxa"/>
            <w:shd w:val="clear" w:color="auto" w:fill="D9D9D9"/>
          </w:tcPr>
          <w:p w14:paraId="4FFB4E02" w14:textId="77777777" w:rsidR="00FF5FE4" w:rsidDel="006D17B0" w:rsidRDefault="0012612D">
            <w:pPr>
              <w:widowControl/>
              <w:pBdr>
                <w:top w:val="nil"/>
                <w:left w:val="nil"/>
                <w:bottom w:val="nil"/>
                <w:right w:val="nil"/>
                <w:between w:val="nil"/>
              </w:pBdr>
              <w:jc w:val="center"/>
              <w:rPr>
                <w:del w:id="1911" w:author="Carlos Eduardo Gonzaga Romaniello de Souza" w:date="2021-07-25T19:06:00Z"/>
                <w:color w:val="0070C0"/>
              </w:rPr>
            </w:pPr>
            <w:del w:id="1912" w:author="Carlos Eduardo Gonzaga Romaniello de Souza" w:date="2021-07-25T19:06:00Z">
              <w:r w:rsidDel="006D17B0">
                <w:rPr>
                  <w:color w:val="0070C0"/>
                </w:rPr>
                <w:delText>NOME</w:delText>
              </w:r>
            </w:del>
          </w:p>
        </w:tc>
        <w:tc>
          <w:tcPr>
            <w:tcW w:w="2909" w:type="dxa"/>
            <w:shd w:val="clear" w:color="auto" w:fill="D9D9D9"/>
          </w:tcPr>
          <w:p w14:paraId="76EC8F25" w14:textId="77777777" w:rsidR="00FF5FE4" w:rsidDel="006D17B0" w:rsidRDefault="0012612D">
            <w:pPr>
              <w:widowControl/>
              <w:pBdr>
                <w:top w:val="nil"/>
                <w:left w:val="nil"/>
                <w:bottom w:val="nil"/>
                <w:right w:val="nil"/>
                <w:between w:val="nil"/>
              </w:pBdr>
              <w:jc w:val="center"/>
              <w:rPr>
                <w:del w:id="1913" w:author="Carlos Eduardo Gonzaga Romaniello de Souza" w:date="2021-07-25T19:06:00Z"/>
                <w:color w:val="0070C0"/>
              </w:rPr>
            </w:pPr>
            <w:del w:id="1914" w:author="Carlos Eduardo Gonzaga Romaniello de Souza" w:date="2021-07-25T19:06:00Z">
              <w:r w:rsidDel="006D17B0">
                <w:rPr>
                  <w:color w:val="0070C0"/>
                </w:rPr>
                <w:delText>Descrição</w:delText>
              </w:r>
            </w:del>
          </w:p>
        </w:tc>
      </w:tr>
      <w:tr w:rsidR="00FF5FE4" w:rsidDel="006D17B0" w14:paraId="7E1E27A6" w14:textId="77777777">
        <w:trPr>
          <w:del w:id="1915" w:author="Carlos Eduardo Gonzaga Romaniello de Souza" w:date="2021-07-25T19:06:00Z"/>
        </w:trPr>
        <w:tc>
          <w:tcPr>
            <w:tcW w:w="2890" w:type="dxa"/>
            <w:vMerge w:val="restart"/>
          </w:tcPr>
          <w:p w14:paraId="66DEFCC1" w14:textId="77777777" w:rsidR="00FF5FE4" w:rsidDel="006D17B0" w:rsidRDefault="0012612D">
            <w:pPr>
              <w:widowControl/>
              <w:pBdr>
                <w:top w:val="nil"/>
                <w:left w:val="nil"/>
                <w:bottom w:val="nil"/>
                <w:right w:val="nil"/>
                <w:between w:val="nil"/>
              </w:pBdr>
              <w:jc w:val="center"/>
              <w:rPr>
                <w:del w:id="1916" w:author="Carlos Eduardo Gonzaga Romaniello de Souza" w:date="2021-07-25T19:06:00Z"/>
                <w:color w:val="0070C0"/>
              </w:rPr>
            </w:pPr>
            <w:del w:id="1917" w:author="Carlos Eduardo Gonzaga Romaniello de Souza" w:date="2021-07-25T19:06:00Z">
              <w:r w:rsidDel="006D17B0">
                <w:rPr>
                  <w:color w:val="0070C0"/>
                </w:rPr>
                <w:delText xml:space="preserve">Gestão de Usuários - </w:delText>
              </w:r>
            </w:del>
          </w:p>
          <w:p w14:paraId="1393648A" w14:textId="77777777" w:rsidR="00FF5FE4" w:rsidDel="006D17B0" w:rsidRDefault="0012612D">
            <w:pPr>
              <w:widowControl/>
              <w:pBdr>
                <w:top w:val="nil"/>
                <w:left w:val="nil"/>
                <w:bottom w:val="nil"/>
                <w:right w:val="nil"/>
                <w:between w:val="nil"/>
              </w:pBdr>
              <w:jc w:val="center"/>
              <w:rPr>
                <w:del w:id="1918" w:author="Carlos Eduardo Gonzaga Romaniello de Souza" w:date="2021-07-25T19:06:00Z"/>
                <w:color w:val="0070C0"/>
              </w:rPr>
            </w:pPr>
            <w:del w:id="1919" w:author="Carlos Eduardo Gonzaga Romaniello de Souza" w:date="2021-07-25T19:06:00Z">
              <w:r w:rsidDel="006D17B0">
                <w:rPr>
                  <w:color w:val="0070C0"/>
                </w:rPr>
                <w:delText>Este serviço realiza todas as tarefas relacionas à administração de pessoas que possuem acesso ao sistema e seus recursos.</w:delText>
              </w:r>
            </w:del>
          </w:p>
        </w:tc>
        <w:tc>
          <w:tcPr>
            <w:tcW w:w="2843" w:type="dxa"/>
          </w:tcPr>
          <w:p w14:paraId="1884AF3E" w14:textId="77777777" w:rsidR="00FF5FE4" w:rsidDel="006D17B0" w:rsidRDefault="0012612D">
            <w:pPr>
              <w:widowControl/>
              <w:pBdr>
                <w:top w:val="nil"/>
                <w:left w:val="nil"/>
                <w:bottom w:val="nil"/>
                <w:right w:val="nil"/>
                <w:between w:val="nil"/>
              </w:pBdr>
              <w:jc w:val="center"/>
              <w:rPr>
                <w:del w:id="1920" w:author="Carlos Eduardo Gonzaga Romaniello de Souza" w:date="2021-07-25T19:06:00Z"/>
                <w:color w:val="0070C0"/>
              </w:rPr>
            </w:pPr>
            <w:del w:id="1921" w:author="Carlos Eduardo Gonzaga Romaniello de Souza" w:date="2021-07-25T19:06:00Z">
              <w:r w:rsidDel="006D17B0">
                <w:rPr>
                  <w:color w:val="0070C0"/>
                </w:rPr>
                <w:delText>Associar Papeis</w:delText>
              </w:r>
            </w:del>
          </w:p>
        </w:tc>
        <w:tc>
          <w:tcPr>
            <w:tcW w:w="2909" w:type="dxa"/>
          </w:tcPr>
          <w:p w14:paraId="35439E56" w14:textId="77777777" w:rsidR="00FF5FE4" w:rsidDel="006D17B0" w:rsidRDefault="0012612D">
            <w:pPr>
              <w:widowControl/>
              <w:pBdr>
                <w:top w:val="nil"/>
                <w:left w:val="nil"/>
                <w:bottom w:val="nil"/>
                <w:right w:val="nil"/>
                <w:between w:val="nil"/>
              </w:pBdr>
              <w:jc w:val="center"/>
              <w:rPr>
                <w:del w:id="1922" w:author="Carlos Eduardo Gonzaga Romaniello de Souza" w:date="2021-07-25T19:06:00Z"/>
                <w:color w:val="0070C0"/>
              </w:rPr>
            </w:pPr>
            <w:del w:id="1923" w:author="Carlos Eduardo Gonzaga Romaniello de Souza" w:date="2021-07-25T19:06:00Z">
              <w:r w:rsidDel="006D17B0">
                <w:rPr>
                  <w:color w:val="0070C0"/>
                </w:rPr>
                <w:delText>Permite a cada atribuir papéis (usuário comum, administrador) aos usuários do sistema de forma a conceder, atualizar e remover privilégios de acesso (leitura, edição, remoção) aos recursos do sistema</w:delText>
              </w:r>
            </w:del>
          </w:p>
        </w:tc>
      </w:tr>
      <w:tr w:rsidR="00FF5FE4" w:rsidDel="006D17B0" w14:paraId="1EC62165" w14:textId="77777777">
        <w:trPr>
          <w:del w:id="1924" w:author="Carlos Eduardo Gonzaga Romaniello de Souza" w:date="2021-07-25T19:06:00Z"/>
        </w:trPr>
        <w:tc>
          <w:tcPr>
            <w:tcW w:w="2890" w:type="dxa"/>
            <w:vMerge/>
          </w:tcPr>
          <w:p w14:paraId="65E40669" w14:textId="77777777" w:rsidR="00FF5FE4" w:rsidDel="006D17B0" w:rsidRDefault="00FF5FE4">
            <w:pPr>
              <w:pBdr>
                <w:top w:val="nil"/>
                <w:left w:val="nil"/>
                <w:bottom w:val="nil"/>
                <w:right w:val="nil"/>
                <w:between w:val="nil"/>
              </w:pBdr>
              <w:spacing w:line="276" w:lineRule="auto"/>
              <w:rPr>
                <w:del w:id="1925" w:author="Carlos Eduardo Gonzaga Romaniello de Souza" w:date="2021-07-25T19:06:00Z"/>
                <w:color w:val="0070C0"/>
              </w:rPr>
            </w:pPr>
          </w:p>
        </w:tc>
        <w:tc>
          <w:tcPr>
            <w:tcW w:w="2843" w:type="dxa"/>
          </w:tcPr>
          <w:p w14:paraId="77D6D4C4" w14:textId="77777777" w:rsidR="00FF5FE4" w:rsidDel="006D17B0" w:rsidRDefault="0012612D">
            <w:pPr>
              <w:widowControl/>
              <w:pBdr>
                <w:top w:val="nil"/>
                <w:left w:val="nil"/>
                <w:bottom w:val="nil"/>
                <w:right w:val="nil"/>
                <w:between w:val="nil"/>
              </w:pBdr>
              <w:jc w:val="center"/>
              <w:rPr>
                <w:del w:id="1926" w:author="Carlos Eduardo Gonzaga Romaniello de Souza" w:date="2021-07-25T19:06:00Z"/>
                <w:color w:val="0070C0"/>
              </w:rPr>
            </w:pPr>
            <w:del w:id="1927" w:author="Carlos Eduardo Gonzaga Romaniello de Souza" w:date="2021-07-25T19:06:00Z">
              <w:r w:rsidDel="006D17B0">
                <w:rPr>
                  <w:color w:val="0070C0"/>
                </w:rPr>
                <w:delText>Remover Usuários</w:delText>
              </w:r>
            </w:del>
          </w:p>
        </w:tc>
        <w:tc>
          <w:tcPr>
            <w:tcW w:w="2909" w:type="dxa"/>
          </w:tcPr>
          <w:p w14:paraId="07AD4F41" w14:textId="77777777" w:rsidR="00FF5FE4" w:rsidDel="006D17B0" w:rsidRDefault="0012612D">
            <w:pPr>
              <w:widowControl/>
              <w:pBdr>
                <w:top w:val="nil"/>
                <w:left w:val="nil"/>
                <w:bottom w:val="nil"/>
                <w:right w:val="nil"/>
                <w:between w:val="nil"/>
              </w:pBdr>
              <w:jc w:val="center"/>
              <w:rPr>
                <w:del w:id="1928" w:author="Carlos Eduardo Gonzaga Romaniello de Souza" w:date="2021-07-25T19:06:00Z"/>
                <w:color w:val="0070C0"/>
              </w:rPr>
            </w:pPr>
            <w:del w:id="1929" w:author="Carlos Eduardo Gonzaga Romaniello de Souza" w:date="2021-07-25T19:06:00Z">
              <w:r w:rsidDel="006D17B0">
                <w:rPr>
                  <w:color w:val="0070C0"/>
                </w:rPr>
                <w:delText>Permite bloquear ou remover definitivamente um usuário do sistema</w:delText>
              </w:r>
            </w:del>
          </w:p>
        </w:tc>
      </w:tr>
      <w:tr w:rsidR="00FF5FE4" w:rsidDel="006D17B0" w14:paraId="405EBD31" w14:textId="77777777">
        <w:trPr>
          <w:del w:id="1930" w:author="Carlos Eduardo Gonzaga Romaniello de Souza" w:date="2021-07-25T19:06:00Z"/>
        </w:trPr>
        <w:tc>
          <w:tcPr>
            <w:tcW w:w="2890" w:type="dxa"/>
          </w:tcPr>
          <w:p w14:paraId="31FBDCAF" w14:textId="77777777" w:rsidR="00FF5FE4" w:rsidDel="006D17B0" w:rsidRDefault="0012612D">
            <w:pPr>
              <w:widowControl/>
              <w:pBdr>
                <w:top w:val="nil"/>
                <w:left w:val="nil"/>
                <w:bottom w:val="nil"/>
                <w:right w:val="nil"/>
                <w:between w:val="nil"/>
              </w:pBdr>
              <w:jc w:val="center"/>
              <w:rPr>
                <w:del w:id="1931" w:author="Carlos Eduardo Gonzaga Romaniello de Souza" w:date="2021-07-25T19:06:00Z"/>
                <w:color w:val="0070C0"/>
              </w:rPr>
            </w:pPr>
            <w:del w:id="1932" w:author="Carlos Eduardo Gonzaga Romaniello de Souza" w:date="2021-07-25T19:06:00Z">
              <w:r w:rsidDel="006D17B0">
                <w:rPr>
                  <w:color w:val="0070C0"/>
                </w:rPr>
                <w:delText>...</w:delText>
              </w:r>
            </w:del>
          </w:p>
        </w:tc>
        <w:tc>
          <w:tcPr>
            <w:tcW w:w="2843" w:type="dxa"/>
          </w:tcPr>
          <w:p w14:paraId="264DF9DF" w14:textId="77777777" w:rsidR="00FF5FE4" w:rsidDel="006D17B0" w:rsidRDefault="0012612D">
            <w:pPr>
              <w:widowControl/>
              <w:pBdr>
                <w:top w:val="nil"/>
                <w:left w:val="nil"/>
                <w:bottom w:val="nil"/>
                <w:right w:val="nil"/>
                <w:between w:val="nil"/>
              </w:pBdr>
              <w:jc w:val="center"/>
              <w:rPr>
                <w:del w:id="1933" w:author="Carlos Eduardo Gonzaga Romaniello de Souza" w:date="2021-07-25T19:06:00Z"/>
                <w:color w:val="0070C0"/>
              </w:rPr>
            </w:pPr>
            <w:del w:id="1934" w:author="Carlos Eduardo Gonzaga Romaniello de Souza" w:date="2021-07-25T19:06:00Z">
              <w:r w:rsidDel="006D17B0">
                <w:rPr>
                  <w:color w:val="0070C0"/>
                </w:rPr>
                <w:delText>...</w:delText>
              </w:r>
            </w:del>
          </w:p>
        </w:tc>
        <w:tc>
          <w:tcPr>
            <w:tcW w:w="2909" w:type="dxa"/>
          </w:tcPr>
          <w:p w14:paraId="1877A0C1" w14:textId="77777777" w:rsidR="00FF5FE4" w:rsidDel="006D17B0" w:rsidRDefault="0012612D">
            <w:pPr>
              <w:widowControl/>
              <w:pBdr>
                <w:top w:val="nil"/>
                <w:left w:val="nil"/>
                <w:bottom w:val="nil"/>
                <w:right w:val="nil"/>
                <w:between w:val="nil"/>
              </w:pBdr>
              <w:jc w:val="center"/>
              <w:rPr>
                <w:del w:id="1935" w:author="Carlos Eduardo Gonzaga Romaniello de Souza" w:date="2021-07-25T19:06:00Z"/>
                <w:color w:val="0070C0"/>
              </w:rPr>
            </w:pPr>
            <w:del w:id="1936" w:author="Carlos Eduardo Gonzaga Romaniello de Souza" w:date="2021-07-25T19:06:00Z">
              <w:r w:rsidDel="006D17B0">
                <w:rPr>
                  <w:color w:val="0070C0"/>
                </w:rPr>
                <w:delText>..</w:delText>
              </w:r>
            </w:del>
          </w:p>
        </w:tc>
      </w:tr>
      <w:tr w:rsidR="00FF5FE4" w:rsidDel="006D17B0" w14:paraId="5F098E2A" w14:textId="77777777">
        <w:trPr>
          <w:del w:id="1937" w:author="Carlos Eduardo Gonzaga Romaniello de Souza" w:date="2021-07-25T19:06:00Z"/>
        </w:trPr>
        <w:tc>
          <w:tcPr>
            <w:tcW w:w="2890" w:type="dxa"/>
          </w:tcPr>
          <w:p w14:paraId="0D8CD9AB" w14:textId="77777777" w:rsidR="00FF5FE4" w:rsidDel="006D17B0" w:rsidRDefault="00FF5FE4">
            <w:pPr>
              <w:widowControl/>
              <w:pBdr>
                <w:top w:val="nil"/>
                <w:left w:val="nil"/>
                <w:bottom w:val="nil"/>
                <w:right w:val="nil"/>
                <w:between w:val="nil"/>
              </w:pBdr>
              <w:jc w:val="center"/>
              <w:rPr>
                <w:del w:id="1938" w:author="Carlos Eduardo Gonzaga Romaniello de Souza" w:date="2021-07-25T19:06:00Z"/>
                <w:color w:val="0070C0"/>
              </w:rPr>
            </w:pPr>
          </w:p>
        </w:tc>
        <w:tc>
          <w:tcPr>
            <w:tcW w:w="2843" w:type="dxa"/>
          </w:tcPr>
          <w:p w14:paraId="6F8738EE" w14:textId="77777777" w:rsidR="00FF5FE4" w:rsidDel="006D17B0" w:rsidRDefault="00FF5FE4">
            <w:pPr>
              <w:widowControl/>
              <w:pBdr>
                <w:top w:val="nil"/>
                <w:left w:val="nil"/>
                <w:bottom w:val="nil"/>
                <w:right w:val="nil"/>
                <w:between w:val="nil"/>
              </w:pBdr>
              <w:jc w:val="center"/>
              <w:rPr>
                <w:del w:id="1939" w:author="Carlos Eduardo Gonzaga Romaniello de Souza" w:date="2021-07-25T19:06:00Z"/>
                <w:color w:val="0070C0"/>
              </w:rPr>
            </w:pPr>
          </w:p>
        </w:tc>
        <w:tc>
          <w:tcPr>
            <w:tcW w:w="2909" w:type="dxa"/>
          </w:tcPr>
          <w:p w14:paraId="319FEB10" w14:textId="77777777" w:rsidR="00FF5FE4" w:rsidDel="006D17B0" w:rsidRDefault="00FF5FE4">
            <w:pPr>
              <w:widowControl/>
              <w:pBdr>
                <w:top w:val="nil"/>
                <w:left w:val="nil"/>
                <w:bottom w:val="nil"/>
                <w:right w:val="nil"/>
                <w:between w:val="nil"/>
              </w:pBdr>
              <w:jc w:val="center"/>
              <w:rPr>
                <w:del w:id="1940" w:author="Carlos Eduardo Gonzaga Romaniello de Souza" w:date="2021-07-25T19:06:00Z"/>
                <w:color w:val="0070C0"/>
              </w:rPr>
            </w:pPr>
          </w:p>
        </w:tc>
      </w:tr>
    </w:tbl>
    <w:p w14:paraId="0C9FDACC" w14:textId="77777777" w:rsidR="00FF5FE4" w:rsidDel="006D17B0" w:rsidRDefault="00FF5FE4">
      <w:pPr>
        <w:widowControl/>
        <w:pBdr>
          <w:top w:val="nil"/>
          <w:left w:val="nil"/>
          <w:bottom w:val="nil"/>
          <w:right w:val="nil"/>
          <w:between w:val="nil"/>
        </w:pBdr>
        <w:ind w:left="708"/>
        <w:jc w:val="center"/>
        <w:rPr>
          <w:del w:id="1941" w:author="Carlos Eduardo Gonzaga Romaniello de Souza" w:date="2021-07-25T19:06:00Z"/>
          <w:color w:val="0070C0"/>
        </w:rPr>
      </w:pPr>
    </w:p>
    <w:p w14:paraId="6B99690C" w14:textId="77777777" w:rsidR="00FF5FE4" w:rsidRDefault="00FF5FE4"/>
    <w:p w14:paraId="775FE040" w14:textId="77777777" w:rsidR="00FF5FE4" w:rsidRDefault="0012612D">
      <w:pPr>
        <w:pStyle w:val="Ttulo2"/>
        <w:numPr>
          <w:ilvl w:val="1"/>
          <w:numId w:val="9"/>
        </w:numPr>
        <w:rPr>
          <w:ins w:id="1942" w:author="Carlos Eduardo Gonzaga Romaniello de Souza" w:date="2021-07-25T19:06:00Z"/>
        </w:rPr>
      </w:pPr>
      <w:bookmarkStart w:id="1943" w:name="_Toc78135016"/>
      <w:r>
        <w:t>Sprint Backlog</w:t>
      </w:r>
      <w:bookmarkEnd w:id="1943"/>
    </w:p>
    <w:p w14:paraId="342AF0DC" w14:textId="77777777" w:rsidR="006D17B0" w:rsidRPr="00B073D2" w:rsidRDefault="006D17B0">
      <w:pPr>
        <w:pPrChange w:id="1944" w:author="Carlos Eduardo Gonzaga Romaniello de Souza" w:date="2021-07-25T19:06:00Z">
          <w:pPr>
            <w:pStyle w:val="Ttulo2"/>
            <w:numPr>
              <w:ilvl w:val="1"/>
              <w:numId w:val="9"/>
            </w:numPr>
          </w:pPr>
        </w:pPrChange>
      </w:pPr>
    </w:p>
    <w:p w14:paraId="6E66FA44" w14:textId="77777777" w:rsidR="00FF5FE4" w:rsidDel="006D17B0" w:rsidRDefault="0012612D">
      <w:pPr>
        <w:ind w:left="720"/>
        <w:rPr>
          <w:del w:id="1945" w:author="Carlos Eduardo Gonzaga Romaniello de Souza" w:date="2021-07-25T19:06:00Z"/>
        </w:rPr>
      </w:pPr>
      <w:r>
        <w:t>Aqui enumera-se somente as funcionalidades cujo desenvolvimento é previsto para o próximo (primeiro) SPRINT do projeto.</w:t>
      </w:r>
    </w:p>
    <w:p w14:paraId="7F9BF471" w14:textId="77777777" w:rsidR="00FF5FE4" w:rsidDel="006D17B0" w:rsidRDefault="00FF5FE4">
      <w:pPr>
        <w:ind w:left="720"/>
        <w:rPr>
          <w:del w:id="1946" w:author="Carlos Eduardo Gonzaga Romaniello de Souza" w:date="2021-07-25T19:06:00Z"/>
        </w:rPr>
      </w:pPr>
    </w:p>
    <w:p w14:paraId="1CFD8911" w14:textId="77777777" w:rsidR="00FF5FE4" w:rsidRDefault="0012612D">
      <w:pPr>
        <w:ind w:left="720"/>
        <w:rPr>
          <w:color w:val="0070C0"/>
        </w:rPr>
      </w:pPr>
      <w:del w:id="1947" w:author="Carlos Eduardo Gonzaga Romaniello de Souza" w:date="2021-07-25T19:06:00Z">
        <w:r w:rsidDel="006D17B0">
          <w:rPr>
            <w:color w:val="0070C0"/>
          </w:rPr>
          <w:delText>Não se deve entregar serviços por serviços, a melhor opção é sempre entregar cortes transversais do backlog original que agreguem valor ao cliente. Por exemplo:</w:delText>
        </w:r>
      </w:del>
      <w:r>
        <w:rPr>
          <w:color w:val="0070C0"/>
        </w:rPr>
        <w:t xml:space="preserve"> </w:t>
      </w:r>
    </w:p>
    <w:p w14:paraId="458007F3" w14:textId="77777777" w:rsidR="00FF5FE4" w:rsidDel="006D17B0" w:rsidRDefault="00FF5FE4">
      <w:pPr>
        <w:ind w:left="720"/>
        <w:rPr>
          <w:del w:id="1948" w:author="Carlos Eduardo Gonzaga Romaniello de Souza" w:date="2021-07-25T19:06:00Z"/>
          <w:color w:val="0070C0"/>
        </w:rPr>
      </w:pPr>
    </w:p>
    <w:p w14:paraId="5BBDC6A6" w14:textId="77777777" w:rsidR="00FF5FE4" w:rsidDel="006D17B0" w:rsidRDefault="00FF5FE4">
      <w:pPr>
        <w:ind w:left="720"/>
        <w:rPr>
          <w:del w:id="1949" w:author="Carlos Eduardo Gonzaga Romaniello de Souza" w:date="2021-07-25T19:06:00Z"/>
          <w:color w:val="0070C0"/>
        </w:rPr>
      </w:pPr>
    </w:p>
    <w:p w14:paraId="1A7AB230" w14:textId="77777777" w:rsidR="00FF5FE4" w:rsidDel="006D17B0" w:rsidRDefault="00FF5FE4">
      <w:pPr>
        <w:ind w:left="720"/>
        <w:rPr>
          <w:del w:id="1950" w:author="Carlos Eduardo Gonzaga Romaniello de Souza" w:date="2021-07-25T19:06:00Z"/>
          <w:color w:val="0070C0"/>
        </w:rPr>
      </w:pPr>
    </w:p>
    <w:p w14:paraId="701293C8" w14:textId="77777777" w:rsidR="00FF5FE4" w:rsidRDefault="00FF5FE4">
      <w:pPr>
        <w:rPr>
          <w:color w:val="0070C0"/>
        </w:rPr>
        <w:pPrChange w:id="1951" w:author="Carlos Eduardo Gonzaga Romaniello de Souza" w:date="2021-07-25T19:06:00Z">
          <w:pPr>
            <w:ind w:left="720"/>
          </w:pPr>
        </w:pPrChange>
      </w:pPr>
    </w:p>
    <w:p w14:paraId="13BC5047" w14:textId="5C26C31B" w:rsidR="00FF5FE4" w:rsidRDefault="0012612D">
      <w:pPr>
        <w:numPr>
          <w:ilvl w:val="0"/>
          <w:numId w:val="3"/>
        </w:numPr>
        <w:rPr>
          <w:ins w:id="1952" w:author="Carlos Eduardo Gonzaga Romaniello de Souza" w:date="2021-08-23T21:03:00Z"/>
        </w:rPr>
      </w:pPr>
      <w:r>
        <w:t>Gestão de gado e controle financeiro</w:t>
      </w:r>
    </w:p>
    <w:p w14:paraId="5617B860" w14:textId="4FB9E591" w:rsidR="00074A95" w:rsidRDefault="00074A95">
      <w:pPr>
        <w:numPr>
          <w:ilvl w:val="1"/>
          <w:numId w:val="3"/>
        </w:numPr>
        <w:rPr>
          <w:ins w:id="1953" w:author="Carlos Eduardo Gonzaga Romaniello de Souza" w:date="2021-08-23T21:03:00Z"/>
        </w:rPr>
        <w:pPrChange w:id="1954" w:author="Carlos Eduardo Gonzaga Romaniello de Souza" w:date="2021-08-23T21:03:00Z">
          <w:pPr>
            <w:numPr>
              <w:numId w:val="3"/>
            </w:numPr>
            <w:ind w:left="720" w:hanging="360"/>
          </w:pPr>
        </w:pPrChange>
      </w:pPr>
      <w:ins w:id="1955" w:author="Carlos Eduardo Gonzaga Romaniello de Souza" w:date="2021-08-23T21:03:00Z">
        <w:r>
          <w:t>Serviço de validação de login</w:t>
        </w:r>
      </w:ins>
    </w:p>
    <w:p w14:paraId="29A8D135" w14:textId="490EB149" w:rsidR="00074A95" w:rsidRDefault="00074A95">
      <w:pPr>
        <w:numPr>
          <w:ilvl w:val="2"/>
          <w:numId w:val="3"/>
        </w:numPr>
        <w:rPr>
          <w:ins w:id="1956" w:author="Carlos Eduardo Gonzaga Romaniello de Souza" w:date="2021-08-23T21:03:00Z"/>
        </w:rPr>
        <w:pPrChange w:id="1957" w:author="Carlos Eduardo Gonzaga Romaniello de Souza" w:date="2021-08-23T21:03:00Z">
          <w:pPr>
            <w:numPr>
              <w:numId w:val="3"/>
            </w:numPr>
            <w:ind w:left="720" w:hanging="360"/>
          </w:pPr>
        </w:pPrChange>
      </w:pPr>
      <w:ins w:id="1958" w:author="Carlos Eduardo Gonzaga Romaniello de Souza" w:date="2021-08-23T21:03:00Z">
        <w:r>
          <w:t>Validar login</w:t>
        </w:r>
      </w:ins>
      <w:ins w:id="1959" w:author="Carlos Eduardo Gonzaga Romaniello de Souza" w:date="2021-08-23T21:04:00Z">
        <w:r>
          <w:t xml:space="preserve"> (entrar no sistema)</w:t>
        </w:r>
      </w:ins>
    </w:p>
    <w:p w14:paraId="5178A887" w14:textId="668EBE00" w:rsidR="00074A95" w:rsidRDefault="00074A95">
      <w:pPr>
        <w:numPr>
          <w:ilvl w:val="2"/>
          <w:numId w:val="3"/>
        </w:numPr>
        <w:rPr>
          <w:ins w:id="1960" w:author="Carlos Eduardo Gonzaga Romaniello de Souza" w:date="2021-08-23T21:03:00Z"/>
        </w:rPr>
        <w:pPrChange w:id="1961" w:author="Carlos Eduardo Gonzaga Romaniello de Souza" w:date="2021-08-23T21:03:00Z">
          <w:pPr>
            <w:numPr>
              <w:numId w:val="3"/>
            </w:numPr>
            <w:ind w:left="720" w:hanging="360"/>
          </w:pPr>
        </w:pPrChange>
      </w:pPr>
      <w:ins w:id="1962" w:author="Carlos Eduardo Gonzaga Romaniello de Souza" w:date="2021-08-23T21:03:00Z">
        <w:r>
          <w:t>Recuperar senha</w:t>
        </w:r>
      </w:ins>
    </w:p>
    <w:p w14:paraId="0D1C0276" w14:textId="796C03E6" w:rsidR="00074A95" w:rsidRDefault="00074A95">
      <w:pPr>
        <w:numPr>
          <w:ilvl w:val="2"/>
          <w:numId w:val="3"/>
        </w:numPr>
        <w:pPrChange w:id="1963" w:author="Carlos Eduardo Gonzaga Romaniello de Souza" w:date="2021-08-23T21:03:00Z">
          <w:pPr>
            <w:numPr>
              <w:numId w:val="3"/>
            </w:numPr>
            <w:ind w:left="720" w:hanging="360"/>
          </w:pPr>
        </w:pPrChange>
      </w:pPr>
      <w:ins w:id="1964" w:author="Carlos Eduardo Gonzaga Romaniello de Souza" w:date="2021-08-23T21:03:00Z">
        <w:r>
          <w:t>Sair do sistema</w:t>
        </w:r>
      </w:ins>
    </w:p>
    <w:p w14:paraId="3A606792" w14:textId="3AC5D497" w:rsidR="00FF5FE4" w:rsidRDefault="0012612D">
      <w:pPr>
        <w:numPr>
          <w:ilvl w:val="1"/>
          <w:numId w:val="3"/>
        </w:numPr>
        <w:rPr>
          <w:ins w:id="1965" w:author="Carlos Eduardo Gonzaga Romaniello de Souza" w:date="2021-08-18T21:20:00Z"/>
        </w:rPr>
      </w:pPr>
      <w:r>
        <w:t xml:space="preserve">Serviço de gestão de </w:t>
      </w:r>
      <w:del w:id="1966" w:author="Carlos Eduardo Gonzaga Romaniello de Souza" w:date="2021-08-18T21:20:00Z">
        <w:r w:rsidDel="00667C3B">
          <w:delText>gado</w:delText>
        </w:r>
      </w:del>
      <w:ins w:id="1967" w:author="Carlos Eduardo Gonzaga Romaniello de Souza" w:date="2021-08-18T21:20:00Z">
        <w:r w:rsidR="00667C3B">
          <w:t>usuário</w:t>
        </w:r>
      </w:ins>
    </w:p>
    <w:p w14:paraId="52796CA3" w14:textId="6099208A" w:rsidR="00667C3B" w:rsidRDefault="00667C3B">
      <w:pPr>
        <w:numPr>
          <w:ilvl w:val="2"/>
          <w:numId w:val="3"/>
        </w:numPr>
        <w:rPr>
          <w:ins w:id="1968" w:author="Carlos Eduardo Gonzaga Romaniello de Souza" w:date="2021-08-18T21:20:00Z"/>
        </w:rPr>
        <w:pPrChange w:id="1969" w:author="Carlos Eduardo Gonzaga Romaniello de Souza" w:date="2021-08-18T21:20:00Z">
          <w:pPr>
            <w:numPr>
              <w:ilvl w:val="1"/>
              <w:numId w:val="3"/>
            </w:numPr>
            <w:ind w:left="1440" w:hanging="360"/>
          </w:pPr>
        </w:pPrChange>
      </w:pPr>
      <w:ins w:id="1970" w:author="Carlos Eduardo Gonzaga Romaniello de Souza" w:date="2021-08-18T21:20:00Z">
        <w:r>
          <w:t>Cadastro de usuário</w:t>
        </w:r>
      </w:ins>
    </w:p>
    <w:p w14:paraId="31F84853" w14:textId="151D842A" w:rsidR="00667C3B" w:rsidRDefault="00667C3B">
      <w:pPr>
        <w:numPr>
          <w:ilvl w:val="2"/>
          <w:numId w:val="3"/>
        </w:numPr>
        <w:rPr>
          <w:ins w:id="1971" w:author="Carlos Eduardo Gonzaga Romaniello de Souza" w:date="2021-08-18T21:20:00Z"/>
        </w:rPr>
        <w:pPrChange w:id="1972" w:author="Carlos Eduardo Gonzaga Romaniello de Souza" w:date="2021-08-18T21:20:00Z">
          <w:pPr>
            <w:numPr>
              <w:ilvl w:val="1"/>
              <w:numId w:val="3"/>
            </w:numPr>
            <w:ind w:left="1440" w:hanging="360"/>
          </w:pPr>
        </w:pPrChange>
      </w:pPr>
      <w:ins w:id="1973" w:author="Carlos Eduardo Gonzaga Romaniello de Souza" w:date="2021-08-18T21:20:00Z">
        <w:r>
          <w:t>Exclusão de usuário</w:t>
        </w:r>
      </w:ins>
    </w:p>
    <w:p w14:paraId="28640DDC" w14:textId="17BA2E54" w:rsidR="00667C3B" w:rsidRDefault="00667C3B">
      <w:pPr>
        <w:numPr>
          <w:ilvl w:val="2"/>
          <w:numId w:val="3"/>
        </w:numPr>
        <w:rPr>
          <w:ins w:id="1974" w:author="Carlos Eduardo Gonzaga Romaniello de Souza" w:date="2021-08-18T21:20:00Z"/>
        </w:rPr>
        <w:pPrChange w:id="1975" w:author="Carlos Eduardo Gonzaga Romaniello de Souza" w:date="2021-08-18T21:20:00Z">
          <w:pPr>
            <w:numPr>
              <w:ilvl w:val="1"/>
              <w:numId w:val="3"/>
            </w:numPr>
            <w:ind w:left="1440" w:hanging="360"/>
          </w:pPr>
        </w:pPrChange>
      </w:pPr>
      <w:ins w:id="1976" w:author="Carlos Eduardo Gonzaga Romaniello de Souza" w:date="2021-08-18T21:20:00Z">
        <w:r>
          <w:t>Consulta de usuário</w:t>
        </w:r>
      </w:ins>
    </w:p>
    <w:p w14:paraId="5C8FFFB1" w14:textId="7F147F50" w:rsidR="00667C3B" w:rsidRDefault="00667C3B">
      <w:pPr>
        <w:numPr>
          <w:ilvl w:val="2"/>
          <w:numId w:val="3"/>
        </w:numPr>
        <w:rPr>
          <w:ins w:id="1977" w:author="Carlos Eduardo Gonzaga Romaniello de Souza" w:date="2021-08-18T21:20:00Z"/>
        </w:rPr>
        <w:pPrChange w:id="1978" w:author="Carlos Eduardo Gonzaga Romaniello de Souza" w:date="2021-08-18T21:20:00Z">
          <w:pPr>
            <w:numPr>
              <w:ilvl w:val="1"/>
              <w:numId w:val="3"/>
            </w:numPr>
            <w:ind w:left="1440" w:hanging="360"/>
          </w:pPr>
        </w:pPrChange>
      </w:pPr>
      <w:ins w:id="1979" w:author="Carlos Eduardo Gonzaga Romaniello de Souza" w:date="2021-08-18T21:20:00Z">
        <w:r>
          <w:t>Atualização de usuário</w:t>
        </w:r>
      </w:ins>
    </w:p>
    <w:p w14:paraId="24B6724E" w14:textId="5F1229A3" w:rsidR="00667C3B" w:rsidRDefault="00667C3B">
      <w:pPr>
        <w:numPr>
          <w:ilvl w:val="1"/>
          <w:numId w:val="3"/>
        </w:numPr>
      </w:pPr>
      <w:ins w:id="1980" w:author="Carlos Eduardo Gonzaga Romaniello de Souza" w:date="2021-08-18T21:20:00Z">
        <w:r>
          <w:t>Serviço de gestão de gado</w:t>
        </w:r>
      </w:ins>
    </w:p>
    <w:p w14:paraId="1F721339" w14:textId="77777777" w:rsidR="00FF5FE4" w:rsidRPr="006D17B0" w:rsidRDefault="0012612D">
      <w:pPr>
        <w:numPr>
          <w:ilvl w:val="2"/>
          <w:numId w:val="3"/>
        </w:numPr>
        <w:rPr>
          <w:highlight w:val="yellow"/>
          <w:shd w:val="clear" w:color="auto" w:fill="B45F06"/>
          <w:rPrChange w:id="1981" w:author="Carlos Eduardo Gonzaga Romaniello de Souza" w:date="2021-07-25T19:06:00Z">
            <w:rPr>
              <w:shd w:val="clear" w:color="auto" w:fill="B45F06"/>
            </w:rPr>
          </w:rPrChange>
        </w:rPr>
      </w:pPr>
      <w:r w:rsidRPr="006D17B0">
        <w:rPr>
          <w:highlight w:val="yellow"/>
          <w:shd w:val="clear" w:color="auto" w:fill="B45F06"/>
          <w:rPrChange w:id="1982" w:author="Carlos Eduardo Gonzaga Romaniello de Souza" w:date="2021-07-25T19:06:00Z">
            <w:rPr>
              <w:shd w:val="clear" w:color="auto" w:fill="B45F06"/>
            </w:rPr>
          </w:rPrChange>
        </w:rPr>
        <w:t>Cadastro de gado</w:t>
      </w:r>
      <w:del w:id="1983" w:author="Carlos Eduardo Gonzaga Romaniello de Souza" w:date="2021-07-25T19:07:00Z">
        <w:r w:rsidRPr="006D17B0" w:rsidDel="006D17B0">
          <w:rPr>
            <w:highlight w:val="yellow"/>
            <w:shd w:val="clear" w:color="auto" w:fill="B45F06"/>
            <w:rPrChange w:id="1984" w:author="Carlos Eduardo Gonzaga Romaniello de Souza" w:date="2021-07-25T19:06:00Z">
              <w:rPr>
                <w:shd w:val="clear" w:color="auto" w:fill="B45F06"/>
              </w:rPr>
            </w:rPrChange>
          </w:rPr>
          <w:delText xml:space="preserve"> </w:delText>
        </w:r>
      </w:del>
      <w:r w:rsidRPr="006D17B0">
        <w:rPr>
          <w:highlight w:val="yellow"/>
          <w:shd w:val="clear" w:color="auto" w:fill="B45F06"/>
          <w:rPrChange w:id="1985" w:author="Carlos Eduardo Gonzaga Romaniello de Souza" w:date="2021-07-25T19:06:00Z">
            <w:rPr>
              <w:shd w:val="clear" w:color="auto" w:fill="B45F06"/>
            </w:rPr>
          </w:rPrChange>
        </w:rPr>
        <w:t xml:space="preserve"> (compra/parto)</w:t>
      </w:r>
    </w:p>
    <w:p w14:paraId="76583A9C" w14:textId="77777777" w:rsidR="00FF5FE4" w:rsidRPr="006D17B0" w:rsidRDefault="0012612D">
      <w:pPr>
        <w:numPr>
          <w:ilvl w:val="2"/>
          <w:numId w:val="3"/>
        </w:numPr>
        <w:rPr>
          <w:highlight w:val="yellow"/>
          <w:shd w:val="clear" w:color="auto" w:fill="B45F06"/>
          <w:rPrChange w:id="1986" w:author="Carlos Eduardo Gonzaga Romaniello de Souza" w:date="2021-07-25T19:06:00Z">
            <w:rPr>
              <w:shd w:val="clear" w:color="auto" w:fill="B45F06"/>
            </w:rPr>
          </w:rPrChange>
        </w:rPr>
      </w:pPr>
      <w:r w:rsidRPr="006D17B0">
        <w:rPr>
          <w:highlight w:val="yellow"/>
          <w:shd w:val="clear" w:color="auto" w:fill="B45F06"/>
          <w:rPrChange w:id="1987" w:author="Carlos Eduardo Gonzaga Romaniello de Souza" w:date="2021-07-25T19:06:00Z">
            <w:rPr>
              <w:shd w:val="clear" w:color="auto" w:fill="B45F06"/>
            </w:rPr>
          </w:rPrChange>
        </w:rPr>
        <w:t>Exclusão de gado (venda/morte)</w:t>
      </w:r>
    </w:p>
    <w:p w14:paraId="31CD68C3" w14:textId="77777777" w:rsidR="00FF5FE4" w:rsidRDefault="0012612D">
      <w:pPr>
        <w:numPr>
          <w:ilvl w:val="2"/>
          <w:numId w:val="3"/>
        </w:numPr>
      </w:pPr>
      <w:r>
        <w:t>Consulta de gado</w:t>
      </w:r>
    </w:p>
    <w:p w14:paraId="3038BE82" w14:textId="36BE57C0" w:rsidR="00FF5FE4" w:rsidRDefault="0012612D">
      <w:pPr>
        <w:numPr>
          <w:ilvl w:val="2"/>
          <w:numId w:val="3"/>
        </w:numPr>
        <w:rPr>
          <w:ins w:id="1988" w:author="Carlos Eduardo Gonzaga Romaniello de Souza" w:date="2021-08-23T21:06:00Z"/>
        </w:rPr>
      </w:pPr>
      <w:r>
        <w:t>Atualização de gado</w:t>
      </w:r>
    </w:p>
    <w:p w14:paraId="3F393F63" w14:textId="513307D4" w:rsidR="00A8590D" w:rsidRDefault="00A8590D">
      <w:pPr>
        <w:numPr>
          <w:ilvl w:val="2"/>
          <w:numId w:val="3"/>
        </w:numPr>
        <w:rPr>
          <w:ins w:id="1989" w:author="Carlos Eduardo Gonzaga Romaniello de Souza" w:date="2021-08-23T21:05:00Z"/>
        </w:rPr>
      </w:pPr>
      <w:ins w:id="1990" w:author="Carlos Eduardo Gonzaga Romaniello de Souza" w:date="2021-08-23T21:06:00Z">
        <w:r>
          <w:t>Visualização de relatório</w:t>
        </w:r>
      </w:ins>
    </w:p>
    <w:p w14:paraId="5C1DBB7F" w14:textId="045171A0" w:rsidR="00A8590D" w:rsidRDefault="00A8590D">
      <w:pPr>
        <w:numPr>
          <w:ilvl w:val="2"/>
          <w:numId w:val="3"/>
        </w:numPr>
      </w:pPr>
      <w:ins w:id="1991" w:author="Carlos Eduardo Gonzaga Romaniello de Souza" w:date="2021-08-23T21:05:00Z">
        <w:r>
          <w:t>Emissão de relatório</w:t>
        </w:r>
      </w:ins>
    </w:p>
    <w:p w14:paraId="0BF14783" w14:textId="77777777" w:rsidR="00FF5FE4" w:rsidRDefault="0012612D">
      <w:pPr>
        <w:numPr>
          <w:ilvl w:val="1"/>
          <w:numId w:val="3"/>
        </w:numPr>
      </w:pPr>
      <w:r>
        <w:t>Serviço de gestão financeira</w:t>
      </w:r>
    </w:p>
    <w:p w14:paraId="42512E9A" w14:textId="77777777" w:rsidR="00FF5FE4" w:rsidRPr="006D17B0" w:rsidRDefault="0012612D">
      <w:pPr>
        <w:numPr>
          <w:ilvl w:val="2"/>
          <w:numId w:val="3"/>
        </w:numPr>
        <w:rPr>
          <w:highlight w:val="yellow"/>
          <w:shd w:val="clear" w:color="auto" w:fill="B45F06"/>
          <w:rPrChange w:id="1992" w:author="Carlos Eduardo Gonzaga Romaniello de Souza" w:date="2021-07-25T19:07:00Z">
            <w:rPr>
              <w:shd w:val="clear" w:color="auto" w:fill="B45F06"/>
            </w:rPr>
          </w:rPrChange>
        </w:rPr>
      </w:pPr>
      <w:r w:rsidRPr="006D17B0">
        <w:rPr>
          <w:highlight w:val="yellow"/>
          <w:shd w:val="clear" w:color="auto" w:fill="B45F06"/>
          <w:rPrChange w:id="1993" w:author="Carlos Eduardo Gonzaga Romaniello de Souza" w:date="2021-07-25T19:07:00Z">
            <w:rPr>
              <w:shd w:val="clear" w:color="auto" w:fill="B45F06"/>
            </w:rPr>
          </w:rPrChange>
        </w:rPr>
        <w:t>Cadastro de transação</w:t>
      </w:r>
    </w:p>
    <w:p w14:paraId="3F75A4C2" w14:textId="77777777" w:rsidR="00FF5FE4" w:rsidRPr="006D17B0" w:rsidRDefault="0012612D">
      <w:pPr>
        <w:numPr>
          <w:ilvl w:val="2"/>
          <w:numId w:val="3"/>
        </w:numPr>
        <w:rPr>
          <w:highlight w:val="yellow"/>
          <w:shd w:val="clear" w:color="auto" w:fill="B45F06"/>
          <w:rPrChange w:id="1994" w:author="Carlos Eduardo Gonzaga Romaniello de Souza" w:date="2021-07-25T19:07:00Z">
            <w:rPr>
              <w:shd w:val="clear" w:color="auto" w:fill="B45F06"/>
            </w:rPr>
          </w:rPrChange>
        </w:rPr>
      </w:pPr>
      <w:r w:rsidRPr="006D17B0">
        <w:rPr>
          <w:highlight w:val="yellow"/>
          <w:shd w:val="clear" w:color="auto" w:fill="B45F06"/>
          <w:rPrChange w:id="1995" w:author="Carlos Eduardo Gonzaga Romaniello de Souza" w:date="2021-07-25T19:07:00Z">
            <w:rPr>
              <w:shd w:val="clear" w:color="auto" w:fill="B45F06"/>
            </w:rPr>
          </w:rPrChange>
        </w:rPr>
        <w:t>Exclusão de transação</w:t>
      </w:r>
    </w:p>
    <w:p w14:paraId="1F3E8603" w14:textId="77777777" w:rsidR="00FF5FE4" w:rsidRDefault="0012612D">
      <w:pPr>
        <w:numPr>
          <w:ilvl w:val="2"/>
          <w:numId w:val="3"/>
        </w:numPr>
      </w:pPr>
      <w:r>
        <w:t>Consulta financeira</w:t>
      </w:r>
    </w:p>
    <w:p w14:paraId="3CA7EB45" w14:textId="21284A35" w:rsidR="00FF5FE4" w:rsidRDefault="0012612D">
      <w:pPr>
        <w:numPr>
          <w:ilvl w:val="2"/>
          <w:numId w:val="3"/>
        </w:numPr>
        <w:rPr>
          <w:ins w:id="1996" w:author="Carlos Eduardo Gonzaga Romaniello de Souza" w:date="2021-08-23T21:06:00Z"/>
        </w:rPr>
      </w:pPr>
      <w:del w:id="1997" w:author="Carlos Eduardo Gonzaga Romaniello de Souza" w:date="2021-08-23T21:06:00Z">
        <w:r w:rsidDel="00A8590D">
          <w:delText xml:space="preserve">Geração </w:delText>
        </w:r>
      </w:del>
      <w:ins w:id="1998" w:author="Carlos Eduardo Gonzaga Romaniello de Souza" w:date="2021-08-23T21:06:00Z">
        <w:r w:rsidR="00A8590D">
          <w:t xml:space="preserve">Visualização </w:t>
        </w:r>
      </w:ins>
      <w:r>
        <w:t>de relatório</w:t>
      </w:r>
      <w:del w:id="1999" w:author="Carlos Eduardo Gonzaga Romaniello de Souza" w:date="2021-08-23T21:07:00Z">
        <w:r w:rsidDel="00A8590D">
          <w:delText>s</w:delText>
        </w:r>
      </w:del>
    </w:p>
    <w:p w14:paraId="40CE49EE" w14:textId="668AC94A" w:rsidR="00A8590D" w:rsidRDefault="00A8590D">
      <w:pPr>
        <w:numPr>
          <w:ilvl w:val="2"/>
          <w:numId w:val="3"/>
        </w:numPr>
      </w:pPr>
      <w:ins w:id="2000" w:author="Carlos Eduardo Gonzaga Romaniello de Souza" w:date="2021-08-23T21:06:00Z">
        <w:r>
          <w:t>Emissão de relatório</w:t>
        </w:r>
      </w:ins>
    </w:p>
    <w:p w14:paraId="10F9892A" w14:textId="77777777" w:rsidR="00FF5FE4" w:rsidRDefault="00FF5FE4">
      <w:pPr>
        <w:ind w:left="720"/>
        <w:rPr>
          <w:color w:val="0070C0"/>
        </w:rPr>
      </w:pPr>
    </w:p>
    <w:p w14:paraId="500FD497" w14:textId="77777777" w:rsidR="00FF5FE4" w:rsidRDefault="0012612D">
      <w:pPr>
        <w:ind w:left="720"/>
        <w:jc w:val="center"/>
        <w:rPr>
          <w:color w:val="0070C0"/>
        </w:rPr>
      </w:pPr>
      <w:del w:id="2001" w:author="Carlos Eduardo Gonzaga Romaniello de Souza" w:date="2021-07-25T19:06:00Z">
        <w:r w:rsidDel="006D17B0">
          <w:rPr>
            <w:noProof/>
          </w:rPr>
          <w:drawing>
            <wp:inline distT="0" distB="0" distL="0" distR="0" wp14:anchorId="7120FECB" wp14:editId="19DBB360">
              <wp:extent cx="2562225" cy="24479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562225" cy="2447925"/>
                      </a:xfrm>
                      <a:prstGeom prst="rect">
                        <a:avLst/>
                      </a:prstGeom>
                      <a:ln/>
                    </pic:spPr>
                  </pic:pic>
                </a:graphicData>
              </a:graphic>
            </wp:inline>
          </w:drawing>
        </w:r>
      </w:del>
    </w:p>
    <w:p w14:paraId="0A5B97E0" w14:textId="77777777" w:rsidR="00FF5FE4" w:rsidRPr="006D17B0" w:rsidRDefault="0012612D">
      <w:pPr>
        <w:widowControl/>
        <w:jc w:val="center"/>
        <w:rPr>
          <w:b/>
          <w:rPrChange w:id="2002" w:author="Carlos Eduardo Gonzaga Romaniello de Souza" w:date="2021-07-25T19:07:00Z">
            <w:rPr>
              <w:b/>
              <w:color w:val="0070C0"/>
            </w:rPr>
          </w:rPrChange>
        </w:rPr>
      </w:pPr>
      <w:del w:id="2003" w:author="Carlos Eduardo Gonzaga Romaniello de Souza" w:date="2021-07-25T19:07:00Z">
        <w:r w:rsidRPr="006D17B0" w:rsidDel="006D17B0">
          <w:rPr>
            <w:b/>
            <w:rPrChange w:id="2004" w:author="Carlos Eduardo Gonzaga Romaniello de Souza" w:date="2021-07-25T19:07:00Z">
              <w:rPr>
                <w:b/>
                <w:color w:val="0070C0"/>
              </w:rPr>
            </w:rPrChange>
          </w:rPr>
          <w:lastRenderedPageBreak/>
          <w:delText xml:space="preserve">Figura </w:delText>
        </w:r>
      </w:del>
      <w:ins w:id="2005" w:author="Carlos Eduardo Gonzaga Romaniello de Souza" w:date="2021-07-25T19:07:00Z">
        <w:r w:rsidR="006D17B0" w:rsidRPr="006D17B0">
          <w:rPr>
            <w:b/>
            <w:rPrChange w:id="2006" w:author="Carlos Eduardo Gonzaga Romaniello de Souza" w:date="2021-07-25T19:07:00Z">
              <w:rPr>
                <w:b/>
                <w:color w:val="0070C0"/>
              </w:rPr>
            </w:rPrChange>
          </w:rPr>
          <w:t>Lista</w:t>
        </w:r>
      </w:ins>
      <w:del w:id="2007" w:author="Carlos Eduardo Gonzaga Romaniello de Souza" w:date="2021-07-25T19:07:00Z">
        <w:r w:rsidRPr="006D17B0" w:rsidDel="006D17B0">
          <w:rPr>
            <w:b/>
            <w:rPrChange w:id="2008" w:author="Carlos Eduardo Gonzaga Romaniello de Souza" w:date="2021-07-25T19:07:00Z">
              <w:rPr>
                <w:b/>
                <w:color w:val="0070C0"/>
              </w:rPr>
            </w:rPrChange>
          </w:rPr>
          <w:delText>4</w:delText>
        </w:r>
      </w:del>
      <w:r w:rsidRPr="006D17B0">
        <w:rPr>
          <w:b/>
          <w:rPrChange w:id="2009" w:author="Carlos Eduardo Gonzaga Romaniello de Souza" w:date="2021-07-25T19:07:00Z">
            <w:rPr>
              <w:b/>
              <w:color w:val="0070C0"/>
            </w:rPr>
          </w:rPrChange>
        </w:rPr>
        <w:t>: Sprint Backlog (formado pelas funcionalidades destacadas em amarelo)</w:t>
      </w:r>
    </w:p>
    <w:p w14:paraId="76DE18E1" w14:textId="77777777" w:rsidR="00FF5FE4" w:rsidRDefault="00FF5FE4">
      <w:pPr>
        <w:ind w:left="720"/>
        <w:jc w:val="center"/>
        <w:rPr>
          <w:color w:val="0070C0"/>
        </w:rPr>
      </w:pPr>
    </w:p>
    <w:p w14:paraId="416D6BE5" w14:textId="77777777" w:rsidR="00FF5FE4" w:rsidRDefault="00FF5FE4">
      <w:pPr>
        <w:ind w:left="720"/>
      </w:pPr>
    </w:p>
    <w:p w14:paraId="1DD10949" w14:textId="77777777" w:rsidR="00FF5FE4" w:rsidRDefault="0012612D">
      <w:pPr>
        <w:pStyle w:val="Ttulo2"/>
        <w:numPr>
          <w:ilvl w:val="1"/>
          <w:numId w:val="9"/>
        </w:numPr>
      </w:pPr>
      <w:bookmarkStart w:id="2010" w:name="_Toc78135017"/>
      <w:r>
        <w:t>Requisito 1 – Cadastro de gado</w:t>
      </w:r>
      <w:bookmarkEnd w:id="2010"/>
    </w:p>
    <w:p w14:paraId="775DE7DE" w14:textId="77777777" w:rsidR="00FF5FE4" w:rsidRDefault="00FF5FE4"/>
    <w:p w14:paraId="6895323F" w14:textId="77777777" w:rsidR="00FF5FE4" w:rsidRDefault="006D17B0">
      <w:pPr>
        <w:ind w:left="708" w:right="5"/>
        <w:jc w:val="both"/>
      </w:pPr>
      <w:ins w:id="2011" w:author="Carlos Eduardo Gonzaga Romaniello de Souza" w:date="2021-07-25T19:08:00Z">
        <w:r>
          <w:tab/>
        </w:r>
      </w:ins>
      <w:r w:rsidR="0012612D">
        <w:tab/>
        <w:t>O sistema deve ser capaz de cadastrar um novo animal em duas situações distintas, compra e parto. Na compra será necessário armazenar os campos número do brinco, raça, data de nascimento, data de aquisição, peso e valor. Já no parto os dados necessários serão brinco, raça, o brinco do pai, o brinco da mãe, data de nascimento e o peso. Nessa funcionalidade o número do brinco será fornecido pelo sistema pois a numeração deve seguir à risca um padrão, portanto para evitar erros, o número do brinco deve ser gerenciado pelo sistema.</w:t>
      </w:r>
    </w:p>
    <w:p w14:paraId="3EB58BCE" w14:textId="77777777" w:rsidR="00FF5FE4" w:rsidRDefault="00FF5FE4"/>
    <w:p w14:paraId="55C12D69" w14:textId="77777777" w:rsidR="00FF5FE4" w:rsidRDefault="0012612D">
      <w:pPr>
        <w:widowControl/>
        <w:pBdr>
          <w:top w:val="nil"/>
          <w:left w:val="nil"/>
          <w:bottom w:val="nil"/>
          <w:right w:val="nil"/>
          <w:between w:val="nil"/>
        </w:pBdr>
        <w:ind w:left="708"/>
        <w:jc w:val="both"/>
      </w:pPr>
      <w:r>
        <w:t xml:space="preserve">Prioridade </w:t>
      </w:r>
      <w:r>
        <w:tab/>
        <w:t>(X</w:t>
      </w:r>
      <w:proofErr w:type="gramStart"/>
      <w:r>
        <w:t>)  alta</w:t>
      </w:r>
      <w:proofErr w:type="gramEnd"/>
      <w:r>
        <w:tab/>
      </w:r>
      <w:r>
        <w:tab/>
        <w:t>(   ) média</w:t>
      </w:r>
      <w:r>
        <w:tab/>
        <w:t>(   ) baixa</w:t>
      </w:r>
    </w:p>
    <w:p w14:paraId="6EF7EB3C" w14:textId="77777777" w:rsidR="00FF5FE4" w:rsidRDefault="0012612D">
      <w:pPr>
        <w:widowControl/>
        <w:pBdr>
          <w:top w:val="nil"/>
          <w:left w:val="nil"/>
          <w:bottom w:val="nil"/>
          <w:right w:val="nil"/>
          <w:between w:val="nil"/>
        </w:pBdr>
        <w:ind w:left="708"/>
        <w:jc w:val="both"/>
      </w:pPr>
      <w:r>
        <w:t>Dificuldade</w:t>
      </w:r>
      <w:proofErr w:type="gramStart"/>
      <w:r>
        <w:tab/>
        <w:t xml:space="preserve">(  </w:t>
      </w:r>
      <w:proofErr w:type="gramEnd"/>
      <w:r>
        <w:t xml:space="preserve"> )  alta</w:t>
      </w:r>
      <w:r>
        <w:tab/>
      </w:r>
      <w:r>
        <w:tab/>
        <w:t>(X) média</w:t>
      </w:r>
      <w:r>
        <w:tab/>
        <w:t>(   ) baixa</w:t>
      </w:r>
    </w:p>
    <w:p w14:paraId="380851B0" w14:textId="77777777" w:rsidR="00FF5FE4" w:rsidRDefault="00FF5FE4">
      <w:pPr>
        <w:widowControl/>
        <w:pBdr>
          <w:top w:val="nil"/>
          <w:left w:val="nil"/>
          <w:bottom w:val="nil"/>
          <w:right w:val="nil"/>
          <w:between w:val="nil"/>
        </w:pBdr>
        <w:jc w:val="both"/>
      </w:pPr>
    </w:p>
    <w:p w14:paraId="32328E34" w14:textId="77777777" w:rsidR="004B10E2" w:rsidRDefault="0012612D" w:rsidP="0012612D">
      <w:pPr>
        <w:pStyle w:val="Ttulo2"/>
        <w:numPr>
          <w:ilvl w:val="1"/>
          <w:numId w:val="9"/>
        </w:numPr>
      </w:pPr>
      <w:bookmarkStart w:id="2012" w:name="_Toc78135018"/>
      <w:r w:rsidRPr="0012612D">
        <w:t>Requisito 2 – Exclusão de gado</w:t>
      </w:r>
      <w:bookmarkEnd w:id="2012"/>
    </w:p>
    <w:p w14:paraId="58861C62" w14:textId="77777777" w:rsidR="004B10E2" w:rsidRPr="004B10E2" w:rsidRDefault="004B10E2">
      <w:pPr>
        <w:ind w:left="709" w:firstLine="851"/>
        <w:rPr>
          <w:b/>
        </w:rPr>
        <w:pPrChange w:id="2013" w:author="Carlos Eduardo Gonzaga Romaniello de Souza" w:date="2021-07-25T19:08:00Z">
          <w:pPr>
            <w:ind w:left="709"/>
          </w:pPr>
        </w:pPrChange>
      </w:pPr>
      <w:r>
        <w:t>O sistema deve ser capaz de excluir um gado em duas situações, no caso de morte de um animal, ou venda. No caso de venda, o valor da venda deverá ser automaticamente cadastrado como uma transação positiva (entrada de capital), no caso de morte, o gado simplesmente fica bloqueado de fazer novas atualizações.</w:t>
      </w:r>
    </w:p>
    <w:p w14:paraId="2BFBBDFC" w14:textId="77777777" w:rsidR="004B10E2" w:rsidRDefault="004B10E2" w:rsidP="004B10E2">
      <w:pPr>
        <w:widowControl/>
        <w:ind w:left="709"/>
        <w:jc w:val="both"/>
      </w:pPr>
    </w:p>
    <w:p w14:paraId="73B432FA" w14:textId="77777777" w:rsidR="004B10E2" w:rsidRDefault="004B10E2" w:rsidP="004B10E2">
      <w:pPr>
        <w:widowControl/>
        <w:ind w:left="709"/>
        <w:jc w:val="both"/>
      </w:pPr>
      <w:r>
        <w:t xml:space="preserve">Prioridade </w:t>
      </w:r>
      <w:r>
        <w:tab/>
        <w:t>(X</w:t>
      </w:r>
      <w:proofErr w:type="gramStart"/>
      <w:r>
        <w:t>)  alta</w:t>
      </w:r>
      <w:proofErr w:type="gramEnd"/>
      <w:r>
        <w:tab/>
      </w:r>
      <w:r>
        <w:tab/>
        <w:t>(  ) média</w:t>
      </w:r>
      <w:r>
        <w:tab/>
        <w:t>(  ) baixa</w:t>
      </w:r>
    </w:p>
    <w:p w14:paraId="63149721" w14:textId="77777777" w:rsidR="004B10E2" w:rsidRDefault="004B10E2" w:rsidP="004B10E2">
      <w:pPr>
        <w:widowControl/>
        <w:ind w:left="709"/>
        <w:jc w:val="both"/>
      </w:pPr>
      <w:r>
        <w:t>Dificuldade</w:t>
      </w:r>
      <w:proofErr w:type="gramStart"/>
      <w:r>
        <w:tab/>
        <w:t xml:space="preserve">(  </w:t>
      </w:r>
      <w:proofErr w:type="gramEnd"/>
      <w:r>
        <w:t xml:space="preserve"> )  alta</w:t>
      </w:r>
      <w:r>
        <w:tab/>
      </w:r>
      <w:r>
        <w:tab/>
        <w:t>(  ) média</w:t>
      </w:r>
      <w:r>
        <w:tab/>
        <w:t>(X) baixa</w:t>
      </w:r>
    </w:p>
    <w:p w14:paraId="27F6C600" w14:textId="77777777" w:rsidR="004B10E2" w:rsidRPr="004B10E2" w:rsidRDefault="004B10E2" w:rsidP="004B10E2"/>
    <w:p w14:paraId="4116AEE3" w14:textId="77777777" w:rsidR="004B10E2" w:rsidRDefault="004B10E2" w:rsidP="0012612D">
      <w:pPr>
        <w:pStyle w:val="Ttulo2"/>
        <w:numPr>
          <w:ilvl w:val="1"/>
          <w:numId w:val="9"/>
        </w:numPr>
      </w:pPr>
      <w:bookmarkStart w:id="2014" w:name="_Toc78135019"/>
      <w:r>
        <w:t>Requisito 3 – Consulta de gado</w:t>
      </w:r>
      <w:bookmarkEnd w:id="2014"/>
    </w:p>
    <w:p w14:paraId="1E401FD8" w14:textId="77777777" w:rsidR="004B10E2" w:rsidRPr="004B10E2" w:rsidRDefault="004B10E2">
      <w:pPr>
        <w:ind w:left="709" w:firstLine="851"/>
        <w:rPr>
          <w:b/>
        </w:rPr>
        <w:pPrChange w:id="2015" w:author="Carlos Eduardo Gonzaga Romaniello de Souza" w:date="2021-07-25T19:08:00Z">
          <w:pPr>
            <w:ind w:left="709"/>
          </w:pPr>
        </w:pPrChange>
      </w:pPr>
      <w:r>
        <w:t>O sistema deve ser capaz de encontrar um gado dado seu brinco e de mostrar ao usuário os seus dados inclusive transações relacionadas a ele (relatório parcial).</w:t>
      </w:r>
    </w:p>
    <w:p w14:paraId="1D127218" w14:textId="77777777" w:rsidR="004B10E2" w:rsidRDefault="004B10E2" w:rsidP="004B10E2">
      <w:pPr>
        <w:widowControl/>
        <w:ind w:left="709"/>
        <w:jc w:val="both"/>
      </w:pPr>
    </w:p>
    <w:p w14:paraId="67AFC747" w14:textId="77777777" w:rsidR="004B10E2" w:rsidRDefault="004B10E2" w:rsidP="004B10E2">
      <w:pPr>
        <w:widowControl/>
        <w:ind w:left="709"/>
        <w:jc w:val="both"/>
      </w:pPr>
      <w:r>
        <w:t xml:space="preserve">Prioridade </w:t>
      </w:r>
      <w:proofErr w:type="gramStart"/>
      <w:r>
        <w:tab/>
        <w:t xml:space="preserve">(  </w:t>
      </w:r>
      <w:proofErr w:type="gramEnd"/>
      <w:r>
        <w:t xml:space="preserve"> )  alta</w:t>
      </w:r>
      <w:r>
        <w:tab/>
      </w:r>
      <w:r>
        <w:tab/>
        <w:t>(X) média</w:t>
      </w:r>
      <w:r>
        <w:tab/>
        <w:t>(  ) baixa</w:t>
      </w:r>
    </w:p>
    <w:p w14:paraId="5D7CD059" w14:textId="77777777" w:rsidR="004B10E2" w:rsidRDefault="004B10E2" w:rsidP="004B10E2">
      <w:pPr>
        <w:widowControl/>
        <w:ind w:left="709"/>
        <w:jc w:val="both"/>
      </w:pPr>
      <w:r>
        <w:t>Dificuldade</w:t>
      </w:r>
      <w:proofErr w:type="gramStart"/>
      <w:r>
        <w:tab/>
        <w:t xml:space="preserve">(  </w:t>
      </w:r>
      <w:proofErr w:type="gramEnd"/>
      <w:r>
        <w:t xml:space="preserve"> )  alta</w:t>
      </w:r>
      <w:r>
        <w:tab/>
      </w:r>
      <w:r>
        <w:tab/>
        <w:t>(   ) média</w:t>
      </w:r>
      <w:r>
        <w:tab/>
        <w:t>(X) baixa</w:t>
      </w:r>
    </w:p>
    <w:p w14:paraId="1851D335" w14:textId="77777777" w:rsidR="004B10E2" w:rsidRPr="004B10E2" w:rsidRDefault="004B10E2" w:rsidP="004B10E2"/>
    <w:p w14:paraId="162048CF" w14:textId="77777777" w:rsidR="004B10E2" w:rsidRDefault="004B10E2" w:rsidP="0012612D">
      <w:pPr>
        <w:pStyle w:val="Ttulo2"/>
        <w:numPr>
          <w:ilvl w:val="1"/>
          <w:numId w:val="9"/>
        </w:numPr>
      </w:pPr>
      <w:bookmarkStart w:id="2016" w:name="_Toc78135020"/>
      <w:r>
        <w:t>Requisito 4 Atualização de gado</w:t>
      </w:r>
      <w:bookmarkEnd w:id="2016"/>
    </w:p>
    <w:p w14:paraId="6F95FBA6" w14:textId="77777777" w:rsidR="004B10E2" w:rsidRPr="004B10E2" w:rsidRDefault="004B10E2">
      <w:pPr>
        <w:ind w:left="709" w:firstLine="851"/>
        <w:rPr>
          <w:b/>
        </w:rPr>
        <w:pPrChange w:id="2017" w:author="Carlos Eduardo Gonzaga Romaniello de Souza" w:date="2021-07-25T19:08:00Z">
          <w:pPr>
            <w:ind w:left="709"/>
          </w:pPr>
        </w:pPrChange>
      </w:pPr>
      <w:r>
        <w:t>O sistema deve ser capaz de atualizar os dados do animal, com exceção do brinco.</w:t>
      </w:r>
    </w:p>
    <w:p w14:paraId="67E3EFF6" w14:textId="77777777" w:rsidR="004B10E2" w:rsidRDefault="004B10E2" w:rsidP="004B10E2">
      <w:pPr>
        <w:widowControl/>
        <w:ind w:left="709"/>
        <w:jc w:val="both"/>
      </w:pPr>
    </w:p>
    <w:p w14:paraId="2E79967F" w14:textId="77777777" w:rsidR="004B10E2" w:rsidRDefault="004B10E2" w:rsidP="004B10E2">
      <w:pPr>
        <w:widowControl/>
        <w:ind w:left="709"/>
        <w:jc w:val="both"/>
      </w:pPr>
      <w:r>
        <w:t xml:space="preserve">Prioridade </w:t>
      </w:r>
      <w:proofErr w:type="gramStart"/>
      <w:r>
        <w:tab/>
        <w:t xml:space="preserve">(  </w:t>
      </w:r>
      <w:proofErr w:type="gramEnd"/>
      <w:r>
        <w:t xml:space="preserve"> )  alta</w:t>
      </w:r>
      <w:r>
        <w:tab/>
      </w:r>
      <w:r>
        <w:tab/>
        <w:t>(X) média</w:t>
      </w:r>
      <w:r>
        <w:tab/>
        <w:t>(  ) baixa</w:t>
      </w:r>
    </w:p>
    <w:p w14:paraId="098F4FB8" w14:textId="77777777" w:rsidR="004B10E2" w:rsidRDefault="004B10E2" w:rsidP="004B10E2">
      <w:pPr>
        <w:widowControl/>
        <w:ind w:left="709"/>
        <w:jc w:val="both"/>
      </w:pPr>
      <w:r>
        <w:t>Dificuldade</w:t>
      </w:r>
      <w:proofErr w:type="gramStart"/>
      <w:r>
        <w:tab/>
        <w:t xml:space="preserve">(  </w:t>
      </w:r>
      <w:proofErr w:type="gramEnd"/>
      <w:r>
        <w:t xml:space="preserve"> )  alta</w:t>
      </w:r>
      <w:r>
        <w:tab/>
      </w:r>
      <w:r>
        <w:tab/>
        <w:t>(   ) média</w:t>
      </w:r>
      <w:r>
        <w:tab/>
        <w:t>(X) baixa</w:t>
      </w:r>
    </w:p>
    <w:p w14:paraId="59F2078E" w14:textId="77777777" w:rsidR="004B10E2" w:rsidRPr="004B10E2" w:rsidRDefault="004B10E2" w:rsidP="004B10E2"/>
    <w:p w14:paraId="3518B7E4" w14:textId="77777777" w:rsidR="004B10E2" w:rsidRDefault="004B10E2" w:rsidP="0012612D">
      <w:pPr>
        <w:pStyle w:val="Ttulo2"/>
        <w:numPr>
          <w:ilvl w:val="1"/>
          <w:numId w:val="9"/>
        </w:numPr>
      </w:pPr>
      <w:bookmarkStart w:id="2018" w:name="_Toc78135021"/>
      <w:r>
        <w:t>Requisito 5 – Cadastro de transação</w:t>
      </w:r>
      <w:bookmarkEnd w:id="2018"/>
    </w:p>
    <w:p w14:paraId="10536F7C" w14:textId="77777777" w:rsidR="004B10E2" w:rsidRPr="004B10E2" w:rsidRDefault="004B10E2" w:rsidP="006D17B0">
      <w:pPr>
        <w:ind w:left="709" w:firstLine="851"/>
        <w:rPr>
          <w:b/>
        </w:rPr>
      </w:pPr>
      <w:r>
        <w:t>O sistema deve ser capaz de gerar uma nova transação financeira e relacioná-la com o respectivo gado.</w:t>
      </w:r>
    </w:p>
    <w:p w14:paraId="6BE8B0BA" w14:textId="77777777" w:rsidR="004B10E2" w:rsidRDefault="004B10E2" w:rsidP="004B10E2">
      <w:pPr>
        <w:widowControl/>
        <w:ind w:left="709"/>
        <w:jc w:val="both"/>
      </w:pPr>
    </w:p>
    <w:p w14:paraId="58D0B0C0" w14:textId="77777777" w:rsidR="004B10E2" w:rsidRDefault="004B10E2" w:rsidP="004B10E2">
      <w:pPr>
        <w:widowControl/>
        <w:ind w:left="709"/>
        <w:jc w:val="both"/>
      </w:pPr>
      <w:r>
        <w:t xml:space="preserve">Prioridade </w:t>
      </w:r>
      <w:r>
        <w:tab/>
        <w:t>(X</w:t>
      </w:r>
      <w:proofErr w:type="gramStart"/>
      <w:r>
        <w:t>)  alta</w:t>
      </w:r>
      <w:proofErr w:type="gramEnd"/>
      <w:r>
        <w:tab/>
      </w:r>
      <w:r>
        <w:tab/>
        <w:t>(  ) média</w:t>
      </w:r>
      <w:r>
        <w:tab/>
        <w:t>(  ) baixa</w:t>
      </w:r>
    </w:p>
    <w:p w14:paraId="5919A637" w14:textId="77777777" w:rsidR="004B10E2" w:rsidRDefault="004B10E2" w:rsidP="004B10E2">
      <w:pPr>
        <w:widowControl/>
        <w:ind w:left="709"/>
        <w:jc w:val="both"/>
      </w:pPr>
      <w:r>
        <w:t>Dificuldade</w:t>
      </w:r>
      <w:proofErr w:type="gramStart"/>
      <w:r>
        <w:tab/>
        <w:t xml:space="preserve">(  </w:t>
      </w:r>
      <w:proofErr w:type="gramEnd"/>
      <w:r>
        <w:t xml:space="preserve"> )  alta</w:t>
      </w:r>
      <w:r>
        <w:tab/>
      </w:r>
      <w:r>
        <w:tab/>
        <w:t>(  ) média</w:t>
      </w:r>
      <w:r>
        <w:tab/>
        <w:t>(X) baixa</w:t>
      </w:r>
    </w:p>
    <w:p w14:paraId="480A7E79" w14:textId="77777777" w:rsidR="004B10E2" w:rsidRPr="004B10E2" w:rsidRDefault="004B10E2" w:rsidP="004B10E2">
      <w:pPr>
        <w:ind w:left="720"/>
      </w:pPr>
    </w:p>
    <w:p w14:paraId="55A2B069" w14:textId="77777777" w:rsidR="004B10E2" w:rsidRDefault="004B10E2" w:rsidP="0012612D">
      <w:pPr>
        <w:pStyle w:val="Ttulo2"/>
        <w:numPr>
          <w:ilvl w:val="1"/>
          <w:numId w:val="9"/>
        </w:numPr>
      </w:pPr>
      <w:bookmarkStart w:id="2019" w:name="_Toc78135022"/>
      <w:r>
        <w:t>Requisito 6 – Exclusão de transação</w:t>
      </w:r>
      <w:bookmarkEnd w:id="2019"/>
    </w:p>
    <w:p w14:paraId="5D569EC9" w14:textId="77777777" w:rsidR="004B10E2" w:rsidRPr="004B10E2" w:rsidRDefault="004B10E2" w:rsidP="006D17B0">
      <w:pPr>
        <w:ind w:left="709" w:firstLine="851"/>
        <w:rPr>
          <w:b/>
        </w:rPr>
      </w:pPr>
      <w:r>
        <w:t xml:space="preserve">O sistema deve ser capaz de excluir uma transação que possa ter sido feita por engano por parte do usuário </w:t>
      </w:r>
      <w:r w:rsidRPr="0012612D">
        <w:t>e, portanto,</w:t>
      </w:r>
      <w:r>
        <w:t xml:space="preserve"> retirá-la do seu respectivo gado. </w:t>
      </w:r>
    </w:p>
    <w:p w14:paraId="5F165B69" w14:textId="77777777" w:rsidR="004B10E2" w:rsidRDefault="004B10E2" w:rsidP="004B10E2">
      <w:pPr>
        <w:ind w:left="709"/>
      </w:pPr>
    </w:p>
    <w:p w14:paraId="77BDB58A" w14:textId="77777777" w:rsidR="004B10E2" w:rsidRDefault="004B10E2" w:rsidP="004B10E2">
      <w:pPr>
        <w:widowControl/>
        <w:ind w:left="709"/>
        <w:jc w:val="both"/>
      </w:pPr>
      <w:r>
        <w:t xml:space="preserve">Prioridade </w:t>
      </w:r>
      <w:r>
        <w:tab/>
        <w:t>(X</w:t>
      </w:r>
      <w:proofErr w:type="gramStart"/>
      <w:r>
        <w:t>)  alta</w:t>
      </w:r>
      <w:proofErr w:type="gramEnd"/>
      <w:r>
        <w:tab/>
      </w:r>
      <w:r>
        <w:tab/>
        <w:t>(  ) média</w:t>
      </w:r>
      <w:r>
        <w:tab/>
        <w:t>(  ) baixa</w:t>
      </w:r>
    </w:p>
    <w:p w14:paraId="43EA6CA3" w14:textId="77777777" w:rsidR="004B10E2" w:rsidRDefault="004B10E2" w:rsidP="004B10E2">
      <w:pPr>
        <w:widowControl/>
        <w:ind w:left="709"/>
        <w:jc w:val="both"/>
      </w:pPr>
      <w:r>
        <w:lastRenderedPageBreak/>
        <w:t>Dificuldade</w:t>
      </w:r>
      <w:proofErr w:type="gramStart"/>
      <w:r>
        <w:tab/>
        <w:t xml:space="preserve">(  </w:t>
      </w:r>
      <w:proofErr w:type="gramEnd"/>
      <w:r>
        <w:t xml:space="preserve"> )  alta</w:t>
      </w:r>
      <w:r>
        <w:tab/>
      </w:r>
      <w:r>
        <w:tab/>
        <w:t>(  ) média</w:t>
      </w:r>
      <w:r>
        <w:tab/>
        <w:t>(X) baixa</w:t>
      </w:r>
    </w:p>
    <w:p w14:paraId="13568CA6" w14:textId="77777777" w:rsidR="004B10E2" w:rsidRPr="004B10E2" w:rsidRDefault="004B10E2" w:rsidP="004B10E2"/>
    <w:p w14:paraId="7A5E7133" w14:textId="77777777" w:rsidR="004B10E2" w:rsidRDefault="004B10E2" w:rsidP="0012612D">
      <w:pPr>
        <w:pStyle w:val="Ttulo2"/>
        <w:numPr>
          <w:ilvl w:val="1"/>
          <w:numId w:val="9"/>
        </w:numPr>
      </w:pPr>
      <w:bookmarkStart w:id="2020" w:name="_Toc78135023"/>
      <w:r>
        <w:t>Requisito 7 – Consulta de transação</w:t>
      </w:r>
      <w:bookmarkEnd w:id="2020"/>
    </w:p>
    <w:p w14:paraId="1429BAE0" w14:textId="77777777" w:rsidR="004B10E2" w:rsidRDefault="004B10E2" w:rsidP="006D17B0">
      <w:pPr>
        <w:ind w:left="709" w:firstLine="851"/>
      </w:pPr>
      <w:r>
        <w:t>O sistema deve ser capaz de consultar alguma transação dada sua data. Será necessário também exibir informações da consulta ao clicar em uma delas.</w:t>
      </w:r>
    </w:p>
    <w:p w14:paraId="1FF2D4E8" w14:textId="77777777" w:rsidR="004B10E2" w:rsidRDefault="004B10E2" w:rsidP="004B10E2">
      <w:pPr>
        <w:widowControl/>
        <w:ind w:left="709"/>
        <w:jc w:val="both"/>
      </w:pPr>
    </w:p>
    <w:p w14:paraId="41DE7E3B" w14:textId="77777777" w:rsidR="004B10E2" w:rsidRDefault="004B10E2" w:rsidP="004B10E2">
      <w:pPr>
        <w:widowControl/>
        <w:ind w:left="709"/>
        <w:jc w:val="both"/>
      </w:pPr>
      <w:r>
        <w:t xml:space="preserve">Prioridade </w:t>
      </w:r>
      <w:proofErr w:type="gramStart"/>
      <w:r>
        <w:tab/>
        <w:t xml:space="preserve">(  </w:t>
      </w:r>
      <w:proofErr w:type="gramEnd"/>
      <w:r>
        <w:t xml:space="preserve"> )  alta</w:t>
      </w:r>
      <w:r>
        <w:tab/>
      </w:r>
      <w:r>
        <w:tab/>
        <w:t>(X) média</w:t>
      </w:r>
      <w:r>
        <w:tab/>
        <w:t>(  ) baixa</w:t>
      </w:r>
    </w:p>
    <w:p w14:paraId="0F9D6EE2" w14:textId="77777777" w:rsidR="004B10E2" w:rsidRPr="004B10E2" w:rsidRDefault="004B10E2" w:rsidP="004B10E2">
      <w:pPr>
        <w:widowControl/>
        <w:ind w:left="709"/>
        <w:jc w:val="both"/>
        <w:rPr>
          <w:b/>
          <w:sz w:val="22"/>
          <w:szCs w:val="22"/>
        </w:rPr>
      </w:pPr>
      <w:r>
        <w:t>Dificuldade</w:t>
      </w:r>
      <w:proofErr w:type="gramStart"/>
      <w:r>
        <w:tab/>
        <w:t xml:space="preserve">(  </w:t>
      </w:r>
      <w:proofErr w:type="gramEnd"/>
      <w:r>
        <w:t xml:space="preserve"> )  alta</w:t>
      </w:r>
      <w:r>
        <w:tab/>
      </w:r>
      <w:r>
        <w:tab/>
        <w:t>(X) média</w:t>
      </w:r>
      <w:r>
        <w:tab/>
        <w:t>(  ) baixa</w:t>
      </w:r>
    </w:p>
    <w:p w14:paraId="25B39897" w14:textId="77777777" w:rsidR="004B10E2" w:rsidRPr="004B10E2" w:rsidRDefault="004B10E2" w:rsidP="004B10E2"/>
    <w:p w14:paraId="75F18D14" w14:textId="77777777" w:rsidR="004B10E2" w:rsidRDefault="004B10E2" w:rsidP="0012612D">
      <w:pPr>
        <w:pStyle w:val="Ttulo2"/>
        <w:numPr>
          <w:ilvl w:val="1"/>
          <w:numId w:val="9"/>
        </w:numPr>
        <w:rPr>
          <w:ins w:id="2021" w:author="Carlos Eduardo Gonzaga Romaniello de Souza" w:date="2021-07-25T19:28:00Z"/>
          <w:rFonts w:eastAsia="Times New Roman"/>
        </w:rPr>
      </w:pPr>
      <w:bookmarkStart w:id="2022" w:name="_Toc78135024"/>
      <w:r>
        <w:rPr>
          <w:rFonts w:eastAsia="Times New Roman"/>
        </w:rPr>
        <w:t>Requisito 8 – Geração de relatórios</w:t>
      </w:r>
      <w:bookmarkEnd w:id="2022"/>
    </w:p>
    <w:p w14:paraId="4EBE2942" w14:textId="77777777" w:rsidR="00C462BF" w:rsidRDefault="00C462BF">
      <w:pPr>
        <w:rPr>
          <w:ins w:id="2023" w:author="Carlos Eduardo Gonzaga Romaniello de Souza" w:date="2021-07-25T19:28:00Z"/>
        </w:rPr>
        <w:pPrChange w:id="2024" w:author="Carlos Eduardo Gonzaga Romaniello de Souza" w:date="2021-07-25T19:28:00Z">
          <w:pPr>
            <w:pStyle w:val="Ttulo2"/>
            <w:numPr>
              <w:ilvl w:val="1"/>
              <w:numId w:val="9"/>
            </w:numPr>
          </w:pPr>
        </w:pPrChange>
      </w:pPr>
    </w:p>
    <w:p w14:paraId="70419F84" w14:textId="77777777" w:rsidR="00C462BF" w:rsidRDefault="00C462BF">
      <w:pPr>
        <w:ind w:left="709" w:firstLine="710"/>
        <w:rPr>
          <w:ins w:id="2025" w:author="Carlos Eduardo Gonzaga Romaniello de Souza" w:date="2021-07-25T19:28:00Z"/>
        </w:rPr>
        <w:pPrChange w:id="2026" w:author="Carlos Eduardo Gonzaga Romaniello de Souza" w:date="2021-07-25T19:28:00Z">
          <w:pPr>
            <w:ind w:left="708" w:firstLine="710"/>
          </w:pPr>
        </w:pPrChange>
      </w:pPr>
      <w:ins w:id="2027" w:author="Carlos Eduardo Gonzaga Romaniello de Souza" w:date="2021-07-25T19:28:00Z">
        <w:r>
          <w:t>O sistema deve ser capaz de gerar um relatório completo contendo todas as transações dentro de um período especificado pelo usuário.</w:t>
        </w:r>
      </w:ins>
    </w:p>
    <w:p w14:paraId="2091834A" w14:textId="77777777" w:rsidR="00C462BF" w:rsidRDefault="00C462BF">
      <w:pPr>
        <w:widowControl/>
        <w:pBdr>
          <w:top w:val="nil"/>
          <w:left w:val="nil"/>
          <w:bottom w:val="nil"/>
          <w:right w:val="nil"/>
          <w:between w:val="nil"/>
        </w:pBdr>
        <w:ind w:left="709"/>
        <w:rPr>
          <w:ins w:id="2028" w:author="Carlos Eduardo Gonzaga Romaniello de Souza" w:date="2021-07-25T19:28:00Z"/>
        </w:rPr>
        <w:pPrChange w:id="2029" w:author="Carlos Eduardo Gonzaga Romaniello de Souza" w:date="2021-07-25T19:28:00Z">
          <w:pPr>
            <w:widowControl/>
            <w:pBdr>
              <w:top w:val="nil"/>
              <w:left w:val="nil"/>
              <w:bottom w:val="nil"/>
              <w:right w:val="nil"/>
              <w:between w:val="nil"/>
            </w:pBdr>
            <w:ind w:left="708"/>
            <w:jc w:val="both"/>
          </w:pPr>
        </w:pPrChange>
      </w:pPr>
    </w:p>
    <w:p w14:paraId="09667CF0" w14:textId="77777777" w:rsidR="00C462BF" w:rsidRDefault="00C462BF">
      <w:pPr>
        <w:widowControl/>
        <w:pBdr>
          <w:top w:val="nil"/>
          <w:left w:val="nil"/>
          <w:bottom w:val="nil"/>
          <w:right w:val="nil"/>
          <w:between w:val="nil"/>
        </w:pBdr>
        <w:ind w:left="709"/>
        <w:rPr>
          <w:ins w:id="2030" w:author="Carlos Eduardo Gonzaga Romaniello de Souza" w:date="2021-07-25T19:28:00Z"/>
        </w:rPr>
        <w:pPrChange w:id="2031" w:author="Carlos Eduardo Gonzaga Romaniello de Souza" w:date="2021-07-25T19:28:00Z">
          <w:pPr>
            <w:widowControl/>
            <w:pBdr>
              <w:top w:val="nil"/>
              <w:left w:val="nil"/>
              <w:bottom w:val="nil"/>
              <w:right w:val="nil"/>
              <w:between w:val="nil"/>
            </w:pBdr>
            <w:ind w:left="708"/>
            <w:jc w:val="both"/>
          </w:pPr>
        </w:pPrChange>
      </w:pPr>
      <w:ins w:id="2032" w:author="Carlos Eduardo Gonzaga Romaniello de Souza" w:date="2021-07-25T19:28:00Z">
        <w:r>
          <w:t xml:space="preserve">Prioridade </w:t>
        </w:r>
        <w:proofErr w:type="gramStart"/>
        <w:r>
          <w:tab/>
          <w:t xml:space="preserve">(  </w:t>
        </w:r>
        <w:proofErr w:type="gramEnd"/>
        <w:r>
          <w:t xml:space="preserve"> )  alta</w:t>
        </w:r>
        <w:r>
          <w:tab/>
        </w:r>
        <w:r>
          <w:tab/>
          <w:t>(X) média</w:t>
        </w:r>
        <w:r>
          <w:tab/>
          <w:t>(  ) baixa</w:t>
        </w:r>
      </w:ins>
    </w:p>
    <w:p w14:paraId="3BD3A881" w14:textId="77777777" w:rsidR="00C462BF" w:rsidRDefault="00C462BF">
      <w:pPr>
        <w:ind w:left="709"/>
        <w:rPr>
          <w:ins w:id="2033" w:author="Carlos Eduardo Gonzaga Romaniello de Souza" w:date="2021-07-25T19:28:00Z"/>
        </w:rPr>
        <w:pPrChange w:id="2034" w:author="Carlos Eduardo Gonzaga Romaniello de Souza" w:date="2021-07-25T19:28:00Z">
          <w:pPr>
            <w:pStyle w:val="Ttulo2"/>
            <w:numPr>
              <w:ilvl w:val="1"/>
              <w:numId w:val="9"/>
            </w:numPr>
          </w:pPr>
        </w:pPrChange>
      </w:pPr>
      <w:ins w:id="2035" w:author="Carlos Eduardo Gonzaga Romaniello de Souza" w:date="2021-07-25T19:28:00Z">
        <w:r>
          <w:t>Dificuldade</w:t>
        </w:r>
        <w:r>
          <w:tab/>
          <w:t>(X</w:t>
        </w:r>
        <w:proofErr w:type="gramStart"/>
        <w:r>
          <w:t>)  alta</w:t>
        </w:r>
        <w:proofErr w:type="gramEnd"/>
        <w:r>
          <w:tab/>
        </w:r>
        <w:r>
          <w:tab/>
          <w:t>(   ) média</w:t>
        </w:r>
        <w:r>
          <w:tab/>
          <w:t>(  ) baixa</w:t>
        </w:r>
      </w:ins>
    </w:p>
    <w:p w14:paraId="41F421DF" w14:textId="77777777" w:rsidR="00C462BF" w:rsidRPr="00B073D2" w:rsidRDefault="00C462BF">
      <w:pPr>
        <w:ind w:left="709"/>
        <w:rPr>
          <w:ins w:id="2036" w:author="Carlos Eduardo Gonzaga Romaniello de Souza" w:date="2021-07-25T19:28:00Z"/>
        </w:rPr>
        <w:pPrChange w:id="2037" w:author="Carlos Eduardo Gonzaga Romaniello de Souza" w:date="2021-07-25T19:28:00Z">
          <w:pPr>
            <w:pStyle w:val="Ttulo2"/>
            <w:numPr>
              <w:ilvl w:val="1"/>
              <w:numId w:val="9"/>
            </w:numPr>
          </w:pPr>
        </w:pPrChange>
      </w:pPr>
    </w:p>
    <w:p w14:paraId="4DC44D04" w14:textId="77777777" w:rsidR="00C462BF" w:rsidRPr="00B073D2" w:rsidRDefault="00C462BF">
      <w:pPr>
        <w:pStyle w:val="PargrafodaLista"/>
        <w:numPr>
          <w:ilvl w:val="0"/>
          <w:numId w:val="9"/>
        </w:numPr>
        <w:outlineLvl w:val="0"/>
        <w:rPr>
          <w:ins w:id="2038" w:author="Carlos Eduardo Gonzaga Romaniello de Souza" w:date="2021-07-25T19:29:00Z"/>
          <w:sz w:val="24"/>
          <w:szCs w:val="24"/>
        </w:rPr>
        <w:pPrChange w:id="2039" w:author="Carlos Eduardo Gonzaga Romaniello de Souza" w:date="2021-07-25T19:29:00Z">
          <w:pPr>
            <w:pStyle w:val="Ttulo2"/>
            <w:numPr>
              <w:ilvl w:val="1"/>
              <w:numId w:val="9"/>
            </w:numPr>
          </w:pPr>
        </w:pPrChange>
      </w:pPr>
      <w:bookmarkStart w:id="2040" w:name="_Toc78135025"/>
      <w:ins w:id="2041" w:author="Carlos Eduardo Gonzaga Romaniello de Souza" w:date="2021-07-25T19:29:00Z">
        <w:r w:rsidRPr="00C462BF">
          <w:rPr>
            <w:rFonts w:ascii="Arial" w:hAnsi="Arial" w:cs="Arial"/>
            <w:b/>
            <w:sz w:val="24"/>
            <w:szCs w:val="24"/>
            <w:rPrChange w:id="2042" w:author="Carlos Eduardo Gonzaga Romaniello de Souza" w:date="2021-07-25T19:29:00Z">
              <w:rPr>
                <w:b w:val="0"/>
              </w:rPr>
            </w:rPrChange>
          </w:rPr>
          <w:t>Requisitos não funcionais</w:t>
        </w:r>
        <w:bookmarkEnd w:id="2040"/>
      </w:ins>
    </w:p>
    <w:p w14:paraId="7ECB6698" w14:textId="77777777" w:rsidR="00C462BF" w:rsidRPr="00C462BF" w:rsidRDefault="00C462BF">
      <w:pPr>
        <w:pStyle w:val="PargrafodaLista"/>
        <w:numPr>
          <w:ilvl w:val="1"/>
          <w:numId w:val="9"/>
        </w:numPr>
        <w:outlineLvl w:val="1"/>
        <w:rPr>
          <w:ins w:id="2043" w:author="Carlos Eduardo Gonzaga Romaniello de Souza" w:date="2021-07-25T19:32:00Z"/>
          <w:b/>
          <w:sz w:val="24"/>
          <w:szCs w:val="24"/>
          <w:rPrChange w:id="2044" w:author="Carlos Eduardo Gonzaga Romaniello de Souza" w:date="2021-07-25T19:32:00Z">
            <w:rPr>
              <w:ins w:id="2045" w:author="Carlos Eduardo Gonzaga Romaniello de Souza" w:date="2021-07-25T19:32:00Z"/>
              <w:b w:val="0"/>
            </w:rPr>
          </w:rPrChange>
        </w:rPr>
        <w:pPrChange w:id="2046" w:author="Carlos Eduardo Gonzaga Romaniello de Souza" w:date="2021-07-25T19:44:00Z">
          <w:pPr>
            <w:pStyle w:val="Ttulo2"/>
            <w:numPr>
              <w:ilvl w:val="1"/>
              <w:numId w:val="9"/>
            </w:numPr>
          </w:pPr>
        </w:pPrChange>
      </w:pPr>
      <w:bookmarkStart w:id="2047" w:name="_Toc78135026"/>
      <w:ins w:id="2048" w:author="Carlos Eduardo Gonzaga Romaniello de Souza" w:date="2021-07-25T19:29:00Z">
        <w:r w:rsidRPr="00C462BF">
          <w:rPr>
            <w:rFonts w:ascii="Arial" w:hAnsi="Arial" w:cs="Arial"/>
            <w:b/>
            <w:rPrChange w:id="2049" w:author="Carlos Eduardo Gonzaga Romaniello de Souza" w:date="2021-07-25T19:29:00Z">
              <w:rPr>
                <w:b w:val="0"/>
              </w:rPr>
            </w:rPrChange>
          </w:rPr>
          <w:t>Usabilidade</w:t>
        </w:r>
      </w:ins>
      <w:bookmarkEnd w:id="2047"/>
    </w:p>
    <w:p w14:paraId="5C2BD4BF" w14:textId="77777777" w:rsidR="00C462BF" w:rsidRPr="002371AD" w:rsidRDefault="00C462BF">
      <w:pPr>
        <w:widowControl/>
        <w:numPr>
          <w:ilvl w:val="0"/>
          <w:numId w:val="17"/>
        </w:numPr>
        <w:spacing w:before="240" w:after="240" w:line="276" w:lineRule="auto"/>
        <w:jc w:val="both"/>
        <w:rPr>
          <w:ins w:id="2050" w:author="Carlos Eduardo Gonzaga Romaniello de Souza" w:date="2021-07-25T19:33:00Z"/>
        </w:rPr>
        <w:pPrChange w:id="2051" w:author="Carlos Eduardo Gonzaga Romaniello de Souza" w:date="2021-07-25T19:33:00Z">
          <w:pPr>
            <w:widowControl/>
            <w:numPr>
              <w:numId w:val="9"/>
            </w:numPr>
            <w:spacing w:before="240" w:after="240" w:line="276" w:lineRule="auto"/>
            <w:jc w:val="both"/>
          </w:pPr>
        </w:pPrChange>
      </w:pPr>
      <w:ins w:id="2052" w:author="Carlos Eduardo Gonzaga Romaniello de Souza" w:date="2021-07-25T19:33:00Z">
        <w:r w:rsidRPr="002371AD">
          <w:rPr>
            <w:b/>
          </w:rPr>
          <w:t>Conformidade com padrões</w:t>
        </w:r>
        <w:r w:rsidRPr="002371AD">
          <w:t xml:space="preserve"> – O sistema deve seguir uma padronização de formas e comportamentos, no intuito de entregar uma melhor experiência ao usuário.</w:t>
        </w:r>
      </w:ins>
    </w:p>
    <w:p w14:paraId="188D8339" w14:textId="77777777" w:rsidR="00C462BF" w:rsidRPr="002371AD" w:rsidRDefault="00C462BF">
      <w:pPr>
        <w:widowControl/>
        <w:numPr>
          <w:ilvl w:val="0"/>
          <w:numId w:val="17"/>
        </w:numPr>
        <w:spacing w:before="240" w:after="240" w:line="276" w:lineRule="auto"/>
        <w:jc w:val="both"/>
        <w:rPr>
          <w:ins w:id="2053" w:author="Carlos Eduardo Gonzaga Romaniello de Souza" w:date="2021-07-25T19:33:00Z"/>
        </w:rPr>
        <w:pPrChange w:id="2054" w:author="Carlos Eduardo Gonzaga Romaniello de Souza" w:date="2021-07-25T19:33:00Z">
          <w:pPr>
            <w:widowControl/>
            <w:numPr>
              <w:numId w:val="9"/>
            </w:numPr>
            <w:spacing w:before="240" w:after="240" w:line="276" w:lineRule="auto"/>
            <w:jc w:val="both"/>
          </w:pPr>
        </w:pPrChange>
      </w:pPr>
      <w:proofErr w:type="spellStart"/>
      <w:ins w:id="2055" w:author="Carlos Eduardo Gonzaga Romaniello de Souza" w:date="2021-07-25T19:33:00Z">
        <w:r w:rsidRPr="002371AD">
          <w:rPr>
            <w:b/>
          </w:rPr>
          <w:t>Affordance</w:t>
        </w:r>
        <w:proofErr w:type="spellEnd"/>
        <w:r w:rsidRPr="002371AD">
          <w:rPr>
            <w:b/>
          </w:rPr>
          <w:t xml:space="preserve"> </w:t>
        </w:r>
        <w:r w:rsidRPr="002371AD">
          <w:t>– Todas as formas, ícones e signos apresentados no sistema devem ser intuitivos e se relacionarem com suas funcionalidades.</w:t>
        </w:r>
      </w:ins>
    </w:p>
    <w:p w14:paraId="07EFE166" w14:textId="77777777" w:rsidR="00C462BF" w:rsidRPr="002371AD" w:rsidRDefault="00C462BF">
      <w:pPr>
        <w:widowControl/>
        <w:numPr>
          <w:ilvl w:val="0"/>
          <w:numId w:val="17"/>
        </w:numPr>
        <w:spacing w:before="240" w:after="240" w:line="276" w:lineRule="auto"/>
        <w:jc w:val="both"/>
        <w:rPr>
          <w:ins w:id="2056" w:author="Carlos Eduardo Gonzaga Romaniello de Souza" w:date="2021-07-25T19:33:00Z"/>
        </w:rPr>
        <w:pPrChange w:id="2057" w:author="Carlos Eduardo Gonzaga Romaniello de Souza" w:date="2021-07-25T19:33:00Z">
          <w:pPr>
            <w:widowControl/>
            <w:numPr>
              <w:numId w:val="9"/>
            </w:numPr>
            <w:spacing w:before="240" w:after="240" w:line="276" w:lineRule="auto"/>
            <w:jc w:val="both"/>
          </w:pPr>
        </w:pPrChange>
      </w:pPr>
      <w:ins w:id="2058" w:author="Carlos Eduardo Gonzaga Romaniello de Souza" w:date="2021-07-25T19:33:00Z">
        <w:r w:rsidRPr="002371AD">
          <w:rPr>
            <w:b/>
          </w:rPr>
          <w:t xml:space="preserve">Comunicabilidade </w:t>
        </w:r>
        <w:r w:rsidRPr="002371AD">
          <w:t>– A interface deve ter uma comunicação clara, rápida e simples com o usuário ao dispor na tela os elementos do sistema.</w:t>
        </w:r>
      </w:ins>
    </w:p>
    <w:p w14:paraId="18A6C8AB" w14:textId="77777777" w:rsidR="00C462BF" w:rsidRPr="002371AD" w:rsidRDefault="00C462BF">
      <w:pPr>
        <w:widowControl/>
        <w:numPr>
          <w:ilvl w:val="0"/>
          <w:numId w:val="17"/>
        </w:numPr>
        <w:spacing w:before="240" w:after="240" w:line="276" w:lineRule="auto"/>
        <w:jc w:val="both"/>
        <w:rPr>
          <w:ins w:id="2059" w:author="Carlos Eduardo Gonzaga Romaniello de Souza" w:date="2021-07-25T19:33:00Z"/>
        </w:rPr>
        <w:pPrChange w:id="2060" w:author="Carlos Eduardo Gonzaga Romaniello de Souza" w:date="2021-07-25T19:33:00Z">
          <w:pPr>
            <w:widowControl/>
            <w:numPr>
              <w:numId w:val="9"/>
            </w:numPr>
            <w:spacing w:before="240" w:after="240" w:line="276" w:lineRule="auto"/>
            <w:jc w:val="both"/>
          </w:pPr>
        </w:pPrChange>
      </w:pPr>
      <w:ins w:id="2061" w:author="Carlos Eduardo Gonzaga Romaniello de Souza" w:date="2021-07-25T19:33:00Z">
        <w:r w:rsidRPr="002371AD">
          <w:rPr>
            <w:b/>
          </w:rPr>
          <w:t>Nível de habilidade do usuário</w:t>
        </w:r>
        <w:r w:rsidRPr="002371AD">
          <w:t xml:space="preserve"> – O sistema deve ser simples o suficiente para ser facilmente compreendido por qualquer pessoa com experiência na área de atuação do sistema.</w:t>
        </w:r>
      </w:ins>
    </w:p>
    <w:p w14:paraId="516D0DF4" w14:textId="77777777" w:rsidR="00C462BF" w:rsidRPr="002371AD" w:rsidRDefault="00C462BF">
      <w:pPr>
        <w:widowControl/>
        <w:numPr>
          <w:ilvl w:val="0"/>
          <w:numId w:val="17"/>
        </w:numPr>
        <w:spacing w:before="240" w:after="240" w:line="276" w:lineRule="auto"/>
        <w:jc w:val="both"/>
        <w:rPr>
          <w:ins w:id="2062" w:author="Carlos Eduardo Gonzaga Romaniello de Souza" w:date="2021-07-25T19:33:00Z"/>
        </w:rPr>
        <w:pPrChange w:id="2063" w:author="Carlos Eduardo Gonzaga Romaniello de Souza" w:date="2021-07-25T19:33:00Z">
          <w:pPr>
            <w:widowControl/>
            <w:numPr>
              <w:numId w:val="9"/>
            </w:numPr>
            <w:spacing w:before="240" w:after="240" w:line="276" w:lineRule="auto"/>
            <w:jc w:val="both"/>
          </w:pPr>
        </w:pPrChange>
      </w:pPr>
      <w:ins w:id="2064" w:author="Carlos Eduardo Gonzaga Romaniello de Souza" w:date="2021-07-25T19:33:00Z">
        <w:r w:rsidRPr="002371AD">
          <w:rPr>
            <w:b/>
          </w:rPr>
          <w:t>Facilidade de aprendizado</w:t>
        </w:r>
        <w:r w:rsidRPr="002371AD">
          <w:t xml:space="preserve"> – O sistema deve ser de fácil aprendizado, não exigindo muito do usuário para se familiarizar com o uso.</w:t>
        </w:r>
      </w:ins>
    </w:p>
    <w:p w14:paraId="5FBD2E91" w14:textId="77777777" w:rsidR="00C462BF" w:rsidRPr="00C462BF" w:rsidRDefault="00C462BF">
      <w:pPr>
        <w:widowControl/>
        <w:numPr>
          <w:ilvl w:val="0"/>
          <w:numId w:val="17"/>
        </w:numPr>
        <w:spacing w:before="240" w:after="240" w:line="276" w:lineRule="auto"/>
        <w:jc w:val="both"/>
        <w:rPr>
          <w:ins w:id="2065" w:author="Carlos Eduardo Gonzaga Romaniello de Souza" w:date="2021-07-25T19:31:00Z"/>
          <w:b/>
          <w:rPrChange w:id="2066" w:author="Carlos Eduardo Gonzaga Romaniello de Souza" w:date="2021-07-25T19:33:00Z">
            <w:rPr>
              <w:ins w:id="2067" w:author="Carlos Eduardo Gonzaga Romaniello de Souza" w:date="2021-07-25T19:31:00Z"/>
              <w:b w:val="0"/>
            </w:rPr>
          </w:rPrChange>
        </w:rPr>
        <w:pPrChange w:id="2068" w:author="Carlos Eduardo Gonzaga Romaniello de Souza" w:date="2021-07-25T19:44:00Z">
          <w:pPr>
            <w:pStyle w:val="Ttulo2"/>
            <w:numPr>
              <w:ilvl w:val="1"/>
              <w:numId w:val="9"/>
            </w:numPr>
          </w:pPr>
        </w:pPrChange>
      </w:pPr>
      <w:ins w:id="2069" w:author="Carlos Eduardo Gonzaga Romaniello de Souza" w:date="2021-07-25T19:33:00Z">
        <w:r w:rsidRPr="002371AD">
          <w:rPr>
            <w:b/>
            <w:rPrChange w:id="2070" w:author="Carlos Eduardo Gonzaga Romaniello de Souza" w:date="2021-07-25T19:35:00Z">
              <w:rPr/>
            </w:rPrChange>
          </w:rPr>
          <w:t xml:space="preserve">Fácil memorização </w:t>
        </w:r>
        <w:r w:rsidRPr="00B073D2">
          <w:t>– O sistema possui fácil memorização de uso, pois possui poucas funcionalidades que são objetivas.</w:t>
        </w:r>
      </w:ins>
    </w:p>
    <w:p w14:paraId="77B06436" w14:textId="77777777" w:rsidR="00C462BF" w:rsidRDefault="00C462BF">
      <w:pPr>
        <w:pStyle w:val="PargrafodaLista"/>
        <w:numPr>
          <w:ilvl w:val="1"/>
          <w:numId w:val="9"/>
        </w:numPr>
        <w:outlineLvl w:val="1"/>
        <w:rPr>
          <w:ins w:id="2071" w:author="Carlos Eduardo Gonzaga Romaniello de Souza" w:date="2021-07-25T19:36:00Z"/>
        </w:rPr>
        <w:pPrChange w:id="2072" w:author="Carlos Eduardo Gonzaga Romaniello de Souza" w:date="2021-07-25T19:44:00Z">
          <w:pPr>
            <w:pStyle w:val="Ttulo2"/>
            <w:numPr>
              <w:ilvl w:val="1"/>
              <w:numId w:val="9"/>
            </w:numPr>
          </w:pPr>
        </w:pPrChange>
      </w:pPr>
      <w:bookmarkStart w:id="2073" w:name="_Toc78135027"/>
      <w:ins w:id="2074" w:author="Carlos Eduardo Gonzaga Romaniello de Souza" w:date="2021-07-25T19:31:00Z">
        <w:r>
          <w:rPr>
            <w:rFonts w:ascii="Arial" w:hAnsi="Arial" w:cs="Arial"/>
            <w:b/>
          </w:rPr>
          <w:t>Confiabilidade</w:t>
        </w:r>
      </w:ins>
      <w:bookmarkEnd w:id="2073"/>
    </w:p>
    <w:p w14:paraId="45016F44" w14:textId="77777777" w:rsidR="002371AD" w:rsidRDefault="002371AD">
      <w:pPr>
        <w:widowControl/>
        <w:numPr>
          <w:ilvl w:val="0"/>
          <w:numId w:val="18"/>
        </w:numPr>
        <w:spacing w:before="240" w:after="240" w:line="276" w:lineRule="auto"/>
        <w:ind w:left="1134"/>
        <w:jc w:val="both"/>
        <w:rPr>
          <w:ins w:id="2075" w:author="Carlos Eduardo Gonzaga Romaniello de Souza" w:date="2021-07-25T19:36:00Z"/>
        </w:rPr>
        <w:pPrChange w:id="2076" w:author="Carlos Eduardo Gonzaga Romaniello de Souza" w:date="2021-07-25T19:36:00Z">
          <w:pPr>
            <w:widowControl/>
            <w:numPr>
              <w:numId w:val="9"/>
            </w:numPr>
            <w:spacing w:before="240" w:after="240" w:line="276" w:lineRule="auto"/>
            <w:jc w:val="both"/>
          </w:pPr>
        </w:pPrChange>
      </w:pPr>
      <w:ins w:id="2077" w:author="Carlos Eduardo Gonzaga Romaniello de Souza" w:date="2021-07-25T19:36:00Z">
        <w:r>
          <w:rPr>
            <w:b/>
          </w:rPr>
          <w:t>Integridade dos dados</w:t>
        </w:r>
        <w:r>
          <w:t xml:space="preserve"> – </w:t>
        </w:r>
      </w:ins>
      <w:ins w:id="2078" w:author="Carlos Eduardo Gonzaga Romaniello de Souza" w:date="2021-07-29T18:27:00Z">
        <w:r w:rsidR="000B0220">
          <w:t>O sistema manterá os dados devidamente armazenados em um banco de dados local.</w:t>
        </w:r>
      </w:ins>
    </w:p>
    <w:p w14:paraId="63166316" w14:textId="77777777" w:rsidR="002371AD" w:rsidRPr="002371AD" w:rsidRDefault="002371AD">
      <w:pPr>
        <w:widowControl/>
        <w:numPr>
          <w:ilvl w:val="0"/>
          <w:numId w:val="18"/>
        </w:numPr>
        <w:spacing w:before="240" w:after="240" w:line="276" w:lineRule="auto"/>
        <w:ind w:left="1134"/>
        <w:jc w:val="both"/>
        <w:rPr>
          <w:ins w:id="2079" w:author="Carlos Eduardo Gonzaga Romaniello de Souza" w:date="2021-07-25T19:31:00Z"/>
          <w:b/>
          <w:rPrChange w:id="2080" w:author="Carlos Eduardo Gonzaga Romaniello de Souza" w:date="2021-07-25T19:36:00Z">
            <w:rPr>
              <w:ins w:id="2081" w:author="Carlos Eduardo Gonzaga Romaniello de Souza" w:date="2021-07-25T19:31:00Z"/>
              <w:b w:val="0"/>
              <w:sz w:val="24"/>
              <w:szCs w:val="24"/>
            </w:rPr>
          </w:rPrChange>
        </w:rPr>
        <w:pPrChange w:id="2082" w:author="Carlos Eduardo Gonzaga Romaniello de Souza" w:date="2021-07-25T19:44:00Z">
          <w:pPr>
            <w:pStyle w:val="Ttulo2"/>
            <w:numPr>
              <w:ilvl w:val="1"/>
              <w:numId w:val="9"/>
            </w:numPr>
          </w:pPr>
        </w:pPrChange>
      </w:pPr>
      <w:ins w:id="2083" w:author="Carlos Eduardo Gonzaga Romaniello de Souza" w:date="2021-07-25T19:36:00Z">
        <w:r>
          <w:rPr>
            <w:b/>
          </w:rPr>
          <w:t xml:space="preserve">Performance </w:t>
        </w:r>
        <w:r>
          <w:t>– O sistema terá uma boa performance, independente da funcionalidade, devido a forma que foi construído, constituído por códigos limpos e eficientes.</w:t>
        </w:r>
      </w:ins>
    </w:p>
    <w:p w14:paraId="6CE42598" w14:textId="77777777" w:rsidR="00C462BF" w:rsidRDefault="00C462BF">
      <w:pPr>
        <w:pStyle w:val="PargrafodaLista"/>
        <w:numPr>
          <w:ilvl w:val="1"/>
          <w:numId w:val="9"/>
        </w:numPr>
        <w:outlineLvl w:val="1"/>
        <w:rPr>
          <w:ins w:id="2084" w:author="Carlos Eduardo Gonzaga Romaniello de Souza" w:date="2021-07-25T19:37:00Z"/>
        </w:rPr>
        <w:pPrChange w:id="2085" w:author="Carlos Eduardo Gonzaga Romaniello de Souza" w:date="2021-07-25T19:44:00Z">
          <w:pPr>
            <w:pStyle w:val="Ttulo2"/>
            <w:numPr>
              <w:ilvl w:val="1"/>
              <w:numId w:val="9"/>
            </w:numPr>
          </w:pPr>
        </w:pPrChange>
      </w:pPr>
      <w:bookmarkStart w:id="2086" w:name="_Toc78135028"/>
      <w:ins w:id="2087" w:author="Carlos Eduardo Gonzaga Romaniello de Souza" w:date="2021-07-25T19:32:00Z">
        <w:r>
          <w:rPr>
            <w:rFonts w:ascii="Arial" w:hAnsi="Arial" w:cs="Arial"/>
            <w:b/>
          </w:rPr>
          <w:t>Desempenho</w:t>
        </w:r>
      </w:ins>
      <w:bookmarkEnd w:id="2086"/>
    </w:p>
    <w:p w14:paraId="078339EC" w14:textId="77777777" w:rsidR="002371AD" w:rsidRPr="002371AD" w:rsidRDefault="002371AD">
      <w:pPr>
        <w:widowControl/>
        <w:numPr>
          <w:ilvl w:val="0"/>
          <w:numId w:val="19"/>
        </w:numPr>
        <w:spacing w:before="240" w:after="240"/>
        <w:ind w:left="1134"/>
        <w:jc w:val="both"/>
        <w:rPr>
          <w:ins w:id="2088" w:author="Carlos Eduardo Gonzaga Romaniello de Souza" w:date="2021-07-25T19:31:00Z"/>
          <w:b/>
          <w:rPrChange w:id="2089" w:author="Carlos Eduardo Gonzaga Romaniello de Souza" w:date="2021-07-25T19:37:00Z">
            <w:rPr>
              <w:ins w:id="2090" w:author="Carlos Eduardo Gonzaga Romaniello de Souza" w:date="2021-07-25T19:31:00Z"/>
              <w:b w:val="0"/>
              <w:sz w:val="24"/>
              <w:szCs w:val="24"/>
            </w:rPr>
          </w:rPrChange>
        </w:rPr>
        <w:pPrChange w:id="2091" w:author="Carlos Eduardo Gonzaga Romaniello de Souza" w:date="2021-07-25T19:44:00Z">
          <w:pPr>
            <w:pStyle w:val="Ttulo2"/>
            <w:numPr>
              <w:ilvl w:val="1"/>
              <w:numId w:val="9"/>
            </w:numPr>
          </w:pPr>
        </w:pPrChange>
      </w:pPr>
      <w:ins w:id="2092" w:author="Carlos Eduardo Gonzaga Romaniello de Souza" w:date="2021-07-25T19:37:00Z">
        <w:r>
          <w:rPr>
            <w:b/>
          </w:rPr>
          <w:lastRenderedPageBreak/>
          <w:t>Tempo de resposta</w:t>
        </w:r>
        <w:r>
          <w:t xml:space="preserve"> </w:t>
        </w:r>
        <w:r>
          <w:rPr>
            <w:b/>
          </w:rPr>
          <w:t xml:space="preserve">para consultas </w:t>
        </w:r>
        <w:r>
          <w:t>- O tempo de resposta do sistema para uma pesquisa será proporcional à quantidade de dados presentes no sistema e ao método de pesquisa implementado.</w:t>
        </w:r>
      </w:ins>
    </w:p>
    <w:p w14:paraId="5051D665" w14:textId="77777777" w:rsidR="00C462BF" w:rsidRDefault="00C462BF">
      <w:pPr>
        <w:pStyle w:val="PargrafodaLista"/>
        <w:numPr>
          <w:ilvl w:val="1"/>
          <w:numId w:val="9"/>
        </w:numPr>
        <w:outlineLvl w:val="1"/>
        <w:rPr>
          <w:ins w:id="2093" w:author="Carlos Eduardo Gonzaga Romaniello de Souza" w:date="2021-07-25T19:38:00Z"/>
        </w:rPr>
        <w:pPrChange w:id="2094" w:author="Carlos Eduardo Gonzaga Romaniello de Souza" w:date="2021-07-25T19:44:00Z">
          <w:pPr>
            <w:pStyle w:val="Ttulo2"/>
            <w:numPr>
              <w:ilvl w:val="1"/>
              <w:numId w:val="9"/>
            </w:numPr>
          </w:pPr>
        </w:pPrChange>
      </w:pPr>
      <w:bookmarkStart w:id="2095" w:name="_Toc78135029"/>
      <w:ins w:id="2096" w:author="Carlos Eduardo Gonzaga Romaniello de Souza" w:date="2021-07-25T19:32:00Z">
        <w:r>
          <w:rPr>
            <w:rFonts w:ascii="Arial" w:hAnsi="Arial" w:cs="Arial"/>
            <w:b/>
          </w:rPr>
          <w:t>Manutenibilidade</w:t>
        </w:r>
      </w:ins>
      <w:bookmarkEnd w:id="2095"/>
    </w:p>
    <w:p w14:paraId="6E9ABB5A" w14:textId="77777777" w:rsidR="002371AD" w:rsidRDefault="002371AD">
      <w:pPr>
        <w:widowControl/>
        <w:numPr>
          <w:ilvl w:val="0"/>
          <w:numId w:val="21"/>
        </w:numPr>
        <w:spacing w:before="240" w:after="240"/>
        <w:ind w:left="1134"/>
        <w:jc w:val="both"/>
        <w:rPr>
          <w:ins w:id="2097" w:author="Carlos Eduardo Gonzaga Romaniello de Souza" w:date="2021-07-25T19:39:00Z"/>
        </w:rPr>
        <w:pPrChange w:id="2098" w:author="Carlos Eduardo Gonzaga Romaniello de Souza" w:date="2021-07-25T19:44:00Z">
          <w:pPr/>
        </w:pPrChange>
      </w:pPr>
      <w:ins w:id="2099" w:author="Carlos Eduardo Gonzaga Romaniello de Souza" w:date="2021-07-25T19:39:00Z">
        <w:r>
          <w:rPr>
            <w:b/>
          </w:rPr>
          <w:t xml:space="preserve">Padrões de programação </w:t>
        </w:r>
        <w:r>
          <w:t>– Será adotado e adaptado o padrão de programação em C++ do Google.</w:t>
        </w:r>
      </w:ins>
    </w:p>
    <w:p w14:paraId="411263A8" w14:textId="77777777" w:rsidR="00C462BF" w:rsidRDefault="00C462BF">
      <w:pPr>
        <w:pStyle w:val="PargrafodaLista"/>
        <w:numPr>
          <w:ilvl w:val="1"/>
          <w:numId w:val="9"/>
        </w:numPr>
        <w:outlineLvl w:val="1"/>
        <w:rPr>
          <w:ins w:id="2100" w:author="Carlos Eduardo Gonzaga Romaniello de Souza" w:date="2021-07-25T19:39:00Z"/>
        </w:rPr>
        <w:pPrChange w:id="2101" w:author="Carlos Eduardo Gonzaga Romaniello de Souza" w:date="2021-07-25T19:44:00Z">
          <w:pPr>
            <w:pStyle w:val="Ttulo2"/>
            <w:numPr>
              <w:ilvl w:val="1"/>
              <w:numId w:val="9"/>
            </w:numPr>
          </w:pPr>
        </w:pPrChange>
      </w:pPr>
      <w:bookmarkStart w:id="2102" w:name="_Toc78135030"/>
      <w:ins w:id="2103" w:author="Carlos Eduardo Gonzaga Romaniello de Souza" w:date="2021-07-25T19:32:00Z">
        <w:r>
          <w:rPr>
            <w:rFonts w:ascii="Arial" w:hAnsi="Arial" w:cs="Arial"/>
            <w:b/>
          </w:rPr>
          <w:t>Portabilidade</w:t>
        </w:r>
      </w:ins>
      <w:bookmarkEnd w:id="2102"/>
    </w:p>
    <w:p w14:paraId="7985F686" w14:textId="77777777" w:rsidR="002371AD" w:rsidRPr="00E4635F" w:rsidRDefault="002371AD">
      <w:pPr>
        <w:pStyle w:val="PargrafodaLista"/>
        <w:widowControl/>
        <w:numPr>
          <w:ilvl w:val="0"/>
          <w:numId w:val="22"/>
        </w:numPr>
        <w:pBdr>
          <w:top w:val="nil"/>
          <w:left w:val="nil"/>
          <w:bottom w:val="nil"/>
          <w:right w:val="nil"/>
          <w:between w:val="nil"/>
        </w:pBdr>
        <w:ind w:hanging="306"/>
        <w:jc w:val="both"/>
        <w:rPr>
          <w:ins w:id="2104" w:author="Carlos Eduardo Gonzaga Romaniello de Souza" w:date="2021-08-13T21:31:00Z"/>
          <w:b/>
          <w:rPrChange w:id="2105" w:author="Carlos Eduardo Gonzaga Romaniello de Souza" w:date="2021-08-13T21:31:00Z">
            <w:rPr>
              <w:ins w:id="2106" w:author="Carlos Eduardo Gonzaga Romaniello de Souza" w:date="2021-08-13T21:31:00Z"/>
            </w:rPr>
          </w:rPrChange>
        </w:rPr>
        <w:pPrChange w:id="2107" w:author="Carlos Eduardo Gonzaga Romaniello de Souza" w:date="2021-07-25T19:40:00Z">
          <w:pPr>
            <w:pStyle w:val="PargrafodaLista"/>
            <w:widowControl/>
            <w:numPr>
              <w:numId w:val="9"/>
            </w:numPr>
            <w:pBdr>
              <w:top w:val="nil"/>
              <w:left w:val="nil"/>
              <w:bottom w:val="nil"/>
              <w:right w:val="nil"/>
              <w:between w:val="nil"/>
            </w:pBdr>
            <w:ind w:left="0"/>
            <w:jc w:val="both"/>
          </w:pPr>
        </w:pPrChange>
      </w:pPr>
      <w:ins w:id="2108" w:author="Carlos Eduardo Gonzaga Romaniello de Souza" w:date="2021-07-25T19:41:00Z">
        <w:r>
          <w:rPr>
            <w:b/>
          </w:rPr>
          <w:t xml:space="preserve">Sistema operacional: </w:t>
        </w:r>
        <w:r w:rsidRPr="002371AD">
          <w:rPr>
            <w:rPrChange w:id="2109" w:author="Carlos Eduardo Gonzaga Romaniello de Souza" w:date="2021-07-25T19:41:00Z">
              <w:rPr>
                <w:b/>
              </w:rPr>
            </w:rPrChange>
          </w:rPr>
          <w:t>Windows</w:t>
        </w:r>
        <w:r>
          <w:t>.</w:t>
        </w:r>
      </w:ins>
    </w:p>
    <w:p w14:paraId="234F725C" w14:textId="77777777" w:rsidR="00E4635F" w:rsidRPr="00B94DFD" w:rsidRDefault="00E4635F">
      <w:pPr>
        <w:pStyle w:val="PargrafodaLista"/>
        <w:widowControl/>
        <w:numPr>
          <w:ilvl w:val="0"/>
          <w:numId w:val="22"/>
        </w:numPr>
        <w:pBdr>
          <w:top w:val="nil"/>
          <w:left w:val="nil"/>
          <w:bottom w:val="nil"/>
          <w:right w:val="nil"/>
          <w:between w:val="nil"/>
        </w:pBdr>
        <w:ind w:hanging="306"/>
        <w:jc w:val="both"/>
        <w:rPr>
          <w:ins w:id="2110" w:author="Carlos Eduardo Gonzaga Romaniello de Souza" w:date="2021-08-13T21:31:00Z"/>
          <w:b/>
          <w:rPrChange w:id="2111" w:author="Carlos Eduardo Gonzaga Romaniello de Souza" w:date="2021-08-13T21:31:00Z">
            <w:rPr>
              <w:ins w:id="2112" w:author="Carlos Eduardo Gonzaga Romaniello de Souza" w:date="2021-08-13T21:31:00Z"/>
            </w:rPr>
          </w:rPrChange>
        </w:rPr>
        <w:pPrChange w:id="2113" w:author="Carlos Eduardo Gonzaga Romaniello de Souza" w:date="2021-07-25T19:40:00Z">
          <w:pPr>
            <w:pStyle w:val="PargrafodaLista"/>
            <w:widowControl/>
            <w:numPr>
              <w:numId w:val="9"/>
            </w:numPr>
            <w:pBdr>
              <w:top w:val="nil"/>
              <w:left w:val="nil"/>
              <w:bottom w:val="nil"/>
              <w:right w:val="nil"/>
              <w:between w:val="nil"/>
            </w:pBdr>
            <w:ind w:left="0"/>
            <w:jc w:val="both"/>
          </w:pPr>
        </w:pPrChange>
      </w:pPr>
      <w:ins w:id="2114" w:author="Carlos Eduardo Gonzaga Romaniello de Souza" w:date="2021-08-13T21:31:00Z">
        <w:r>
          <w:rPr>
            <w:b/>
          </w:rPr>
          <w:t xml:space="preserve">Framework: </w:t>
        </w:r>
        <w:r w:rsidR="00B94DFD">
          <w:t>Qt.</w:t>
        </w:r>
      </w:ins>
    </w:p>
    <w:p w14:paraId="39E2FAAE" w14:textId="77777777" w:rsidR="00B94DFD" w:rsidRPr="002371AD" w:rsidRDefault="00B94DFD">
      <w:pPr>
        <w:pStyle w:val="PargrafodaLista"/>
        <w:widowControl/>
        <w:numPr>
          <w:ilvl w:val="0"/>
          <w:numId w:val="22"/>
        </w:numPr>
        <w:pBdr>
          <w:top w:val="nil"/>
          <w:left w:val="nil"/>
          <w:bottom w:val="nil"/>
          <w:right w:val="nil"/>
          <w:between w:val="nil"/>
        </w:pBdr>
        <w:ind w:hanging="306"/>
        <w:jc w:val="both"/>
        <w:rPr>
          <w:ins w:id="2115" w:author="Carlos Eduardo Gonzaga Romaniello de Souza" w:date="2021-07-25T19:40:00Z"/>
          <w:b/>
          <w:rPrChange w:id="2116" w:author="Carlos Eduardo Gonzaga Romaniello de Souza" w:date="2021-07-25T19:41:00Z">
            <w:rPr>
              <w:ins w:id="2117" w:author="Carlos Eduardo Gonzaga Romaniello de Souza" w:date="2021-07-25T19:40:00Z"/>
            </w:rPr>
          </w:rPrChange>
        </w:rPr>
        <w:pPrChange w:id="2118" w:author="Carlos Eduardo Gonzaga Romaniello de Souza" w:date="2021-07-25T19:40:00Z">
          <w:pPr>
            <w:pStyle w:val="PargrafodaLista"/>
            <w:widowControl/>
            <w:numPr>
              <w:numId w:val="9"/>
            </w:numPr>
            <w:pBdr>
              <w:top w:val="nil"/>
              <w:left w:val="nil"/>
              <w:bottom w:val="nil"/>
              <w:right w:val="nil"/>
              <w:between w:val="nil"/>
            </w:pBdr>
            <w:ind w:left="0"/>
            <w:jc w:val="both"/>
          </w:pPr>
        </w:pPrChange>
      </w:pPr>
      <w:ins w:id="2119" w:author="Carlos Eduardo Gonzaga Romaniello de Souza" w:date="2021-08-13T21:31:00Z">
        <w:r>
          <w:rPr>
            <w:b/>
          </w:rPr>
          <w:t xml:space="preserve">Linguagem: </w:t>
        </w:r>
        <w:r>
          <w:t>C++.</w:t>
        </w:r>
      </w:ins>
    </w:p>
    <w:p w14:paraId="53B7B515" w14:textId="77777777" w:rsidR="002371AD" w:rsidRPr="002371AD" w:rsidRDefault="002371AD">
      <w:pPr>
        <w:rPr>
          <w:ins w:id="2120" w:author="Carlos Eduardo Gonzaga Romaniello de Souza" w:date="2021-07-25T19:31:00Z"/>
          <w:b/>
          <w:rPrChange w:id="2121" w:author="Carlos Eduardo Gonzaga Romaniello de Souza" w:date="2021-07-25T19:40:00Z">
            <w:rPr>
              <w:ins w:id="2122" w:author="Carlos Eduardo Gonzaga Romaniello de Souza" w:date="2021-07-25T19:31:00Z"/>
              <w:b w:val="0"/>
              <w:sz w:val="24"/>
              <w:szCs w:val="24"/>
            </w:rPr>
          </w:rPrChange>
        </w:rPr>
        <w:pPrChange w:id="2123" w:author="Carlos Eduardo Gonzaga Romaniello de Souza" w:date="2021-07-25T19:43:00Z">
          <w:pPr>
            <w:pStyle w:val="Ttulo2"/>
            <w:numPr>
              <w:ilvl w:val="1"/>
              <w:numId w:val="9"/>
            </w:numPr>
          </w:pPr>
        </w:pPrChange>
      </w:pPr>
    </w:p>
    <w:p w14:paraId="49AAD898" w14:textId="77777777" w:rsidR="00C462BF" w:rsidRDefault="00C462BF">
      <w:pPr>
        <w:pStyle w:val="PargrafodaLista"/>
        <w:numPr>
          <w:ilvl w:val="1"/>
          <w:numId w:val="9"/>
        </w:numPr>
        <w:outlineLvl w:val="1"/>
        <w:rPr>
          <w:ins w:id="2124" w:author="Carlos Eduardo Gonzaga Romaniello de Souza" w:date="2021-07-25T19:40:00Z"/>
        </w:rPr>
        <w:pPrChange w:id="2125" w:author="Carlos Eduardo Gonzaga Romaniello de Souza" w:date="2021-07-25T19:44:00Z">
          <w:pPr>
            <w:pStyle w:val="Ttulo2"/>
            <w:numPr>
              <w:ilvl w:val="1"/>
              <w:numId w:val="9"/>
            </w:numPr>
          </w:pPr>
        </w:pPrChange>
      </w:pPr>
      <w:bookmarkStart w:id="2126" w:name="_Toc78135031"/>
      <w:ins w:id="2127" w:author="Carlos Eduardo Gonzaga Romaniello de Souza" w:date="2021-07-25T19:32:00Z">
        <w:r>
          <w:rPr>
            <w:rFonts w:ascii="Arial" w:hAnsi="Arial" w:cs="Arial"/>
            <w:b/>
          </w:rPr>
          <w:t>Requisitos legais</w:t>
        </w:r>
      </w:ins>
      <w:bookmarkEnd w:id="2126"/>
    </w:p>
    <w:p w14:paraId="3A4423A0" w14:textId="77777777" w:rsidR="002371AD" w:rsidRDefault="002371AD">
      <w:pPr>
        <w:pStyle w:val="PargrafodaLista"/>
        <w:widowControl/>
        <w:pBdr>
          <w:top w:val="nil"/>
          <w:left w:val="nil"/>
          <w:bottom w:val="nil"/>
          <w:right w:val="nil"/>
          <w:between w:val="nil"/>
        </w:pBdr>
        <w:ind w:left="0" w:firstLine="720"/>
        <w:jc w:val="both"/>
        <w:rPr>
          <w:ins w:id="2128" w:author="Carlos Eduardo Gonzaga Romaniello de Souza" w:date="2021-07-25T19:40:00Z"/>
        </w:rPr>
        <w:pPrChange w:id="2129" w:author="Carlos Eduardo Gonzaga Romaniello de Souza" w:date="2021-07-25T19:40:00Z">
          <w:pPr>
            <w:pStyle w:val="PargrafodaLista"/>
            <w:widowControl/>
            <w:numPr>
              <w:numId w:val="9"/>
            </w:numPr>
            <w:pBdr>
              <w:top w:val="nil"/>
              <w:left w:val="nil"/>
              <w:bottom w:val="nil"/>
              <w:right w:val="nil"/>
              <w:between w:val="nil"/>
            </w:pBdr>
            <w:ind w:left="0"/>
            <w:jc w:val="both"/>
          </w:pPr>
        </w:pPrChange>
      </w:pPr>
      <w:ins w:id="2130" w:author="Carlos Eduardo Gonzaga Romaniello de Souza" w:date="2021-07-25T19:40:00Z">
        <w:r>
          <w:t>Esse projeto está de acordo com as leis federais presentes no site do governo que estará presente nas referências.</w:t>
        </w:r>
      </w:ins>
    </w:p>
    <w:p w14:paraId="631773E2" w14:textId="77777777" w:rsidR="002371AD" w:rsidRPr="002371AD" w:rsidRDefault="002371AD">
      <w:pPr>
        <w:ind w:left="720"/>
        <w:rPr>
          <w:ins w:id="2131" w:author="Carlos Eduardo Gonzaga Romaniello de Souza" w:date="2021-07-25T19:31:00Z"/>
          <w:b/>
          <w:rPrChange w:id="2132" w:author="Carlos Eduardo Gonzaga Romaniello de Souza" w:date="2021-07-25T19:40:00Z">
            <w:rPr>
              <w:ins w:id="2133" w:author="Carlos Eduardo Gonzaga Romaniello de Souza" w:date="2021-07-25T19:31:00Z"/>
              <w:b w:val="0"/>
              <w:sz w:val="24"/>
              <w:szCs w:val="24"/>
            </w:rPr>
          </w:rPrChange>
        </w:rPr>
        <w:pPrChange w:id="2134" w:author="Carlos Eduardo Gonzaga Romaniello de Souza" w:date="2021-07-25T19:40:00Z">
          <w:pPr>
            <w:pStyle w:val="Ttulo2"/>
            <w:numPr>
              <w:ilvl w:val="1"/>
              <w:numId w:val="9"/>
            </w:numPr>
          </w:pPr>
        </w:pPrChange>
      </w:pPr>
    </w:p>
    <w:p w14:paraId="15C59F3D" w14:textId="77777777" w:rsidR="00C462BF" w:rsidRDefault="00C462BF">
      <w:pPr>
        <w:pStyle w:val="PargrafodaLista"/>
        <w:numPr>
          <w:ilvl w:val="1"/>
          <w:numId w:val="9"/>
        </w:numPr>
        <w:outlineLvl w:val="1"/>
        <w:rPr>
          <w:ins w:id="2135" w:author="Carlos Eduardo Gonzaga Romaniello de Souza" w:date="2021-07-25T19:42:00Z"/>
        </w:rPr>
        <w:pPrChange w:id="2136" w:author="Carlos Eduardo Gonzaga Romaniello de Souza" w:date="2021-07-25T19:44:00Z">
          <w:pPr>
            <w:pStyle w:val="Ttulo2"/>
            <w:numPr>
              <w:ilvl w:val="1"/>
              <w:numId w:val="9"/>
            </w:numPr>
          </w:pPr>
        </w:pPrChange>
      </w:pPr>
      <w:bookmarkStart w:id="2137" w:name="_Toc78135032"/>
      <w:ins w:id="2138" w:author="Carlos Eduardo Gonzaga Romaniello de Souza" w:date="2021-07-25T19:32:00Z">
        <w:r>
          <w:rPr>
            <w:rFonts w:ascii="Arial" w:hAnsi="Arial" w:cs="Arial"/>
            <w:b/>
          </w:rPr>
          <w:t>Requisitos de segurança</w:t>
        </w:r>
      </w:ins>
      <w:bookmarkEnd w:id="2137"/>
    </w:p>
    <w:p w14:paraId="597A9D7B" w14:textId="77777777" w:rsidR="002371AD" w:rsidRDefault="002371AD">
      <w:pPr>
        <w:pStyle w:val="PargrafodaLista"/>
        <w:numPr>
          <w:ilvl w:val="0"/>
          <w:numId w:val="23"/>
        </w:numPr>
        <w:ind w:hanging="306"/>
        <w:rPr>
          <w:ins w:id="2139" w:author="Carlos Eduardo Gonzaga Romaniello de Souza" w:date="2021-07-25T19:42:00Z"/>
        </w:rPr>
        <w:pPrChange w:id="2140" w:author="Carlos Eduardo Gonzaga Romaniello de Souza" w:date="2021-07-25T19:42:00Z">
          <w:pPr>
            <w:pStyle w:val="Ttulo2"/>
            <w:numPr>
              <w:ilvl w:val="1"/>
              <w:numId w:val="9"/>
            </w:numPr>
          </w:pPr>
        </w:pPrChange>
      </w:pPr>
      <w:ins w:id="2141" w:author="Carlos Eduardo Gonzaga Romaniello de Souza" w:date="2021-07-25T19:42:00Z">
        <w:r w:rsidRPr="002371AD">
          <w:rPr>
            <w:b/>
            <w:rPrChange w:id="2142" w:author="Carlos Eduardo Gonzaga Romaniello de Souza" w:date="2021-07-25T19:42:00Z">
              <w:rPr>
                <w:b w:val="0"/>
              </w:rPr>
            </w:rPrChange>
          </w:rPr>
          <w:t xml:space="preserve">Validação </w:t>
        </w:r>
        <w:r>
          <w:t>– As validações dos dados cadastrados no sistema serão de total responsabilidade do cliente. Os balanços fiscais e os dados consultados serão de responsabilidade do software.</w:t>
        </w:r>
      </w:ins>
    </w:p>
    <w:p w14:paraId="4FF86BF9" w14:textId="77777777" w:rsidR="002371AD" w:rsidRPr="002371AD" w:rsidRDefault="002371AD">
      <w:pPr>
        <w:pStyle w:val="PargrafodaLista"/>
        <w:ind w:left="1440"/>
        <w:rPr>
          <w:ins w:id="2143" w:author="Carlos Eduardo Gonzaga Romaniello de Souza" w:date="2021-07-25T19:31:00Z"/>
          <w:b/>
          <w:rPrChange w:id="2144" w:author="Carlos Eduardo Gonzaga Romaniello de Souza" w:date="2021-07-25T19:42:00Z">
            <w:rPr>
              <w:ins w:id="2145" w:author="Carlos Eduardo Gonzaga Romaniello de Souza" w:date="2021-07-25T19:31:00Z"/>
              <w:b w:val="0"/>
              <w:sz w:val="24"/>
              <w:szCs w:val="24"/>
            </w:rPr>
          </w:rPrChange>
        </w:rPr>
        <w:pPrChange w:id="2146" w:author="Carlos Eduardo Gonzaga Romaniello de Souza" w:date="2021-07-25T19:42:00Z">
          <w:pPr>
            <w:pStyle w:val="Ttulo2"/>
            <w:numPr>
              <w:ilvl w:val="1"/>
              <w:numId w:val="9"/>
            </w:numPr>
          </w:pPr>
        </w:pPrChange>
      </w:pPr>
    </w:p>
    <w:p w14:paraId="085305B4" w14:textId="77777777" w:rsidR="00C462BF" w:rsidRPr="002371AD" w:rsidRDefault="00C462BF">
      <w:pPr>
        <w:pStyle w:val="PargrafodaLista"/>
        <w:numPr>
          <w:ilvl w:val="1"/>
          <w:numId w:val="9"/>
        </w:numPr>
        <w:outlineLvl w:val="1"/>
        <w:rPr>
          <w:ins w:id="2147" w:author="Carlos Eduardo Gonzaga Romaniello de Souza" w:date="2021-07-25T19:42:00Z"/>
          <w:b/>
          <w:sz w:val="24"/>
          <w:szCs w:val="24"/>
          <w:rPrChange w:id="2148" w:author="Carlos Eduardo Gonzaga Romaniello de Souza" w:date="2021-07-25T19:42:00Z">
            <w:rPr>
              <w:ins w:id="2149" w:author="Carlos Eduardo Gonzaga Romaniello de Souza" w:date="2021-07-25T19:42:00Z"/>
              <w:b w:val="0"/>
            </w:rPr>
          </w:rPrChange>
        </w:rPr>
        <w:pPrChange w:id="2150" w:author="Carlos Eduardo Gonzaga Romaniello de Souza" w:date="2021-07-25T19:44:00Z">
          <w:pPr>
            <w:pStyle w:val="Ttulo2"/>
            <w:numPr>
              <w:ilvl w:val="1"/>
              <w:numId w:val="9"/>
            </w:numPr>
          </w:pPr>
        </w:pPrChange>
      </w:pPr>
      <w:bookmarkStart w:id="2151" w:name="_Toc78135033"/>
      <w:ins w:id="2152" w:author="Carlos Eduardo Gonzaga Romaniello de Souza" w:date="2021-07-25T19:32:00Z">
        <w:r>
          <w:rPr>
            <w:rFonts w:ascii="Arial" w:hAnsi="Arial" w:cs="Arial"/>
            <w:b/>
          </w:rPr>
          <w:t>Outros requisitos</w:t>
        </w:r>
      </w:ins>
      <w:bookmarkEnd w:id="2151"/>
    </w:p>
    <w:p w14:paraId="740E807C" w14:textId="77777777" w:rsidR="002371AD" w:rsidRDefault="002371AD">
      <w:pPr>
        <w:pStyle w:val="PargrafodaLista"/>
        <w:widowControl/>
        <w:pBdr>
          <w:top w:val="nil"/>
          <w:left w:val="nil"/>
          <w:bottom w:val="nil"/>
          <w:right w:val="nil"/>
          <w:between w:val="nil"/>
        </w:pBdr>
        <w:ind w:left="0" w:firstLine="720"/>
        <w:jc w:val="both"/>
        <w:rPr>
          <w:ins w:id="2153" w:author="Carlos Eduardo Gonzaga Romaniello de Souza" w:date="2021-07-25T19:42:00Z"/>
        </w:rPr>
        <w:pPrChange w:id="2154" w:author="Carlos Eduardo Gonzaga Romaniello de Souza" w:date="2021-07-25T19:42:00Z">
          <w:pPr>
            <w:pStyle w:val="PargrafodaLista"/>
            <w:widowControl/>
            <w:numPr>
              <w:numId w:val="9"/>
            </w:numPr>
            <w:pBdr>
              <w:top w:val="nil"/>
              <w:left w:val="nil"/>
              <w:bottom w:val="nil"/>
              <w:right w:val="nil"/>
              <w:between w:val="nil"/>
            </w:pBdr>
            <w:ind w:left="0"/>
            <w:jc w:val="both"/>
          </w:pPr>
        </w:pPrChange>
      </w:pPr>
      <w:ins w:id="2155" w:author="Carlos Eduardo Gonzaga Romaniello de Souza" w:date="2021-07-25T19:42:00Z">
        <w:r>
          <w:t>Não existem outros requisitos não funcionais.</w:t>
        </w:r>
      </w:ins>
    </w:p>
    <w:p w14:paraId="6B641ACB" w14:textId="77777777" w:rsidR="002371AD" w:rsidRPr="002371AD" w:rsidDel="002371AD" w:rsidRDefault="002371AD">
      <w:pPr>
        <w:ind w:left="720"/>
        <w:rPr>
          <w:del w:id="2156" w:author="Carlos Eduardo Gonzaga Romaniello de Souza" w:date="2021-07-25T19:43:00Z"/>
          <w:b/>
          <w:rPrChange w:id="2157" w:author="Carlos Eduardo Gonzaga Romaniello de Souza" w:date="2021-07-25T19:42:00Z">
            <w:rPr>
              <w:del w:id="2158" w:author="Carlos Eduardo Gonzaga Romaniello de Souza" w:date="2021-07-25T19:43:00Z"/>
              <w:rFonts w:ascii="Times New Roman" w:eastAsia="Times New Roman" w:hAnsi="Times New Roman" w:cs="Times New Roman"/>
              <w:b w:val="0"/>
              <w:color w:val="0070C0"/>
            </w:rPr>
          </w:rPrChange>
        </w:rPr>
        <w:pPrChange w:id="2159" w:author="Carlos Eduardo Gonzaga Romaniello de Souza" w:date="2021-07-25T19:42:00Z">
          <w:pPr>
            <w:pStyle w:val="Ttulo2"/>
            <w:numPr>
              <w:ilvl w:val="1"/>
              <w:numId w:val="9"/>
            </w:numPr>
          </w:pPr>
        </w:pPrChange>
      </w:pPr>
    </w:p>
    <w:p w14:paraId="7A64C06C" w14:textId="77777777" w:rsidR="004B10E2" w:rsidDel="00C462BF" w:rsidRDefault="0012612D">
      <w:pPr>
        <w:ind w:firstLine="710"/>
        <w:rPr>
          <w:del w:id="2160" w:author="Carlos Eduardo Gonzaga Romaniello de Souza" w:date="2021-07-25T19:28:00Z"/>
        </w:rPr>
        <w:pPrChange w:id="2161" w:author="Carlos Eduardo Gonzaga Romaniello de Souza" w:date="2021-07-25T19:43:00Z">
          <w:pPr>
            <w:ind w:left="708" w:firstLine="710"/>
          </w:pPr>
        </w:pPrChange>
      </w:pPr>
      <w:r w:rsidRPr="0012612D">
        <w:rPr>
          <w:b/>
          <w:color w:val="0070C0"/>
        </w:rPr>
        <w:tab/>
      </w:r>
      <w:ins w:id="2162" w:author="Carlos Eduardo Gonzaga Romaniello de Souza" w:date="2021-07-25T19:09:00Z">
        <w:r w:rsidR="006D17B0">
          <w:rPr>
            <w:b/>
            <w:color w:val="0070C0"/>
          </w:rPr>
          <w:t xml:space="preserve">  </w:t>
        </w:r>
      </w:ins>
      <w:del w:id="2163" w:author="Carlos Eduardo Gonzaga Romaniello de Souza" w:date="2021-07-25T19:28:00Z">
        <w:r w:rsidR="004B10E2" w:rsidDel="00C462BF">
          <w:delText>O sistema deve ser capaz de gerar um relatório completo contendo todas as transações dentro de um período especificado pelo usuário.</w:delText>
        </w:r>
      </w:del>
    </w:p>
    <w:p w14:paraId="0636F7FB" w14:textId="77777777" w:rsidR="004B10E2" w:rsidDel="00C462BF" w:rsidRDefault="004B10E2">
      <w:pPr>
        <w:ind w:firstLine="710"/>
        <w:rPr>
          <w:del w:id="2164" w:author="Carlos Eduardo Gonzaga Romaniello de Souza" w:date="2021-07-25T19:28:00Z"/>
        </w:rPr>
        <w:pPrChange w:id="2165" w:author="Carlos Eduardo Gonzaga Romaniello de Souza" w:date="2021-07-25T19:43:00Z">
          <w:pPr>
            <w:widowControl/>
            <w:pBdr>
              <w:top w:val="nil"/>
              <w:left w:val="nil"/>
              <w:bottom w:val="nil"/>
              <w:right w:val="nil"/>
              <w:between w:val="nil"/>
            </w:pBdr>
            <w:ind w:left="708"/>
            <w:jc w:val="both"/>
          </w:pPr>
        </w:pPrChange>
      </w:pPr>
    </w:p>
    <w:p w14:paraId="05D41EB2" w14:textId="77777777" w:rsidR="004B10E2" w:rsidDel="00C462BF" w:rsidRDefault="004B10E2">
      <w:pPr>
        <w:ind w:firstLine="710"/>
        <w:rPr>
          <w:del w:id="2166" w:author="Carlos Eduardo Gonzaga Romaniello de Souza" w:date="2021-07-25T19:28:00Z"/>
        </w:rPr>
        <w:pPrChange w:id="2167" w:author="Carlos Eduardo Gonzaga Romaniello de Souza" w:date="2021-07-25T19:43:00Z">
          <w:pPr>
            <w:widowControl/>
            <w:pBdr>
              <w:top w:val="nil"/>
              <w:left w:val="nil"/>
              <w:bottom w:val="nil"/>
              <w:right w:val="nil"/>
              <w:between w:val="nil"/>
            </w:pBdr>
            <w:ind w:left="708"/>
            <w:jc w:val="both"/>
          </w:pPr>
        </w:pPrChange>
      </w:pPr>
      <w:del w:id="2168" w:author="Carlos Eduardo Gonzaga Romaniello de Souza" w:date="2021-07-25T19:28:00Z">
        <w:r w:rsidDel="00C462BF">
          <w:delText xml:space="preserve">Prioridade </w:delText>
        </w:r>
        <w:r w:rsidDel="00C462BF">
          <w:tab/>
          <w:delText>(   )  alta</w:delText>
        </w:r>
        <w:r w:rsidDel="00C462BF">
          <w:tab/>
        </w:r>
        <w:r w:rsidDel="00C462BF">
          <w:tab/>
          <w:delText>(X) média</w:delText>
        </w:r>
        <w:r w:rsidDel="00C462BF">
          <w:tab/>
          <w:delText>(  ) baixa</w:delText>
        </w:r>
      </w:del>
    </w:p>
    <w:p w14:paraId="35AA4338" w14:textId="77777777" w:rsidR="00FF5FE4" w:rsidDel="00635336" w:rsidRDefault="004B10E2">
      <w:pPr>
        <w:ind w:firstLine="710"/>
        <w:rPr>
          <w:del w:id="2169" w:author="Carlos Eduardo Gonzaga Romaniello de Souza" w:date="2021-07-25T19:17:00Z"/>
        </w:rPr>
        <w:pPrChange w:id="2170" w:author="Carlos Eduardo Gonzaga Romaniello de Souza" w:date="2021-07-25T19:43:00Z">
          <w:pPr>
            <w:widowControl/>
            <w:pBdr>
              <w:top w:val="nil"/>
              <w:left w:val="nil"/>
              <w:bottom w:val="nil"/>
              <w:right w:val="nil"/>
              <w:between w:val="nil"/>
            </w:pBdr>
            <w:ind w:hanging="360"/>
            <w:jc w:val="both"/>
          </w:pPr>
        </w:pPrChange>
      </w:pPr>
      <w:del w:id="2171" w:author="Carlos Eduardo Gonzaga Romaniello de Souza" w:date="2021-07-25T19:28:00Z">
        <w:r w:rsidDel="00C462BF">
          <w:delText>Dificuldade</w:delText>
        </w:r>
        <w:r w:rsidDel="00C462BF">
          <w:tab/>
          <w:delText>(X)  alta</w:delText>
        </w:r>
        <w:r w:rsidDel="00C462BF">
          <w:tab/>
        </w:r>
        <w:r w:rsidDel="00C462BF">
          <w:tab/>
          <w:delText>(   ) média</w:delText>
        </w:r>
        <w:r w:rsidDel="00C462BF">
          <w:tab/>
          <w:delText>(  ) baixa</w:delText>
        </w:r>
      </w:del>
    </w:p>
    <w:p w14:paraId="5FE189CB" w14:textId="77777777" w:rsidR="006D17B0" w:rsidRPr="00C462BF" w:rsidDel="00C462BF" w:rsidRDefault="006D17B0">
      <w:pPr>
        <w:rPr>
          <w:del w:id="2172" w:author="Carlos Eduardo Gonzaga Romaniello de Souza" w:date="2021-07-25T19:14:00Z"/>
          <w:rFonts w:ascii="Arial" w:hAnsi="Arial" w:cs="Arial"/>
          <w:b/>
          <w:rPrChange w:id="2173" w:author="Carlos Eduardo Gonzaga Romaniello de Souza" w:date="2021-07-25T19:27:00Z">
            <w:rPr>
              <w:del w:id="2174" w:author="Carlos Eduardo Gonzaga Romaniello de Souza" w:date="2021-07-25T19:14:00Z"/>
            </w:rPr>
          </w:rPrChange>
        </w:rPr>
        <w:pPrChange w:id="2175" w:author="Carlos Eduardo Gonzaga Romaniello de Souza" w:date="2021-07-25T19:43:00Z">
          <w:pPr>
            <w:widowControl/>
            <w:pBdr>
              <w:top w:val="nil"/>
              <w:left w:val="nil"/>
              <w:bottom w:val="nil"/>
              <w:right w:val="nil"/>
              <w:between w:val="nil"/>
            </w:pBdr>
            <w:ind w:hanging="360"/>
            <w:jc w:val="both"/>
          </w:pPr>
        </w:pPrChange>
      </w:pPr>
    </w:p>
    <w:p w14:paraId="6A701167" w14:textId="77777777" w:rsidR="00635336" w:rsidDel="002371AD" w:rsidRDefault="00635336">
      <w:pPr>
        <w:widowControl/>
        <w:pBdr>
          <w:top w:val="nil"/>
          <w:left w:val="nil"/>
          <w:bottom w:val="nil"/>
          <w:right w:val="nil"/>
          <w:between w:val="nil"/>
        </w:pBdr>
        <w:jc w:val="both"/>
        <w:rPr>
          <w:del w:id="2176" w:author="Carlos Eduardo Gonzaga Romaniello de Souza" w:date="2021-07-25T19:42:00Z"/>
          <w:rFonts w:ascii="Arial" w:eastAsia="Arial" w:hAnsi="Arial" w:cs="Arial"/>
          <w:color w:val="000000"/>
        </w:rPr>
        <w:pPrChange w:id="2177" w:author="Carlos Eduardo Gonzaga Romaniello de Souza" w:date="2021-07-25T19:43:00Z">
          <w:pPr>
            <w:widowControl/>
            <w:pBdr>
              <w:top w:val="nil"/>
              <w:left w:val="nil"/>
              <w:bottom w:val="nil"/>
              <w:right w:val="nil"/>
              <w:between w:val="nil"/>
            </w:pBdr>
            <w:ind w:hanging="360"/>
            <w:jc w:val="both"/>
          </w:pPr>
        </w:pPrChange>
      </w:pPr>
    </w:p>
    <w:p w14:paraId="68588265" w14:textId="77777777" w:rsidR="00FF5FE4" w:rsidRPr="00B073D2" w:rsidDel="00C462BF" w:rsidRDefault="0012612D">
      <w:pPr>
        <w:pStyle w:val="PargrafodaLista"/>
        <w:numPr>
          <w:ilvl w:val="0"/>
          <w:numId w:val="9"/>
        </w:numPr>
        <w:outlineLvl w:val="0"/>
        <w:rPr>
          <w:del w:id="2178" w:author="Carlos Eduardo Gonzaga Romaniello de Souza" w:date="2021-07-25T19:26:00Z"/>
        </w:rPr>
        <w:pPrChange w:id="2179" w:author="Carlos Eduardo Gonzaga Romaniello de Souza" w:date="2021-07-25T19:43:00Z">
          <w:pPr>
            <w:pStyle w:val="Ttulo1"/>
            <w:widowControl/>
            <w:numPr>
              <w:numId w:val="9"/>
            </w:numPr>
          </w:pPr>
        </w:pPrChange>
      </w:pPr>
      <w:del w:id="2180" w:author="Carlos Eduardo Gonzaga Romaniello de Souza" w:date="2021-07-25T19:42:00Z">
        <w:r w:rsidRPr="00635336" w:rsidDel="002371AD">
          <w:rPr>
            <w:rFonts w:ascii="Arial" w:hAnsi="Arial" w:cs="Arial"/>
            <w:b/>
            <w:sz w:val="24"/>
            <w:szCs w:val="24"/>
            <w:rPrChange w:id="2181" w:author="Carlos Eduardo Gonzaga Romaniello de Souza" w:date="2021-07-25T19:22:00Z">
              <w:rPr>
                <w:b w:val="0"/>
              </w:rPr>
            </w:rPrChange>
          </w:rPr>
          <w:delText>Requisitos Não Funcionais</w:delText>
        </w:r>
      </w:del>
    </w:p>
    <w:p w14:paraId="268F3EB3" w14:textId="77777777" w:rsidR="00FF5FE4" w:rsidRPr="00635336" w:rsidDel="00635336" w:rsidRDefault="00FF5FE4">
      <w:pPr>
        <w:pStyle w:val="PargrafodaLista"/>
        <w:numPr>
          <w:ilvl w:val="0"/>
          <w:numId w:val="9"/>
        </w:numPr>
        <w:outlineLvl w:val="0"/>
        <w:rPr>
          <w:del w:id="2182" w:author="Carlos Eduardo Gonzaga Romaniello de Souza" w:date="2021-07-25T19:22:00Z"/>
        </w:rPr>
        <w:pPrChange w:id="2183" w:author="Carlos Eduardo Gonzaga Romaniello de Souza" w:date="2021-07-25T19:43:00Z">
          <w:pPr/>
        </w:pPrChange>
      </w:pPr>
      <w:bookmarkStart w:id="2184" w:name="_Toc78132776"/>
      <w:bookmarkEnd w:id="2184"/>
    </w:p>
    <w:p w14:paraId="606522FB" w14:textId="77777777" w:rsidR="00FF5FE4" w:rsidDel="00635336" w:rsidRDefault="0012612D">
      <w:pPr>
        <w:pStyle w:val="PargrafodaLista"/>
        <w:ind w:left="0"/>
        <w:rPr>
          <w:del w:id="2185" w:author="Carlos Eduardo Gonzaga Romaniello de Souza" w:date="2021-07-25T19:22:00Z"/>
          <w:color w:val="000000"/>
        </w:rPr>
        <w:pPrChange w:id="2186" w:author="Carlos Eduardo Gonzaga Romaniello de Souza" w:date="2021-07-25T19:43:00Z">
          <w:pPr>
            <w:widowControl/>
            <w:pBdr>
              <w:top w:val="nil"/>
              <w:left w:val="nil"/>
              <w:bottom w:val="nil"/>
              <w:right w:val="nil"/>
              <w:between w:val="nil"/>
            </w:pBdr>
            <w:ind w:left="708"/>
            <w:jc w:val="both"/>
          </w:pPr>
        </w:pPrChange>
      </w:pPr>
      <w:del w:id="2187" w:author="Carlos Eduardo Gonzaga Romaniello de Souza" w:date="2021-07-25T19:22:00Z">
        <w:r w:rsidDel="00635336">
          <w:rPr>
            <w:color w:val="000000"/>
          </w:rPr>
          <w:delText>Descreve-se aqui os requisito não funcionais do sistema.</w:delText>
        </w:r>
        <w:bookmarkStart w:id="2188" w:name="_Toc78132777"/>
        <w:bookmarkEnd w:id="2188"/>
      </w:del>
    </w:p>
    <w:p w14:paraId="22FBDBBD" w14:textId="77777777" w:rsidR="00FF5FE4" w:rsidDel="00635336" w:rsidRDefault="00FF5FE4">
      <w:pPr>
        <w:pStyle w:val="PargrafodaLista"/>
        <w:ind w:left="0"/>
        <w:rPr>
          <w:del w:id="2189" w:author="Carlos Eduardo Gonzaga Romaniello de Souza" w:date="2021-07-25T19:22:00Z"/>
          <w:color w:val="000000"/>
        </w:rPr>
        <w:pPrChange w:id="2190" w:author="Carlos Eduardo Gonzaga Romaniello de Souza" w:date="2021-07-25T19:43:00Z">
          <w:pPr>
            <w:widowControl/>
            <w:pBdr>
              <w:top w:val="nil"/>
              <w:left w:val="nil"/>
              <w:bottom w:val="nil"/>
              <w:right w:val="nil"/>
              <w:between w:val="nil"/>
            </w:pBdr>
            <w:ind w:left="708"/>
            <w:jc w:val="both"/>
          </w:pPr>
        </w:pPrChange>
      </w:pPr>
      <w:bookmarkStart w:id="2191" w:name="_Toc78132778"/>
      <w:bookmarkEnd w:id="2191"/>
    </w:p>
    <w:p w14:paraId="3329B25C" w14:textId="77777777" w:rsidR="00FF5FE4" w:rsidDel="00635336" w:rsidRDefault="0012612D">
      <w:pPr>
        <w:pStyle w:val="PargrafodaLista"/>
        <w:ind w:left="0"/>
        <w:rPr>
          <w:del w:id="2192" w:author="Carlos Eduardo Gonzaga Romaniello de Souza" w:date="2021-07-25T19:22:00Z"/>
          <w:color w:val="0070C0"/>
        </w:rPr>
        <w:pPrChange w:id="2193" w:author="Carlos Eduardo Gonzaga Romaniello de Souza" w:date="2021-07-25T19:43:00Z">
          <w:pPr>
            <w:widowControl/>
            <w:pBdr>
              <w:top w:val="nil"/>
              <w:left w:val="nil"/>
              <w:bottom w:val="nil"/>
              <w:right w:val="nil"/>
              <w:between w:val="nil"/>
            </w:pBdr>
            <w:ind w:left="708"/>
            <w:jc w:val="both"/>
          </w:pPr>
        </w:pPrChange>
      </w:pPr>
      <w:del w:id="2194" w:author="Carlos Eduardo Gonzaga Romaniello de Souza" w:date="2021-07-25T19:22:00Z">
        <w:r w:rsidDel="00635336">
          <w:rPr>
            <w:color w:val="0070C0"/>
          </w:rPr>
          <w:delText>Os requisitos não funcionais, em geral, estabelecem o nível de qualidade que os requisitos funcionais devem atender, ou condicionam e ambientam tais requisitos. Eles definem, por exemplo, critérios de usabilidade, portabilidade e desempenho que devem ser satisfeitos pelos requisitos funcionais.</w:delText>
        </w:r>
        <w:bookmarkStart w:id="2195" w:name="_Toc78132779"/>
        <w:bookmarkEnd w:id="2195"/>
      </w:del>
    </w:p>
    <w:p w14:paraId="61AC3EF3" w14:textId="77777777" w:rsidR="00FF5FE4" w:rsidDel="002371AD" w:rsidRDefault="00FF5FE4">
      <w:pPr>
        <w:pStyle w:val="PargrafodaLista"/>
        <w:numPr>
          <w:ilvl w:val="0"/>
          <w:numId w:val="9"/>
        </w:numPr>
        <w:outlineLvl w:val="0"/>
        <w:rPr>
          <w:del w:id="2196" w:author="Carlos Eduardo Gonzaga Romaniello de Souza" w:date="2021-07-25T19:36:00Z"/>
        </w:rPr>
        <w:pPrChange w:id="2197" w:author="Carlos Eduardo Gonzaga Romaniello de Souza" w:date="2021-07-25T19:43:00Z">
          <w:pPr/>
        </w:pPrChange>
      </w:pPr>
    </w:p>
    <w:p w14:paraId="27F7CDB7" w14:textId="77777777" w:rsidR="00FF5FE4" w:rsidDel="006D17B0" w:rsidRDefault="0012612D">
      <w:pPr>
        <w:pStyle w:val="PargrafodaLista"/>
        <w:numPr>
          <w:ilvl w:val="0"/>
          <w:numId w:val="9"/>
        </w:numPr>
        <w:outlineLvl w:val="0"/>
        <w:rPr>
          <w:del w:id="2198" w:author="Carlos Eduardo Gonzaga Romaniello de Souza" w:date="2021-07-25T19:09:00Z"/>
        </w:rPr>
        <w:pPrChange w:id="2199" w:author="Carlos Eduardo Gonzaga Romaniello de Souza" w:date="2021-07-25T19:43:00Z">
          <w:pPr>
            <w:pStyle w:val="Ttulo2"/>
            <w:numPr>
              <w:ilvl w:val="1"/>
              <w:numId w:val="9"/>
            </w:numPr>
          </w:pPr>
        </w:pPrChange>
      </w:pPr>
      <w:del w:id="2200" w:author="Carlos Eduardo Gonzaga Romaniello de Souza" w:date="2021-07-25T19:11:00Z">
        <w:r w:rsidDel="006D17B0">
          <w:delText>Usabilidade</w:delText>
        </w:r>
      </w:del>
    </w:p>
    <w:p w14:paraId="689BAC5C" w14:textId="77777777" w:rsidR="00FF5FE4" w:rsidDel="006D17B0" w:rsidRDefault="0012612D">
      <w:pPr>
        <w:pStyle w:val="PargrafodaLista"/>
        <w:ind w:left="0"/>
        <w:rPr>
          <w:del w:id="2201" w:author="Carlos Eduardo Gonzaga Romaniello de Souza" w:date="2021-07-25T19:09:00Z"/>
          <w:i/>
          <w:color w:val="0000FF"/>
          <w:u w:val="single"/>
        </w:rPr>
        <w:pPrChange w:id="2202" w:author="Carlos Eduardo Gonzaga Romaniello de Souza" w:date="2021-07-25T19:43:00Z">
          <w:pPr>
            <w:pBdr>
              <w:top w:val="nil"/>
              <w:left w:val="nil"/>
              <w:bottom w:val="nil"/>
              <w:right w:val="nil"/>
              <w:between w:val="nil"/>
            </w:pBdr>
            <w:ind w:left="720"/>
            <w:jc w:val="both"/>
          </w:pPr>
        </w:pPrChange>
      </w:pPr>
      <w:del w:id="2203" w:author="Carlos Eduardo Gonzaga Romaniello de Souza" w:date="2021-07-25T19:09:00Z">
        <w:r w:rsidDel="006D17B0">
          <w:rPr>
            <w:color w:val="000000"/>
          </w:rPr>
          <w:delText xml:space="preserve">São os requisitos que definem as facilidades de uso do sistema, o nível de consistência dos dados apresentados e </w:delText>
        </w:r>
        <w:r w:rsidDel="006D17B0">
          <w:delText>a documentação.</w:delText>
        </w:r>
        <w:bookmarkStart w:id="2204" w:name="_Toc78132782"/>
        <w:bookmarkEnd w:id="2204"/>
      </w:del>
    </w:p>
    <w:p w14:paraId="37303F2E" w14:textId="77777777" w:rsidR="00FF5FE4" w:rsidDel="002371AD" w:rsidRDefault="00FF5FE4">
      <w:pPr>
        <w:pStyle w:val="PargrafodaLista"/>
        <w:ind w:left="0"/>
        <w:rPr>
          <w:del w:id="2205" w:author="Carlos Eduardo Gonzaga Romaniello de Souza" w:date="2021-07-25T19:36:00Z"/>
          <w:color w:val="000000"/>
        </w:rPr>
        <w:pPrChange w:id="2206" w:author="Carlos Eduardo Gonzaga Romaniello de Souza" w:date="2021-07-25T19:43:00Z">
          <w:pPr>
            <w:widowControl/>
            <w:pBdr>
              <w:top w:val="nil"/>
              <w:left w:val="nil"/>
              <w:bottom w:val="nil"/>
              <w:right w:val="nil"/>
              <w:between w:val="nil"/>
            </w:pBdr>
            <w:jc w:val="both"/>
          </w:pPr>
        </w:pPrChange>
      </w:pPr>
    </w:p>
    <w:p w14:paraId="50F4A7EB" w14:textId="77777777" w:rsidR="00FF5FE4" w:rsidDel="002371AD" w:rsidRDefault="0012612D">
      <w:pPr>
        <w:pStyle w:val="PargrafodaLista"/>
        <w:ind w:left="0"/>
        <w:rPr>
          <w:del w:id="2207" w:author="Carlos Eduardo Gonzaga Romaniello de Souza" w:date="2021-07-25T19:36:00Z"/>
        </w:rPr>
        <w:pPrChange w:id="2208" w:author="Carlos Eduardo Gonzaga Romaniello de Souza" w:date="2021-07-25T19:43:00Z">
          <w:pPr>
            <w:widowControl/>
            <w:numPr>
              <w:numId w:val="10"/>
            </w:numPr>
            <w:spacing w:before="240" w:after="240" w:line="276" w:lineRule="auto"/>
            <w:ind w:left="1428" w:hanging="360"/>
            <w:jc w:val="both"/>
          </w:pPr>
        </w:pPrChange>
      </w:pPr>
      <w:del w:id="2209" w:author="Carlos Eduardo Gonzaga Romaniello de Souza" w:date="2021-07-25T19:36:00Z">
        <w:r w:rsidDel="002371AD">
          <w:rPr>
            <w:b/>
          </w:rPr>
          <w:delText>Conformidade com padrões</w:delText>
        </w:r>
        <w:r w:rsidDel="002371AD">
          <w:delText xml:space="preserve"> – O sistema deve seguir uma padronização de formas e comportamentos, no intuito de entregar uma melhor experiência ao usuário.</w:delText>
        </w:r>
      </w:del>
    </w:p>
    <w:p w14:paraId="54DAC4E7" w14:textId="77777777" w:rsidR="00FF5FE4" w:rsidDel="002371AD" w:rsidRDefault="0012612D">
      <w:pPr>
        <w:pStyle w:val="PargrafodaLista"/>
        <w:ind w:left="0"/>
        <w:rPr>
          <w:del w:id="2210" w:author="Carlos Eduardo Gonzaga Romaniello de Souza" w:date="2021-07-25T19:36:00Z"/>
        </w:rPr>
        <w:pPrChange w:id="2211" w:author="Carlos Eduardo Gonzaga Romaniello de Souza" w:date="2021-07-25T19:43:00Z">
          <w:pPr>
            <w:widowControl/>
            <w:numPr>
              <w:numId w:val="10"/>
            </w:numPr>
            <w:spacing w:before="240" w:after="240" w:line="276" w:lineRule="auto"/>
            <w:ind w:left="1428" w:hanging="360"/>
            <w:jc w:val="both"/>
          </w:pPr>
        </w:pPrChange>
      </w:pPr>
      <w:del w:id="2212" w:author="Carlos Eduardo Gonzaga Romaniello de Souza" w:date="2021-07-25T19:36:00Z">
        <w:r w:rsidDel="002371AD">
          <w:rPr>
            <w:b/>
          </w:rPr>
          <w:delText xml:space="preserve">Affordance </w:delText>
        </w:r>
        <w:r w:rsidDel="002371AD">
          <w:delText>– Todas as formas, ícones e signos apresentados no sistema devem ser intuitivos e se relacionarem com suas funcionalidades.</w:delText>
        </w:r>
      </w:del>
    </w:p>
    <w:p w14:paraId="67C0A649" w14:textId="77777777" w:rsidR="00FF5FE4" w:rsidDel="002371AD" w:rsidRDefault="0012612D">
      <w:pPr>
        <w:pStyle w:val="PargrafodaLista"/>
        <w:ind w:left="0"/>
        <w:rPr>
          <w:del w:id="2213" w:author="Carlos Eduardo Gonzaga Romaniello de Souza" w:date="2021-07-25T19:36:00Z"/>
        </w:rPr>
        <w:pPrChange w:id="2214" w:author="Carlos Eduardo Gonzaga Romaniello de Souza" w:date="2021-07-25T19:43:00Z">
          <w:pPr>
            <w:widowControl/>
            <w:numPr>
              <w:numId w:val="10"/>
            </w:numPr>
            <w:spacing w:before="240" w:after="240" w:line="276" w:lineRule="auto"/>
            <w:ind w:left="1428" w:hanging="360"/>
            <w:jc w:val="both"/>
          </w:pPr>
        </w:pPrChange>
      </w:pPr>
      <w:del w:id="2215" w:author="Carlos Eduardo Gonzaga Romaniello de Souza" w:date="2021-07-25T19:36:00Z">
        <w:r w:rsidDel="002371AD">
          <w:rPr>
            <w:b/>
          </w:rPr>
          <w:delText xml:space="preserve">Comunicabilidade </w:delText>
        </w:r>
        <w:r w:rsidDel="002371AD">
          <w:delText>– A interface deve ter uma comunicação clara, rápida e simples com o usuário ao dispor na tela os elementos do sistema.</w:delText>
        </w:r>
      </w:del>
    </w:p>
    <w:p w14:paraId="64B82C96" w14:textId="77777777" w:rsidR="00FF5FE4" w:rsidDel="002371AD" w:rsidRDefault="0012612D">
      <w:pPr>
        <w:pStyle w:val="PargrafodaLista"/>
        <w:ind w:left="0"/>
        <w:rPr>
          <w:del w:id="2216" w:author="Carlos Eduardo Gonzaga Romaniello de Souza" w:date="2021-07-25T19:36:00Z"/>
        </w:rPr>
        <w:pPrChange w:id="2217" w:author="Carlos Eduardo Gonzaga Romaniello de Souza" w:date="2021-07-25T19:43:00Z">
          <w:pPr>
            <w:widowControl/>
            <w:numPr>
              <w:numId w:val="10"/>
            </w:numPr>
            <w:spacing w:before="240" w:after="240" w:line="276" w:lineRule="auto"/>
            <w:ind w:left="1428" w:hanging="360"/>
            <w:jc w:val="both"/>
          </w:pPr>
        </w:pPrChange>
      </w:pPr>
      <w:del w:id="2218" w:author="Carlos Eduardo Gonzaga Romaniello de Souza" w:date="2021-07-25T19:36:00Z">
        <w:r w:rsidDel="002371AD">
          <w:rPr>
            <w:b/>
          </w:rPr>
          <w:delText>Nível de habilidade do usuário</w:delText>
        </w:r>
        <w:r w:rsidDel="002371AD">
          <w:delText xml:space="preserve"> – O sistema deve ser simples o suficiente para ser facilmente compreendido por qualquer pessoa com experiência na área de atuação do sistema.</w:delText>
        </w:r>
      </w:del>
    </w:p>
    <w:p w14:paraId="0893702E" w14:textId="77777777" w:rsidR="00FF5FE4" w:rsidDel="002371AD" w:rsidRDefault="0012612D">
      <w:pPr>
        <w:pStyle w:val="PargrafodaLista"/>
        <w:ind w:left="0"/>
        <w:rPr>
          <w:del w:id="2219" w:author="Carlos Eduardo Gonzaga Romaniello de Souza" w:date="2021-07-25T19:36:00Z"/>
        </w:rPr>
        <w:pPrChange w:id="2220" w:author="Carlos Eduardo Gonzaga Romaniello de Souza" w:date="2021-07-25T19:43:00Z">
          <w:pPr>
            <w:widowControl/>
            <w:numPr>
              <w:numId w:val="10"/>
            </w:numPr>
            <w:spacing w:before="240" w:after="240" w:line="276" w:lineRule="auto"/>
            <w:ind w:left="1428" w:hanging="360"/>
            <w:jc w:val="both"/>
          </w:pPr>
        </w:pPrChange>
      </w:pPr>
      <w:del w:id="2221" w:author="Carlos Eduardo Gonzaga Romaniello de Souza" w:date="2021-07-25T19:36:00Z">
        <w:r w:rsidDel="002371AD">
          <w:rPr>
            <w:b/>
          </w:rPr>
          <w:delText>Facilidade de aprendizado</w:delText>
        </w:r>
        <w:r w:rsidDel="002371AD">
          <w:delText xml:space="preserve"> – O sistema deve ser de fácil aprendizado, não exigindo muito do usuário para se familiarizar com o uso.</w:delText>
        </w:r>
      </w:del>
    </w:p>
    <w:p w14:paraId="1B434797" w14:textId="77777777" w:rsidR="00FF5FE4" w:rsidDel="002371AD" w:rsidRDefault="0012612D">
      <w:pPr>
        <w:pStyle w:val="PargrafodaLista"/>
        <w:ind w:left="0"/>
        <w:rPr>
          <w:del w:id="2222" w:author="Carlos Eduardo Gonzaga Romaniello de Souza" w:date="2021-07-25T19:36:00Z"/>
        </w:rPr>
        <w:pPrChange w:id="2223" w:author="Carlos Eduardo Gonzaga Romaniello de Souza" w:date="2021-07-25T19:43:00Z">
          <w:pPr>
            <w:widowControl/>
            <w:numPr>
              <w:numId w:val="10"/>
            </w:numPr>
            <w:spacing w:before="240" w:after="240" w:line="276" w:lineRule="auto"/>
            <w:ind w:left="1428" w:hanging="360"/>
            <w:jc w:val="both"/>
          </w:pPr>
        </w:pPrChange>
      </w:pPr>
      <w:del w:id="2224" w:author="Carlos Eduardo Gonzaga Romaniello de Souza" w:date="2021-07-25T19:36:00Z">
        <w:r w:rsidDel="002371AD">
          <w:rPr>
            <w:b/>
          </w:rPr>
          <w:delText xml:space="preserve">Fácil memorização </w:delText>
        </w:r>
        <w:r w:rsidDel="002371AD">
          <w:delText>– O sistema possui fácil memorização de uso, pois possui poucas funcionalidades que são objetivas.</w:delText>
        </w:r>
      </w:del>
    </w:p>
    <w:p w14:paraId="7F1E2C24" w14:textId="77777777" w:rsidR="00FF5FE4" w:rsidDel="002371AD" w:rsidRDefault="00FF5FE4">
      <w:pPr>
        <w:pStyle w:val="PargrafodaLista"/>
        <w:numPr>
          <w:ilvl w:val="0"/>
          <w:numId w:val="9"/>
        </w:numPr>
        <w:outlineLvl w:val="0"/>
        <w:rPr>
          <w:del w:id="2225" w:author="Carlos Eduardo Gonzaga Romaniello de Souza" w:date="2021-07-25T19:37:00Z"/>
          <w:b/>
          <w:color w:val="0070C0"/>
        </w:rPr>
        <w:pPrChange w:id="2226" w:author="Carlos Eduardo Gonzaga Romaniello de Souza" w:date="2021-07-25T19:43:00Z">
          <w:pPr>
            <w:widowControl/>
            <w:spacing w:before="240" w:after="240" w:line="276" w:lineRule="auto"/>
            <w:ind w:left="1428"/>
            <w:jc w:val="both"/>
          </w:pPr>
        </w:pPrChange>
      </w:pPr>
    </w:p>
    <w:p w14:paraId="43905B70" w14:textId="77777777" w:rsidR="00FF5FE4" w:rsidDel="006D17B0" w:rsidRDefault="0012612D">
      <w:pPr>
        <w:pStyle w:val="PargrafodaLista"/>
        <w:numPr>
          <w:ilvl w:val="0"/>
          <w:numId w:val="9"/>
        </w:numPr>
        <w:outlineLvl w:val="0"/>
        <w:rPr>
          <w:del w:id="2227" w:author="Carlos Eduardo Gonzaga Romaniello de Souza" w:date="2021-07-25T19:09:00Z"/>
        </w:rPr>
        <w:pPrChange w:id="2228" w:author="Carlos Eduardo Gonzaga Romaniello de Souza" w:date="2021-07-25T19:43:00Z">
          <w:pPr>
            <w:pStyle w:val="Ttulo2"/>
            <w:numPr>
              <w:ilvl w:val="1"/>
              <w:numId w:val="9"/>
            </w:numPr>
          </w:pPr>
        </w:pPrChange>
      </w:pPr>
      <w:del w:id="2229" w:author="Carlos Eduardo Gonzaga Romaniello de Souza" w:date="2021-07-25T19:37:00Z">
        <w:r w:rsidDel="002371AD">
          <w:delText>Confiabilidade</w:delText>
        </w:r>
      </w:del>
    </w:p>
    <w:p w14:paraId="1410A2FE" w14:textId="77777777" w:rsidR="00FF5FE4" w:rsidDel="006D17B0" w:rsidRDefault="0012612D">
      <w:pPr>
        <w:pStyle w:val="PargrafodaLista"/>
        <w:ind w:left="0"/>
        <w:rPr>
          <w:del w:id="2230" w:author="Carlos Eduardo Gonzaga Romaniello de Souza" w:date="2021-07-25T19:09:00Z"/>
          <w:color w:val="000000"/>
        </w:rPr>
        <w:pPrChange w:id="2231" w:author="Carlos Eduardo Gonzaga Romaniello de Souza" w:date="2021-07-25T19:43:00Z">
          <w:pPr>
            <w:widowControl/>
            <w:pBdr>
              <w:top w:val="nil"/>
              <w:left w:val="nil"/>
              <w:bottom w:val="nil"/>
              <w:right w:val="nil"/>
              <w:between w:val="nil"/>
            </w:pBdr>
            <w:ind w:left="708"/>
            <w:jc w:val="both"/>
          </w:pPr>
        </w:pPrChange>
      </w:pPr>
      <w:del w:id="2232" w:author="Carlos Eduardo Gonzaga Romaniello de Souza" w:date="2021-07-25T19:09:00Z">
        <w:r w:rsidDel="006D17B0">
          <w:rPr>
            <w:color w:val="000000"/>
          </w:rPr>
          <w:delText>São os requisitos que definem a confiabilidade do sistema. Englobam aspectos como previsibilidade, acurácia de resultados, tolerância a falhas, recuperabilidade, dentre outros.</w:delText>
        </w:r>
        <w:bookmarkStart w:id="2233" w:name="_Toc78132785"/>
        <w:bookmarkEnd w:id="2233"/>
      </w:del>
    </w:p>
    <w:p w14:paraId="5D49B2CD" w14:textId="77777777" w:rsidR="00FF5FE4" w:rsidDel="002371AD" w:rsidRDefault="00FF5FE4">
      <w:pPr>
        <w:pStyle w:val="PargrafodaLista"/>
        <w:ind w:left="0"/>
        <w:rPr>
          <w:del w:id="2234" w:author="Carlos Eduardo Gonzaga Romaniello de Souza" w:date="2021-07-25T19:37:00Z"/>
          <w:color w:val="000000"/>
        </w:rPr>
        <w:pPrChange w:id="2235" w:author="Carlos Eduardo Gonzaga Romaniello de Souza" w:date="2021-07-25T19:43:00Z">
          <w:pPr>
            <w:widowControl/>
            <w:pBdr>
              <w:top w:val="nil"/>
              <w:left w:val="nil"/>
              <w:bottom w:val="nil"/>
              <w:right w:val="nil"/>
              <w:between w:val="nil"/>
            </w:pBdr>
            <w:ind w:left="624"/>
            <w:jc w:val="both"/>
          </w:pPr>
        </w:pPrChange>
      </w:pPr>
    </w:p>
    <w:p w14:paraId="6F5D5C14" w14:textId="77777777" w:rsidR="00FF5FE4" w:rsidDel="002371AD" w:rsidRDefault="0012612D">
      <w:pPr>
        <w:pStyle w:val="PargrafodaLista"/>
        <w:ind w:left="0"/>
        <w:rPr>
          <w:del w:id="2236" w:author="Carlos Eduardo Gonzaga Romaniello de Souza" w:date="2021-07-25T19:37:00Z"/>
        </w:rPr>
        <w:pPrChange w:id="2237" w:author="Carlos Eduardo Gonzaga Romaniello de Souza" w:date="2021-07-25T19:43:00Z">
          <w:pPr>
            <w:widowControl/>
            <w:numPr>
              <w:numId w:val="1"/>
            </w:numPr>
            <w:spacing w:before="240" w:after="240" w:line="276" w:lineRule="auto"/>
            <w:ind w:left="1428" w:hanging="360"/>
            <w:jc w:val="both"/>
          </w:pPr>
        </w:pPrChange>
      </w:pPr>
      <w:del w:id="2238" w:author="Carlos Eduardo Gonzaga Romaniello de Souza" w:date="2021-07-25T19:37:00Z">
        <w:r w:rsidDel="002371AD">
          <w:rPr>
            <w:b/>
          </w:rPr>
          <w:delText>Integridade dos dados</w:delText>
        </w:r>
        <w:r w:rsidDel="002371AD">
          <w:delText xml:space="preserve"> – O sistema manterá a integridade de todos os dados obtidos durante o tempo de execução do programa.</w:delText>
        </w:r>
      </w:del>
    </w:p>
    <w:p w14:paraId="6BA263E6" w14:textId="77777777" w:rsidR="00FF5FE4" w:rsidDel="002371AD" w:rsidRDefault="0012612D">
      <w:pPr>
        <w:pStyle w:val="PargrafodaLista"/>
        <w:ind w:left="0"/>
        <w:rPr>
          <w:del w:id="2239" w:author="Carlos Eduardo Gonzaga Romaniello de Souza" w:date="2021-07-25T19:37:00Z"/>
        </w:rPr>
        <w:pPrChange w:id="2240" w:author="Carlos Eduardo Gonzaga Romaniello de Souza" w:date="2021-07-25T19:43:00Z">
          <w:pPr>
            <w:widowControl/>
            <w:numPr>
              <w:numId w:val="1"/>
            </w:numPr>
            <w:spacing w:before="240" w:after="240" w:line="276" w:lineRule="auto"/>
            <w:ind w:left="1428" w:hanging="360"/>
            <w:jc w:val="both"/>
          </w:pPr>
        </w:pPrChange>
      </w:pPr>
      <w:del w:id="2241" w:author="Carlos Eduardo Gonzaga Romaniello de Souza" w:date="2021-07-25T19:37:00Z">
        <w:r w:rsidDel="002371AD">
          <w:rPr>
            <w:b/>
          </w:rPr>
          <w:delText xml:space="preserve">Performance </w:delText>
        </w:r>
        <w:r w:rsidDel="002371AD">
          <w:delText>– O sistema terá uma boa performance, independente da funcionalidade, devido a forma que foi construído, constituído por códigos limpos e eficientes.</w:delText>
        </w:r>
      </w:del>
    </w:p>
    <w:p w14:paraId="4FDF597A" w14:textId="77777777" w:rsidR="00FF5FE4" w:rsidDel="002371AD" w:rsidRDefault="00FF5FE4">
      <w:pPr>
        <w:pStyle w:val="PargrafodaLista"/>
        <w:numPr>
          <w:ilvl w:val="0"/>
          <w:numId w:val="9"/>
        </w:numPr>
        <w:outlineLvl w:val="0"/>
        <w:rPr>
          <w:del w:id="2242" w:author="Carlos Eduardo Gonzaga Romaniello de Souza" w:date="2021-07-25T19:42:00Z"/>
        </w:rPr>
        <w:pPrChange w:id="2243" w:author="Carlos Eduardo Gonzaga Romaniello de Souza" w:date="2021-07-25T19:43:00Z">
          <w:pPr/>
        </w:pPrChange>
      </w:pPr>
    </w:p>
    <w:p w14:paraId="46787EF4" w14:textId="77777777" w:rsidR="00FF5FE4" w:rsidDel="006D17B0" w:rsidRDefault="0012612D">
      <w:pPr>
        <w:pStyle w:val="Ttulo2"/>
        <w:numPr>
          <w:ilvl w:val="1"/>
          <w:numId w:val="9"/>
        </w:numPr>
        <w:rPr>
          <w:del w:id="2244" w:author="Carlos Eduardo Gonzaga Romaniello de Souza" w:date="2021-07-25T19:09:00Z"/>
        </w:rPr>
      </w:pPr>
      <w:del w:id="2245" w:author="Carlos Eduardo Gonzaga Romaniello de Souza" w:date="2021-07-25T19:39:00Z">
        <w:r w:rsidDel="002371AD">
          <w:delText>Desempenho</w:delText>
        </w:r>
      </w:del>
    </w:p>
    <w:p w14:paraId="17AB241F" w14:textId="77777777" w:rsidR="00FF5FE4" w:rsidDel="006D17B0" w:rsidRDefault="0012612D">
      <w:pPr>
        <w:pStyle w:val="Ttulo2"/>
        <w:numPr>
          <w:ilvl w:val="1"/>
          <w:numId w:val="9"/>
        </w:numPr>
        <w:rPr>
          <w:del w:id="2246" w:author="Carlos Eduardo Gonzaga Romaniello de Souza" w:date="2021-07-25T19:09:00Z"/>
          <w:i/>
          <w:color w:val="0000FF"/>
          <w:u w:val="single"/>
        </w:rPr>
        <w:pPrChange w:id="2247" w:author="Carlos Eduardo Gonzaga Romaniello de Souza" w:date="2021-07-25T19:43:00Z">
          <w:pPr>
            <w:pBdr>
              <w:top w:val="nil"/>
              <w:left w:val="nil"/>
              <w:bottom w:val="nil"/>
              <w:right w:val="nil"/>
              <w:between w:val="nil"/>
            </w:pBdr>
            <w:ind w:left="720"/>
            <w:jc w:val="both"/>
          </w:pPr>
        </w:pPrChange>
      </w:pPr>
      <w:del w:id="2248" w:author="Carlos Eduardo Gonzaga Romaniello de Souza" w:date="2021-07-25T19:09:00Z">
        <w:r w:rsidDel="006D17B0">
          <w:rPr>
            <w:color w:val="000000"/>
          </w:rPr>
          <w:delText>Nesta seção são relatados os requisitos que melhor definem o desempenho do sistema. Engloba considerações sobre tempo de resposta, taxa de servico, velocidade de processamento, eficiência, precisão, consumo de recursos computacionais e volume de produção.</w:delText>
        </w:r>
        <w:bookmarkStart w:id="2249" w:name="_Toc78132788"/>
        <w:bookmarkEnd w:id="2249"/>
      </w:del>
    </w:p>
    <w:p w14:paraId="1B9565B2" w14:textId="77777777" w:rsidR="00FF5FE4" w:rsidDel="002371AD" w:rsidRDefault="00FF5FE4">
      <w:pPr>
        <w:pStyle w:val="Ttulo2"/>
        <w:numPr>
          <w:ilvl w:val="1"/>
          <w:numId w:val="9"/>
        </w:numPr>
        <w:rPr>
          <w:del w:id="2250" w:author="Carlos Eduardo Gonzaga Romaniello de Souza" w:date="2021-07-25T19:39:00Z"/>
          <w:color w:val="0070C0"/>
        </w:rPr>
        <w:pPrChange w:id="2251" w:author="Carlos Eduardo Gonzaga Romaniello de Souza" w:date="2021-07-25T19:43:00Z">
          <w:pPr>
            <w:widowControl/>
            <w:pBdr>
              <w:top w:val="nil"/>
              <w:left w:val="nil"/>
              <w:bottom w:val="nil"/>
              <w:right w:val="nil"/>
              <w:between w:val="nil"/>
            </w:pBdr>
            <w:ind w:left="624"/>
            <w:jc w:val="both"/>
          </w:pPr>
        </w:pPrChange>
      </w:pPr>
    </w:p>
    <w:p w14:paraId="4D6B2C7D" w14:textId="77777777" w:rsidR="00FF5FE4" w:rsidDel="002371AD" w:rsidRDefault="0012612D">
      <w:pPr>
        <w:widowControl/>
        <w:numPr>
          <w:ilvl w:val="0"/>
          <w:numId w:val="2"/>
        </w:numPr>
        <w:spacing w:before="240" w:after="240"/>
        <w:ind w:left="0"/>
        <w:jc w:val="both"/>
        <w:rPr>
          <w:del w:id="2252" w:author="Carlos Eduardo Gonzaga Romaniello de Souza" w:date="2021-07-25T19:39:00Z"/>
        </w:rPr>
        <w:pPrChange w:id="2253" w:author="Carlos Eduardo Gonzaga Romaniello de Souza" w:date="2021-07-25T19:43:00Z">
          <w:pPr>
            <w:widowControl/>
            <w:numPr>
              <w:numId w:val="2"/>
            </w:numPr>
            <w:spacing w:before="240" w:after="240"/>
            <w:ind w:left="1428" w:hanging="360"/>
            <w:jc w:val="both"/>
          </w:pPr>
        </w:pPrChange>
      </w:pPr>
      <w:del w:id="2254" w:author="Carlos Eduardo Gonzaga Romaniello de Souza" w:date="2021-07-25T19:39:00Z">
        <w:r w:rsidDel="002371AD">
          <w:rPr>
            <w:b/>
          </w:rPr>
          <w:delText>Tempo de resposta</w:delText>
        </w:r>
        <w:r w:rsidDel="002371AD">
          <w:delText xml:space="preserve"> </w:delText>
        </w:r>
        <w:r w:rsidDel="002371AD">
          <w:rPr>
            <w:b/>
          </w:rPr>
          <w:delText xml:space="preserve">para consultas </w:delText>
        </w:r>
        <w:r w:rsidDel="002371AD">
          <w:delText>- O tempo de resposta do sistema para uma pesquisa será proporcional à quantidade de dados presentes no sistema e ao método de pesquisa implementado.</w:delText>
        </w:r>
      </w:del>
    </w:p>
    <w:p w14:paraId="2396948C" w14:textId="77777777" w:rsidR="00FF5FE4" w:rsidDel="002371AD" w:rsidRDefault="00FF5FE4">
      <w:pPr>
        <w:rPr>
          <w:del w:id="2255" w:author="Carlos Eduardo Gonzaga Romaniello de Souza" w:date="2021-07-25T19:39:00Z"/>
        </w:rPr>
      </w:pPr>
    </w:p>
    <w:p w14:paraId="62CD903B" w14:textId="77777777" w:rsidR="00FF5FE4" w:rsidDel="006D17B0" w:rsidRDefault="0012612D">
      <w:pPr>
        <w:pStyle w:val="Ttulo2"/>
        <w:numPr>
          <w:ilvl w:val="1"/>
          <w:numId w:val="9"/>
        </w:numPr>
        <w:rPr>
          <w:del w:id="2256" w:author="Carlos Eduardo Gonzaga Romaniello de Souza" w:date="2021-07-25T19:09:00Z"/>
        </w:rPr>
      </w:pPr>
      <w:del w:id="2257" w:author="Carlos Eduardo Gonzaga Romaniello de Souza" w:date="2021-07-25T19:39:00Z">
        <w:r w:rsidDel="002371AD">
          <w:delText>Manutenibilidade</w:delText>
        </w:r>
      </w:del>
    </w:p>
    <w:p w14:paraId="03230B51" w14:textId="77777777" w:rsidR="00FF5FE4" w:rsidDel="006D17B0" w:rsidRDefault="0012612D">
      <w:pPr>
        <w:pStyle w:val="Ttulo2"/>
        <w:numPr>
          <w:ilvl w:val="1"/>
          <w:numId w:val="9"/>
        </w:numPr>
        <w:rPr>
          <w:del w:id="2258" w:author="Carlos Eduardo Gonzaga Romaniello de Souza" w:date="2021-07-25T19:09:00Z"/>
          <w:color w:val="000000"/>
        </w:rPr>
        <w:pPrChange w:id="2259" w:author="Carlos Eduardo Gonzaga Romaniello de Souza" w:date="2021-07-25T19:43:00Z">
          <w:pPr>
            <w:widowControl/>
            <w:pBdr>
              <w:top w:val="nil"/>
              <w:left w:val="nil"/>
              <w:bottom w:val="nil"/>
              <w:right w:val="nil"/>
              <w:between w:val="nil"/>
            </w:pBdr>
            <w:ind w:left="708"/>
            <w:jc w:val="both"/>
          </w:pPr>
        </w:pPrChange>
      </w:pPr>
      <w:del w:id="2260" w:author="Carlos Eduardo Gonzaga Romaniello de Souza" w:date="2021-07-25T19:09:00Z">
        <w:r w:rsidDel="006D17B0">
          <w:rPr>
            <w:color w:val="000000"/>
          </w:rPr>
          <w:delText>São os requisitos que definem a capacidade do sistema de suportar mudanças, evoluções e  reparos. Definem a testabilidade, extensibilidade, adaptabilidade, compatibilidade, entre outros.</w:delText>
        </w:r>
        <w:bookmarkStart w:id="2261" w:name="_Toc78132791"/>
        <w:bookmarkEnd w:id="2261"/>
      </w:del>
    </w:p>
    <w:p w14:paraId="7275DAC5" w14:textId="77777777" w:rsidR="00FF5FE4" w:rsidDel="002371AD" w:rsidRDefault="00FF5FE4">
      <w:pPr>
        <w:pStyle w:val="Ttulo2"/>
        <w:numPr>
          <w:ilvl w:val="1"/>
          <w:numId w:val="9"/>
        </w:numPr>
        <w:rPr>
          <w:del w:id="2262" w:author="Carlos Eduardo Gonzaga Romaniello de Souza" w:date="2021-07-25T19:39:00Z"/>
          <w:color w:val="000000"/>
        </w:rPr>
        <w:pPrChange w:id="2263" w:author="Carlos Eduardo Gonzaga Romaniello de Souza" w:date="2021-07-25T19:43:00Z">
          <w:pPr>
            <w:widowControl/>
            <w:pBdr>
              <w:top w:val="nil"/>
              <w:left w:val="nil"/>
              <w:bottom w:val="nil"/>
              <w:right w:val="nil"/>
              <w:between w:val="nil"/>
            </w:pBdr>
            <w:ind w:left="624"/>
            <w:jc w:val="both"/>
          </w:pPr>
        </w:pPrChange>
      </w:pPr>
    </w:p>
    <w:p w14:paraId="2E56A830" w14:textId="77777777" w:rsidR="00FF5FE4" w:rsidDel="002371AD" w:rsidRDefault="0012612D">
      <w:pPr>
        <w:widowControl/>
        <w:numPr>
          <w:ilvl w:val="0"/>
          <w:numId w:val="4"/>
        </w:numPr>
        <w:spacing w:before="240" w:after="240"/>
        <w:ind w:left="0"/>
        <w:jc w:val="both"/>
        <w:rPr>
          <w:del w:id="2264" w:author="Carlos Eduardo Gonzaga Romaniello de Souza" w:date="2021-07-25T19:39:00Z"/>
        </w:rPr>
        <w:pPrChange w:id="2265" w:author="Carlos Eduardo Gonzaga Romaniello de Souza" w:date="2021-07-25T19:43:00Z">
          <w:pPr>
            <w:widowControl/>
            <w:numPr>
              <w:numId w:val="4"/>
            </w:numPr>
            <w:spacing w:before="240" w:after="240"/>
            <w:ind w:left="1428" w:hanging="360"/>
            <w:jc w:val="both"/>
          </w:pPr>
        </w:pPrChange>
      </w:pPr>
      <w:del w:id="2266" w:author="Carlos Eduardo Gonzaga Romaniello de Souza" w:date="2021-07-25T19:39:00Z">
        <w:r w:rsidDel="002371AD">
          <w:rPr>
            <w:b/>
          </w:rPr>
          <w:delText xml:space="preserve">Padrões de programação </w:delText>
        </w:r>
        <w:r w:rsidDel="002371AD">
          <w:delText>– Será adotado e adaptado o padrão de programação em C++ do Google.</w:delText>
        </w:r>
      </w:del>
    </w:p>
    <w:p w14:paraId="4D7F0424" w14:textId="77777777" w:rsidR="00FF5FE4" w:rsidDel="002371AD" w:rsidRDefault="00FF5FE4">
      <w:pPr>
        <w:rPr>
          <w:del w:id="2267" w:author="Carlos Eduardo Gonzaga Romaniello de Souza" w:date="2021-07-25T19:42:00Z"/>
        </w:rPr>
      </w:pPr>
    </w:p>
    <w:p w14:paraId="1CCEB697" w14:textId="77777777" w:rsidR="00FF5FE4" w:rsidDel="006D17B0" w:rsidRDefault="0012612D">
      <w:pPr>
        <w:pStyle w:val="Ttulo2"/>
        <w:numPr>
          <w:ilvl w:val="1"/>
          <w:numId w:val="9"/>
        </w:numPr>
        <w:rPr>
          <w:del w:id="2268" w:author="Carlos Eduardo Gonzaga Romaniello de Souza" w:date="2021-07-25T19:09:00Z"/>
        </w:rPr>
      </w:pPr>
      <w:del w:id="2269" w:author="Carlos Eduardo Gonzaga Romaniello de Souza" w:date="2021-07-25T19:42:00Z">
        <w:r w:rsidDel="002371AD">
          <w:delText>Portabilidade</w:delText>
        </w:r>
      </w:del>
    </w:p>
    <w:p w14:paraId="413F8CB5" w14:textId="77777777" w:rsidR="00FF5FE4" w:rsidDel="006D17B0" w:rsidRDefault="0012612D">
      <w:pPr>
        <w:pStyle w:val="Ttulo2"/>
        <w:numPr>
          <w:ilvl w:val="1"/>
          <w:numId w:val="9"/>
        </w:numPr>
        <w:rPr>
          <w:del w:id="2270" w:author="Carlos Eduardo Gonzaga Romaniello de Souza" w:date="2021-07-25T19:09:00Z"/>
          <w:color w:val="000000"/>
        </w:rPr>
        <w:pPrChange w:id="2271" w:author="Carlos Eduardo Gonzaga Romaniello de Souza" w:date="2021-07-25T19:43:00Z">
          <w:pPr>
            <w:widowControl/>
            <w:pBdr>
              <w:top w:val="nil"/>
              <w:left w:val="nil"/>
              <w:bottom w:val="nil"/>
              <w:right w:val="nil"/>
              <w:between w:val="nil"/>
            </w:pBdr>
            <w:ind w:left="708"/>
            <w:jc w:val="both"/>
          </w:pPr>
        </w:pPrChange>
      </w:pPr>
      <w:del w:id="2272" w:author="Carlos Eduardo Gonzaga Romaniello de Souza" w:date="2021-07-25T19:09:00Z">
        <w:r w:rsidDel="006D17B0">
          <w:rPr>
            <w:color w:val="000000"/>
          </w:rPr>
          <w:delText xml:space="preserve">Descreve-se aqui restricões relacionadas a infra-estrutura tecnológica necessária para o desenvolvimento, implantacão e a utilização do sistema. </w:delText>
        </w:r>
        <w:bookmarkStart w:id="2273" w:name="_Toc78132794"/>
        <w:bookmarkEnd w:id="2273"/>
      </w:del>
    </w:p>
    <w:p w14:paraId="3E05CB07" w14:textId="77777777" w:rsidR="00FF5FE4" w:rsidDel="002371AD" w:rsidRDefault="00FF5FE4">
      <w:pPr>
        <w:pStyle w:val="Ttulo2"/>
        <w:numPr>
          <w:ilvl w:val="1"/>
          <w:numId w:val="9"/>
        </w:numPr>
        <w:rPr>
          <w:del w:id="2274" w:author="Carlos Eduardo Gonzaga Romaniello de Souza" w:date="2021-07-25T19:42:00Z"/>
          <w:color w:val="000000"/>
        </w:rPr>
        <w:pPrChange w:id="2275" w:author="Carlos Eduardo Gonzaga Romaniello de Souza" w:date="2021-07-25T19:43:00Z">
          <w:pPr>
            <w:widowControl/>
            <w:pBdr>
              <w:top w:val="nil"/>
              <w:left w:val="nil"/>
              <w:bottom w:val="nil"/>
              <w:right w:val="nil"/>
              <w:between w:val="nil"/>
            </w:pBdr>
            <w:ind w:left="708"/>
            <w:jc w:val="both"/>
          </w:pPr>
        </w:pPrChange>
      </w:pPr>
    </w:p>
    <w:p w14:paraId="7F4AAC1F" w14:textId="77777777" w:rsidR="00FF5FE4" w:rsidDel="002371AD" w:rsidRDefault="0012612D">
      <w:pPr>
        <w:widowControl/>
        <w:pBdr>
          <w:top w:val="nil"/>
          <w:left w:val="nil"/>
          <w:bottom w:val="nil"/>
          <w:right w:val="nil"/>
          <w:between w:val="nil"/>
        </w:pBdr>
        <w:jc w:val="both"/>
        <w:rPr>
          <w:del w:id="2276" w:author="Carlos Eduardo Gonzaga Romaniello de Souza" w:date="2021-07-25T19:42:00Z"/>
        </w:rPr>
        <w:pPrChange w:id="2277" w:author="Carlos Eduardo Gonzaga Romaniello de Souza" w:date="2021-07-25T19:43:00Z">
          <w:pPr>
            <w:widowControl/>
            <w:pBdr>
              <w:top w:val="nil"/>
              <w:left w:val="nil"/>
              <w:bottom w:val="nil"/>
              <w:right w:val="nil"/>
              <w:between w:val="nil"/>
            </w:pBdr>
            <w:ind w:left="708"/>
            <w:jc w:val="both"/>
          </w:pPr>
        </w:pPrChange>
      </w:pPr>
      <w:del w:id="2278" w:author="Carlos Eduardo Gonzaga Romaniello de Souza" w:date="2021-07-25T19:42:00Z">
        <w:r w:rsidDel="002371AD">
          <w:delText>O único requisito de portabilidade para esse sistema é que o usuário possua um computador.</w:delText>
        </w:r>
      </w:del>
    </w:p>
    <w:p w14:paraId="6EBA26A2" w14:textId="77777777" w:rsidR="00FF5FE4" w:rsidDel="002371AD" w:rsidRDefault="00FF5FE4">
      <w:pPr>
        <w:rPr>
          <w:del w:id="2279" w:author="Carlos Eduardo Gonzaga Romaniello de Souza" w:date="2021-07-25T19:42:00Z"/>
        </w:rPr>
      </w:pPr>
    </w:p>
    <w:p w14:paraId="7668FAFA" w14:textId="77777777" w:rsidR="00FF5FE4" w:rsidDel="006D17B0" w:rsidRDefault="0012612D">
      <w:pPr>
        <w:pStyle w:val="Ttulo2"/>
        <w:numPr>
          <w:ilvl w:val="1"/>
          <w:numId w:val="9"/>
        </w:numPr>
        <w:rPr>
          <w:del w:id="2280" w:author="Carlos Eduardo Gonzaga Romaniello de Souza" w:date="2021-07-25T19:10:00Z"/>
        </w:rPr>
      </w:pPr>
      <w:del w:id="2281" w:author="Carlos Eduardo Gonzaga Romaniello de Souza" w:date="2021-07-25T19:42:00Z">
        <w:r w:rsidDel="002371AD">
          <w:delText>Requisitos Legais</w:delText>
        </w:r>
      </w:del>
    </w:p>
    <w:p w14:paraId="347138D7" w14:textId="77777777" w:rsidR="00FF5FE4" w:rsidDel="006D17B0" w:rsidRDefault="0012612D">
      <w:pPr>
        <w:pStyle w:val="Ttulo2"/>
        <w:numPr>
          <w:ilvl w:val="1"/>
          <w:numId w:val="9"/>
        </w:numPr>
        <w:rPr>
          <w:del w:id="2282" w:author="Carlos Eduardo Gonzaga Romaniello de Souza" w:date="2021-07-25T19:10:00Z"/>
          <w:color w:val="000000"/>
        </w:rPr>
        <w:pPrChange w:id="2283" w:author="Carlos Eduardo Gonzaga Romaniello de Souza" w:date="2021-07-25T19:43:00Z">
          <w:pPr>
            <w:widowControl/>
            <w:pBdr>
              <w:top w:val="nil"/>
              <w:left w:val="nil"/>
              <w:bottom w:val="nil"/>
              <w:right w:val="nil"/>
              <w:between w:val="nil"/>
            </w:pBdr>
            <w:ind w:left="792"/>
            <w:jc w:val="both"/>
          </w:pPr>
        </w:pPrChange>
      </w:pPr>
      <w:del w:id="2284" w:author="Carlos Eduardo Gonzaga Romaniello de Souza" w:date="2021-07-25T19:10:00Z">
        <w:r w:rsidDel="006D17B0">
          <w:rPr>
            <w:color w:val="000000"/>
          </w:rPr>
          <w:delText xml:space="preserve">Descreve-se aqui os requisitos não funcionais derivados da legislação que regula a construção do sistema, que restringem ou controlam de alguma maneira o seu desenvolvimento. </w:delText>
        </w:r>
        <w:bookmarkStart w:id="2285" w:name="_Toc78132797"/>
        <w:bookmarkEnd w:id="2285"/>
      </w:del>
    </w:p>
    <w:p w14:paraId="769E58DC" w14:textId="77777777" w:rsidR="00FF5FE4" w:rsidDel="002371AD" w:rsidRDefault="00FF5FE4">
      <w:pPr>
        <w:pStyle w:val="Ttulo2"/>
        <w:numPr>
          <w:ilvl w:val="1"/>
          <w:numId w:val="9"/>
        </w:numPr>
        <w:rPr>
          <w:del w:id="2286" w:author="Carlos Eduardo Gonzaga Romaniello de Souza" w:date="2021-07-25T19:42:00Z"/>
          <w:color w:val="000000"/>
        </w:rPr>
        <w:pPrChange w:id="2287" w:author="Carlos Eduardo Gonzaga Romaniello de Souza" w:date="2021-07-25T19:43:00Z">
          <w:pPr>
            <w:widowControl/>
            <w:pBdr>
              <w:top w:val="nil"/>
              <w:left w:val="nil"/>
              <w:bottom w:val="nil"/>
              <w:right w:val="nil"/>
              <w:between w:val="nil"/>
            </w:pBdr>
            <w:ind w:left="792"/>
            <w:jc w:val="both"/>
          </w:pPr>
        </w:pPrChange>
      </w:pPr>
    </w:p>
    <w:p w14:paraId="33C3D813" w14:textId="77777777" w:rsidR="00FF5FE4" w:rsidDel="002371AD" w:rsidRDefault="0012612D">
      <w:pPr>
        <w:widowControl/>
        <w:pBdr>
          <w:top w:val="nil"/>
          <w:left w:val="nil"/>
          <w:bottom w:val="nil"/>
          <w:right w:val="nil"/>
          <w:between w:val="nil"/>
        </w:pBdr>
        <w:jc w:val="both"/>
        <w:rPr>
          <w:del w:id="2288" w:author="Carlos Eduardo Gonzaga Romaniello de Souza" w:date="2021-07-25T19:42:00Z"/>
        </w:rPr>
        <w:pPrChange w:id="2289" w:author="Carlos Eduardo Gonzaga Romaniello de Souza" w:date="2021-07-25T19:43:00Z">
          <w:pPr>
            <w:widowControl/>
            <w:pBdr>
              <w:top w:val="nil"/>
              <w:left w:val="nil"/>
              <w:bottom w:val="nil"/>
              <w:right w:val="nil"/>
              <w:between w:val="nil"/>
            </w:pBdr>
            <w:ind w:left="792"/>
            <w:jc w:val="both"/>
          </w:pPr>
        </w:pPrChange>
      </w:pPr>
      <w:del w:id="2290" w:author="Carlos Eduardo Gonzaga Romaniello de Souza" w:date="2021-07-25T19:42:00Z">
        <w:r w:rsidDel="002371AD">
          <w:delText>Esse projeto está de acordo com as leis federais presentes no site do governo que estará presente nas referências.</w:delText>
        </w:r>
      </w:del>
    </w:p>
    <w:p w14:paraId="7B4516F5" w14:textId="77777777" w:rsidR="00FF5FE4" w:rsidDel="002371AD" w:rsidRDefault="00FF5FE4">
      <w:pPr>
        <w:rPr>
          <w:del w:id="2291" w:author="Carlos Eduardo Gonzaga Romaniello de Souza" w:date="2021-07-25T19:42:00Z"/>
        </w:rPr>
      </w:pPr>
    </w:p>
    <w:p w14:paraId="248EAED7" w14:textId="77777777" w:rsidR="00FF5FE4" w:rsidDel="002371AD" w:rsidRDefault="0012612D">
      <w:pPr>
        <w:pStyle w:val="Ttulo2"/>
        <w:numPr>
          <w:ilvl w:val="1"/>
          <w:numId w:val="9"/>
        </w:numPr>
        <w:rPr>
          <w:del w:id="2292" w:author="Carlos Eduardo Gonzaga Romaniello de Souza" w:date="2021-07-25T19:42:00Z"/>
        </w:rPr>
      </w:pPr>
      <w:del w:id="2293" w:author="Carlos Eduardo Gonzaga Romaniello de Souza" w:date="2021-07-25T19:42:00Z">
        <w:r w:rsidDel="002371AD">
          <w:delText>Requisitos de Segurança</w:delText>
        </w:r>
      </w:del>
    </w:p>
    <w:p w14:paraId="10D62F12" w14:textId="77777777" w:rsidR="00FF5FE4" w:rsidDel="006D17B0" w:rsidRDefault="0012612D">
      <w:pPr>
        <w:jc w:val="both"/>
        <w:rPr>
          <w:del w:id="2294" w:author="Carlos Eduardo Gonzaga Romaniello de Souza" w:date="2021-07-25T19:10:00Z"/>
        </w:rPr>
        <w:pPrChange w:id="2295" w:author="Carlos Eduardo Gonzaga Romaniello de Souza" w:date="2021-07-25T19:43:00Z">
          <w:pPr>
            <w:ind w:left="708"/>
            <w:jc w:val="both"/>
          </w:pPr>
        </w:pPrChange>
      </w:pPr>
      <w:del w:id="2296" w:author="Carlos Eduardo Gonzaga Romaniello de Souza" w:date="2021-07-25T19:10:00Z">
        <w:r w:rsidDel="006D17B0">
          <w:delText>Descreve-se aqui os requisitos que definem a política de segurança adotada para o sistema</w:delText>
        </w:r>
      </w:del>
    </w:p>
    <w:p w14:paraId="03D88B87" w14:textId="77777777" w:rsidR="00FF5FE4" w:rsidDel="006D17B0" w:rsidRDefault="0012612D">
      <w:pPr>
        <w:widowControl/>
        <w:numPr>
          <w:ilvl w:val="0"/>
          <w:numId w:val="6"/>
        </w:numPr>
        <w:spacing w:before="240" w:after="240" w:line="276" w:lineRule="auto"/>
        <w:ind w:left="0"/>
        <w:jc w:val="both"/>
        <w:rPr>
          <w:del w:id="2297" w:author="Carlos Eduardo Gonzaga Romaniello de Souza" w:date="2021-07-25T19:10:00Z"/>
        </w:rPr>
        <w:pPrChange w:id="2298" w:author="Carlos Eduardo Gonzaga Romaniello de Souza" w:date="2021-07-25T19:43:00Z">
          <w:pPr>
            <w:widowControl/>
            <w:numPr>
              <w:numId w:val="6"/>
            </w:numPr>
            <w:spacing w:before="240" w:after="240" w:line="276" w:lineRule="auto"/>
            <w:ind w:left="1428" w:hanging="360"/>
            <w:jc w:val="both"/>
          </w:pPr>
        </w:pPrChange>
      </w:pPr>
      <w:del w:id="2299" w:author="Carlos Eduardo Gonzaga Romaniello de Souza" w:date="2021-07-25T19:42:00Z">
        <w:r w:rsidDel="002371AD">
          <w:rPr>
            <w:b/>
          </w:rPr>
          <w:delText xml:space="preserve">Validação </w:delText>
        </w:r>
        <w:r w:rsidDel="002371AD">
          <w:delText xml:space="preserve">– </w:delText>
        </w:r>
      </w:del>
      <w:del w:id="2300" w:author="Carlos Eduardo Gonzaga Romaniello de Souza" w:date="2021-07-25T19:10:00Z">
        <w:r w:rsidDel="006D17B0">
          <w:delText>A validação dos dados cadastrados no sistema serão</w:delText>
        </w:r>
      </w:del>
      <w:del w:id="2301" w:author="Carlos Eduardo Gonzaga Romaniello de Souza" w:date="2021-07-25T19:42:00Z">
        <w:r w:rsidDel="002371AD">
          <w:delText xml:space="preserve"> de total responsabilidade do cliente. Os balanços fiscais e os dados consultados serão de responsabilidade do software.</w:delText>
        </w:r>
      </w:del>
    </w:p>
    <w:p w14:paraId="256D602F" w14:textId="77777777" w:rsidR="00FF5FE4" w:rsidRPr="006D17B0" w:rsidDel="002371AD" w:rsidRDefault="00FF5FE4">
      <w:pPr>
        <w:widowControl/>
        <w:numPr>
          <w:ilvl w:val="0"/>
          <w:numId w:val="6"/>
        </w:numPr>
        <w:spacing w:before="240" w:after="240" w:line="276" w:lineRule="auto"/>
        <w:ind w:left="0"/>
        <w:jc w:val="both"/>
        <w:rPr>
          <w:del w:id="2302" w:author="Carlos Eduardo Gonzaga Romaniello de Souza" w:date="2021-07-25T19:42:00Z"/>
          <w:rFonts w:ascii="Arial" w:eastAsia="Arial" w:hAnsi="Arial" w:cs="Arial"/>
          <w:color w:val="000000"/>
        </w:rPr>
        <w:pPrChange w:id="2303" w:author="Carlos Eduardo Gonzaga Romaniello de Souza" w:date="2021-07-25T19:43:00Z">
          <w:pPr>
            <w:widowControl/>
            <w:pBdr>
              <w:top w:val="nil"/>
              <w:left w:val="nil"/>
              <w:bottom w:val="nil"/>
              <w:right w:val="nil"/>
              <w:between w:val="nil"/>
            </w:pBdr>
            <w:jc w:val="both"/>
          </w:pPr>
        </w:pPrChange>
      </w:pPr>
    </w:p>
    <w:p w14:paraId="700FB001" w14:textId="77777777" w:rsidR="00FF5FE4" w:rsidDel="002371AD" w:rsidRDefault="0012612D">
      <w:pPr>
        <w:pStyle w:val="Ttulo2"/>
        <w:numPr>
          <w:ilvl w:val="1"/>
          <w:numId w:val="9"/>
        </w:numPr>
        <w:rPr>
          <w:del w:id="2304" w:author="Carlos Eduardo Gonzaga Romaniello de Souza" w:date="2021-07-25T19:42:00Z"/>
        </w:rPr>
      </w:pPr>
      <w:del w:id="2305" w:author="Carlos Eduardo Gonzaga Romaniello de Souza" w:date="2021-07-25T19:42:00Z">
        <w:r w:rsidDel="002371AD">
          <w:delText xml:space="preserve">Outros </w:delText>
        </w:r>
      </w:del>
      <w:del w:id="2306" w:author="Carlos Eduardo Gonzaga Romaniello de Souza" w:date="2021-07-25T19:10:00Z">
        <w:r w:rsidDel="006D17B0">
          <w:delText>Requisistos</w:delText>
        </w:r>
      </w:del>
      <w:del w:id="2307" w:author="Carlos Eduardo Gonzaga Romaniello de Souza" w:date="2021-07-25T19:42:00Z">
        <w:r w:rsidDel="002371AD">
          <w:delText xml:space="preserve"> Não Funcionais</w:delText>
        </w:r>
      </w:del>
    </w:p>
    <w:p w14:paraId="24E01AC3" w14:textId="77777777" w:rsidR="00FF5FE4" w:rsidDel="006D17B0" w:rsidRDefault="0012612D">
      <w:pPr>
        <w:pBdr>
          <w:top w:val="nil"/>
          <w:left w:val="nil"/>
          <w:bottom w:val="nil"/>
          <w:right w:val="nil"/>
          <w:between w:val="nil"/>
        </w:pBdr>
        <w:jc w:val="both"/>
        <w:rPr>
          <w:del w:id="2308" w:author="Carlos Eduardo Gonzaga Romaniello de Souza" w:date="2021-07-25T19:10:00Z"/>
          <w:color w:val="000000"/>
        </w:rPr>
        <w:pPrChange w:id="2309" w:author="Carlos Eduardo Gonzaga Romaniello de Souza" w:date="2021-07-25T19:43:00Z">
          <w:pPr>
            <w:pBdr>
              <w:top w:val="nil"/>
              <w:left w:val="nil"/>
              <w:bottom w:val="nil"/>
              <w:right w:val="nil"/>
              <w:between w:val="nil"/>
            </w:pBdr>
            <w:ind w:left="720"/>
            <w:jc w:val="both"/>
          </w:pPr>
        </w:pPrChange>
      </w:pPr>
      <w:del w:id="2310" w:author="Carlos Eduardo Gonzaga Romaniello de Souza" w:date="2021-07-25T19:10:00Z">
        <w:r w:rsidDel="006D17B0">
          <w:rPr>
            <w:color w:val="000000"/>
          </w:rPr>
          <w:delText xml:space="preserve">Descreve-e aqui os requisitos identificados para o sistema que não estão mapeados dentro da classificação adotada no corpo desse documento. </w:delText>
        </w:r>
      </w:del>
    </w:p>
    <w:p w14:paraId="446F832E" w14:textId="77777777" w:rsidR="00FF5FE4" w:rsidDel="002371AD" w:rsidRDefault="00FF5FE4">
      <w:pPr>
        <w:pBdr>
          <w:top w:val="nil"/>
          <w:left w:val="nil"/>
          <w:bottom w:val="nil"/>
          <w:right w:val="nil"/>
          <w:between w:val="nil"/>
        </w:pBdr>
        <w:jc w:val="both"/>
        <w:rPr>
          <w:del w:id="2311" w:author="Carlos Eduardo Gonzaga Romaniello de Souza" w:date="2021-07-25T19:42:00Z"/>
          <w:color w:val="000000"/>
        </w:rPr>
        <w:pPrChange w:id="2312" w:author="Carlos Eduardo Gonzaga Romaniello de Souza" w:date="2021-07-25T19:43:00Z">
          <w:pPr>
            <w:pBdr>
              <w:top w:val="nil"/>
              <w:left w:val="nil"/>
              <w:bottom w:val="nil"/>
              <w:right w:val="nil"/>
              <w:between w:val="nil"/>
            </w:pBdr>
            <w:ind w:left="720"/>
            <w:jc w:val="both"/>
          </w:pPr>
        </w:pPrChange>
      </w:pPr>
    </w:p>
    <w:p w14:paraId="05085B79" w14:textId="77777777" w:rsidR="00FF5FE4" w:rsidDel="002371AD" w:rsidRDefault="0012612D">
      <w:pPr>
        <w:widowControl/>
        <w:pBdr>
          <w:top w:val="nil"/>
          <w:left w:val="nil"/>
          <w:bottom w:val="nil"/>
          <w:right w:val="nil"/>
          <w:between w:val="nil"/>
        </w:pBdr>
        <w:jc w:val="both"/>
        <w:rPr>
          <w:del w:id="2313" w:author="Carlos Eduardo Gonzaga Romaniello de Souza" w:date="2021-07-25T19:42:00Z"/>
        </w:rPr>
        <w:pPrChange w:id="2314" w:author="Carlos Eduardo Gonzaga Romaniello de Souza" w:date="2021-07-25T19:43:00Z">
          <w:pPr>
            <w:widowControl/>
            <w:pBdr>
              <w:top w:val="nil"/>
              <w:left w:val="nil"/>
              <w:bottom w:val="nil"/>
              <w:right w:val="nil"/>
              <w:between w:val="nil"/>
            </w:pBdr>
            <w:ind w:left="708"/>
            <w:jc w:val="both"/>
          </w:pPr>
        </w:pPrChange>
      </w:pPr>
      <w:del w:id="2315" w:author="Carlos Eduardo Gonzaga Romaniello de Souza" w:date="2021-07-25T19:42:00Z">
        <w:r w:rsidDel="002371AD">
          <w:delText>Não existem outros requisitos não funcionais.</w:delText>
        </w:r>
      </w:del>
    </w:p>
    <w:p w14:paraId="2CA9E9AE" w14:textId="77777777" w:rsidR="00FF5FE4" w:rsidDel="002371AD" w:rsidRDefault="00FF5FE4">
      <w:pPr>
        <w:widowControl/>
        <w:pBdr>
          <w:top w:val="nil"/>
          <w:left w:val="nil"/>
          <w:bottom w:val="nil"/>
          <w:right w:val="nil"/>
          <w:between w:val="nil"/>
        </w:pBdr>
        <w:rPr>
          <w:del w:id="2316" w:author="Carlos Eduardo Gonzaga Romaniello de Souza" w:date="2021-07-25T19:42:00Z"/>
          <w:color w:val="000000"/>
        </w:rPr>
        <w:pPrChange w:id="2317" w:author="Carlos Eduardo Gonzaga Romaniello de Souza" w:date="2021-07-25T19:43:00Z">
          <w:pPr>
            <w:widowControl/>
            <w:pBdr>
              <w:top w:val="nil"/>
              <w:left w:val="nil"/>
              <w:bottom w:val="nil"/>
              <w:right w:val="nil"/>
              <w:between w:val="nil"/>
            </w:pBdr>
            <w:ind w:left="1416"/>
          </w:pPr>
        </w:pPrChange>
      </w:pPr>
    </w:p>
    <w:p w14:paraId="0D767EF2" w14:textId="77777777" w:rsidR="00FF5FE4" w:rsidDel="002371AD" w:rsidRDefault="00FF5FE4">
      <w:pPr>
        <w:widowControl/>
        <w:pBdr>
          <w:top w:val="nil"/>
          <w:left w:val="nil"/>
          <w:bottom w:val="nil"/>
          <w:right w:val="nil"/>
          <w:between w:val="nil"/>
        </w:pBdr>
        <w:jc w:val="both"/>
        <w:rPr>
          <w:del w:id="2318" w:author="Carlos Eduardo Gonzaga Romaniello de Souza" w:date="2021-07-25T19:42:00Z"/>
          <w:b/>
          <w:color w:val="0070C0"/>
        </w:rPr>
        <w:pPrChange w:id="2319" w:author="Carlos Eduardo Gonzaga Romaniello de Souza" w:date="2021-07-25T19:43:00Z">
          <w:pPr>
            <w:widowControl/>
            <w:pBdr>
              <w:top w:val="nil"/>
              <w:left w:val="nil"/>
              <w:bottom w:val="nil"/>
              <w:right w:val="nil"/>
              <w:between w:val="nil"/>
            </w:pBdr>
            <w:ind w:left="720"/>
            <w:jc w:val="both"/>
          </w:pPr>
        </w:pPrChange>
      </w:pPr>
    </w:p>
    <w:p w14:paraId="15F0CF60" w14:textId="77777777" w:rsidR="00FF5FE4" w:rsidDel="002371AD" w:rsidRDefault="00FF5FE4">
      <w:pPr>
        <w:widowControl/>
        <w:pBdr>
          <w:top w:val="nil"/>
          <w:left w:val="nil"/>
          <w:bottom w:val="nil"/>
          <w:right w:val="nil"/>
          <w:between w:val="nil"/>
        </w:pBdr>
        <w:jc w:val="both"/>
        <w:rPr>
          <w:del w:id="2320" w:author="Carlos Eduardo Gonzaga Romaniello de Souza" w:date="2021-07-25T19:42:00Z"/>
          <w:b/>
          <w:color w:val="0070C0"/>
        </w:rPr>
        <w:pPrChange w:id="2321" w:author="Carlos Eduardo Gonzaga Romaniello de Souza" w:date="2021-07-25T19:43:00Z">
          <w:pPr>
            <w:widowControl/>
            <w:pBdr>
              <w:top w:val="nil"/>
              <w:left w:val="nil"/>
              <w:bottom w:val="nil"/>
              <w:right w:val="nil"/>
              <w:between w:val="nil"/>
            </w:pBdr>
            <w:ind w:left="720"/>
            <w:jc w:val="both"/>
          </w:pPr>
        </w:pPrChange>
      </w:pPr>
    </w:p>
    <w:p w14:paraId="525057F6" w14:textId="77777777" w:rsidR="00FF5FE4" w:rsidRDefault="00FF5FE4">
      <w:pPr>
        <w:widowControl/>
        <w:pBdr>
          <w:top w:val="nil"/>
          <w:left w:val="nil"/>
          <w:bottom w:val="nil"/>
          <w:right w:val="nil"/>
          <w:between w:val="nil"/>
        </w:pBdr>
        <w:jc w:val="both"/>
        <w:rPr>
          <w:b/>
          <w:color w:val="0070C0"/>
        </w:rPr>
        <w:pPrChange w:id="2322" w:author="Carlos Eduardo Gonzaga Romaniello de Souza" w:date="2021-07-25T19:43:00Z">
          <w:pPr>
            <w:widowControl/>
            <w:pBdr>
              <w:top w:val="nil"/>
              <w:left w:val="nil"/>
              <w:bottom w:val="nil"/>
              <w:right w:val="nil"/>
              <w:between w:val="nil"/>
            </w:pBdr>
            <w:ind w:left="720"/>
            <w:jc w:val="both"/>
          </w:pPr>
        </w:pPrChange>
      </w:pPr>
    </w:p>
    <w:p w14:paraId="6F4B5A25" w14:textId="77777777" w:rsidR="00FF5FE4" w:rsidRDefault="0012612D">
      <w:pPr>
        <w:pStyle w:val="Ttulo1"/>
        <w:widowControl/>
        <w:numPr>
          <w:ilvl w:val="0"/>
          <w:numId w:val="9"/>
        </w:numPr>
      </w:pPr>
      <w:bookmarkStart w:id="2323" w:name="_Toc78135034"/>
      <w:r>
        <w:t>Referências</w:t>
      </w:r>
      <w:bookmarkEnd w:id="2323"/>
    </w:p>
    <w:p w14:paraId="38CE3F38" w14:textId="77777777" w:rsidR="00FF5FE4" w:rsidDel="006D17B0" w:rsidRDefault="00FF5FE4">
      <w:pPr>
        <w:rPr>
          <w:del w:id="2324" w:author="Carlos Eduardo Gonzaga Romaniello de Souza" w:date="2021-07-25T19:11:00Z"/>
        </w:rPr>
      </w:pPr>
    </w:p>
    <w:p w14:paraId="5B5C11E5" w14:textId="77777777" w:rsidR="00FF5FE4" w:rsidDel="006D17B0" w:rsidRDefault="00442C03">
      <w:pPr>
        <w:widowControl/>
        <w:pBdr>
          <w:top w:val="nil"/>
          <w:left w:val="nil"/>
          <w:bottom w:val="nil"/>
          <w:right w:val="nil"/>
          <w:between w:val="nil"/>
        </w:pBdr>
        <w:ind w:left="708"/>
        <w:jc w:val="both"/>
        <w:rPr>
          <w:del w:id="2325" w:author="Carlos Eduardo Gonzaga Romaniello de Souza" w:date="2021-07-25T19:11:00Z"/>
          <w:color w:val="000000"/>
        </w:rPr>
      </w:pPr>
      <w:del w:id="2326" w:author="Carlos Eduardo Gonzaga Romaniello de Souza" w:date="2021-07-25T19:11:00Z">
        <w:r w:rsidDel="006D17B0">
          <w:rPr>
            <w:color w:val="000000"/>
          </w:rPr>
          <w:delText>Descreve-se aqui a informação necessária para que todas as fontes de dados citadas na ERSw possam</w:delText>
        </w:r>
      </w:del>
    </w:p>
    <w:p w14:paraId="76277420" w14:textId="77777777" w:rsidR="00FF5FE4" w:rsidDel="006D17B0" w:rsidRDefault="00442C03">
      <w:pPr>
        <w:widowControl/>
        <w:pBdr>
          <w:top w:val="nil"/>
          <w:left w:val="nil"/>
          <w:bottom w:val="nil"/>
          <w:right w:val="nil"/>
          <w:between w:val="nil"/>
        </w:pBdr>
        <w:ind w:left="708"/>
        <w:jc w:val="both"/>
        <w:rPr>
          <w:del w:id="2327" w:author="Carlos Eduardo Gonzaga Romaniello de Souza" w:date="2021-07-25T19:11:00Z"/>
          <w:color w:val="000000"/>
        </w:rPr>
      </w:pPr>
      <w:del w:id="2328" w:author="Carlos Eduardo Gonzaga Romaniello de Souza" w:date="2021-07-25T19:11:00Z">
        <w:r w:rsidDel="006D17B0">
          <w:rPr>
            <w:color w:val="000000"/>
          </w:rPr>
          <w:delText>ser recuperadas, caso necessário</w:delText>
        </w:r>
      </w:del>
    </w:p>
    <w:p w14:paraId="629EEC14" w14:textId="77777777" w:rsidR="00FF5FE4" w:rsidRDefault="00FF5FE4">
      <w:pPr>
        <w:widowControl/>
        <w:pBdr>
          <w:top w:val="nil"/>
          <w:left w:val="nil"/>
          <w:bottom w:val="nil"/>
          <w:right w:val="nil"/>
          <w:between w:val="nil"/>
        </w:pBdr>
        <w:ind w:left="708"/>
        <w:jc w:val="both"/>
        <w:rPr>
          <w:color w:val="000000"/>
        </w:rPr>
      </w:pPr>
    </w:p>
    <w:p w14:paraId="05D3B03C" w14:textId="77777777" w:rsidR="00FF5FE4" w:rsidRDefault="00442C03">
      <w:pPr>
        <w:numPr>
          <w:ilvl w:val="0"/>
          <w:numId w:val="8"/>
        </w:numPr>
      </w:pPr>
      <w:r>
        <w:rPr>
          <w:color w:val="000000"/>
        </w:rPr>
        <w:t xml:space="preserve">Google C++ </w:t>
      </w:r>
      <w:proofErr w:type="spellStart"/>
      <w:r>
        <w:rPr>
          <w:color w:val="000000"/>
        </w:rPr>
        <w:t>Style</w:t>
      </w:r>
      <w:proofErr w:type="spellEnd"/>
      <w:r>
        <w:rPr>
          <w:color w:val="000000"/>
        </w:rPr>
        <w:t xml:space="preserve"> </w:t>
      </w:r>
      <w:proofErr w:type="spellStart"/>
      <w:r>
        <w:rPr>
          <w:color w:val="000000"/>
        </w:rPr>
        <w:t>Guide</w:t>
      </w:r>
      <w:proofErr w:type="spellEnd"/>
      <w:r>
        <w:rPr>
          <w:color w:val="000000"/>
        </w:rPr>
        <w:t xml:space="preserve">: </w:t>
      </w:r>
      <w:hyperlink r:id="rId18">
        <w:r>
          <w:rPr>
            <w:color w:val="1155CC"/>
          </w:rPr>
          <w:t>https://google.github.io/styleguide/cppguide.html</w:t>
        </w:r>
      </w:hyperlink>
    </w:p>
    <w:p w14:paraId="251C8FAB" w14:textId="77777777" w:rsidR="00FF5FE4" w:rsidRDefault="00442C03">
      <w:pPr>
        <w:numPr>
          <w:ilvl w:val="0"/>
          <w:numId w:val="8"/>
        </w:numPr>
      </w:pPr>
      <w:r>
        <w:t xml:space="preserve">Lei federal L9609: </w:t>
      </w:r>
      <w:hyperlink r:id="rId19">
        <w:r>
          <w:rPr>
            <w:color w:val="1155CC"/>
          </w:rPr>
          <w:t>http://www.planalto.gov.br/ccivil_03/leis/l9609.htm</w:t>
        </w:r>
      </w:hyperlink>
    </w:p>
    <w:sectPr w:rsidR="00FF5FE4">
      <w:headerReference w:type="default" r:id="rId20"/>
      <w:footerReference w:type="default" r:id="rId21"/>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AC0FA" w14:textId="77777777" w:rsidR="006D1882" w:rsidRDefault="006D1882">
      <w:r>
        <w:separator/>
      </w:r>
    </w:p>
  </w:endnote>
  <w:endnote w:type="continuationSeparator" w:id="0">
    <w:p w14:paraId="1FD34D3C" w14:textId="77777777" w:rsidR="006D1882" w:rsidRDefault="006D1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86E7" w14:textId="77777777" w:rsidR="00074A95" w:rsidRDefault="00074A95">
    <w:pPr>
      <w:pBdr>
        <w:top w:val="nil"/>
        <w:left w:val="nil"/>
        <w:bottom w:val="nil"/>
        <w:right w:val="nil"/>
        <w:between w:val="nil"/>
      </w:pBdr>
      <w:spacing w:line="276" w:lineRule="auto"/>
      <w:rPr>
        <w:color w:val="000000"/>
      </w:rPr>
    </w:pPr>
  </w:p>
  <w:tbl>
    <w:tblPr>
      <w:tblStyle w:val="a9"/>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074A95" w14:paraId="3153694A" w14:textId="77777777">
      <w:tc>
        <w:tcPr>
          <w:tcW w:w="3162" w:type="dxa"/>
          <w:tcBorders>
            <w:top w:val="nil"/>
            <w:left w:val="nil"/>
            <w:bottom w:val="nil"/>
            <w:right w:val="nil"/>
          </w:tcBorders>
        </w:tcPr>
        <w:p w14:paraId="4CC02768" w14:textId="77777777" w:rsidR="00074A95" w:rsidRDefault="00074A95">
          <w:pPr>
            <w:ind w:right="360"/>
            <w:rPr>
              <w:sz w:val="24"/>
              <w:szCs w:val="24"/>
            </w:rPr>
          </w:pPr>
          <w:r>
            <w:t>Confidencial</w:t>
          </w:r>
        </w:p>
      </w:tc>
      <w:tc>
        <w:tcPr>
          <w:tcW w:w="3162" w:type="dxa"/>
          <w:tcBorders>
            <w:top w:val="nil"/>
            <w:left w:val="nil"/>
            <w:bottom w:val="nil"/>
            <w:right w:val="nil"/>
          </w:tcBorders>
        </w:tcPr>
        <w:p w14:paraId="02B4A94F" w14:textId="77777777" w:rsidR="00074A95" w:rsidRDefault="00074A95">
          <w:pPr>
            <w:jc w:val="center"/>
          </w:pPr>
          <w:r>
            <w:rPr>
              <w:rFonts w:ascii="Noto Sans Symbols" w:eastAsia="Noto Sans Symbols" w:hAnsi="Noto Sans Symbols" w:cs="Noto Sans Symbols"/>
            </w:rPr>
            <w:t>©</w:t>
          </w:r>
          <w:proofErr w:type="spellStart"/>
          <w:r>
            <w:t>TerraLAB</w:t>
          </w:r>
          <w:proofErr w:type="spellEnd"/>
          <w:r>
            <w:t>, 2019</w:t>
          </w:r>
        </w:p>
      </w:tc>
      <w:tc>
        <w:tcPr>
          <w:tcW w:w="3162" w:type="dxa"/>
          <w:tcBorders>
            <w:top w:val="nil"/>
            <w:left w:val="nil"/>
            <w:bottom w:val="nil"/>
            <w:right w:val="nil"/>
          </w:tcBorders>
        </w:tcPr>
        <w:p w14:paraId="67CFFE15" w14:textId="0A832CCC" w:rsidR="00074A95" w:rsidRDefault="00074A95">
          <w:pPr>
            <w:jc w:val="right"/>
          </w:pPr>
          <w:r>
            <w:t xml:space="preserve">Página </w:t>
          </w:r>
          <w:r>
            <w:fldChar w:fldCharType="begin"/>
          </w:r>
          <w:r>
            <w:instrText>PAGE</w:instrText>
          </w:r>
          <w:r>
            <w:fldChar w:fldCharType="separate"/>
          </w:r>
          <w:r w:rsidR="00A8590D">
            <w:rPr>
              <w:noProof/>
            </w:rPr>
            <w:t>7</w:t>
          </w:r>
          <w:r>
            <w:fldChar w:fldCharType="end"/>
          </w:r>
        </w:p>
      </w:tc>
    </w:tr>
  </w:tbl>
  <w:p w14:paraId="67FAF773" w14:textId="77777777" w:rsidR="00074A95" w:rsidRDefault="00074A9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4868D" w14:textId="77777777" w:rsidR="006D1882" w:rsidRDefault="006D1882">
      <w:r>
        <w:separator/>
      </w:r>
    </w:p>
  </w:footnote>
  <w:footnote w:type="continuationSeparator" w:id="0">
    <w:p w14:paraId="21705635" w14:textId="77777777" w:rsidR="006D1882" w:rsidRDefault="006D1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A58D4" w14:textId="77777777" w:rsidR="00074A95" w:rsidRDefault="00074A95">
    <w:pPr>
      <w:rPr>
        <w:sz w:val="24"/>
        <w:szCs w:val="24"/>
      </w:rPr>
    </w:pPr>
  </w:p>
  <w:p w14:paraId="7DBE8E76" w14:textId="77777777" w:rsidR="00074A95" w:rsidRDefault="00074A95">
    <w:pPr>
      <w:pBdr>
        <w:top w:val="single" w:sz="6" w:space="1" w:color="000000"/>
      </w:pBdr>
      <w:rPr>
        <w:sz w:val="24"/>
        <w:szCs w:val="24"/>
      </w:rPr>
    </w:pPr>
  </w:p>
  <w:p w14:paraId="126C2FB8" w14:textId="77777777" w:rsidR="00074A95" w:rsidRDefault="00074A95">
    <w:pPr>
      <w:pBdr>
        <w:bottom w:val="single" w:sz="6" w:space="1" w:color="000000"/>
      </w:pBdr>
      <w:jc w:val="right"/>
      <w:rPr>
        <w:rFonts w:ascii="Arial" w:eastAsia="Arial" w:hAnsi="Arial" w:cs="Arial"/>
        <w:b/>
        <w:sz w:val="24"/>
        <w:szCs w:val="24"/>
      </w:rPr>
    </w:pPr>
    <w:proofErr w:type="spellStart"/>
    <w:r>
      <w:rPr>
        <w:rFonts w:ascii="Arial" w:eastAsia="Arial" w:hAnsi="Arial" w:cs="Arial"/>
        <w:b/>
        <w:sz w:val="24"/>
        <w:szCs w:val="24"/>
      </w:rPr>
      <w:t>TerraLAB</w:t>
    </w:r>
    <w:proofErr w:type="spellEnd"/>
    <w:r>
      <w:rPr>
        <w:rFonts w:ascii="Arial" w:eastAsia="Arial" w:hAnsi="Arial" w:cs="Arial"/>
        <w:b/>
        <w:sz w:val="24"/>
        <w:szCs w:val="24"/>
      </w:rPr>
      <w:t xml:space="preserve"> – Laboratório para Modelagem e Simulação de Sistemas Terrestres</w:t>
    </w:r>
  </w:p>
  <w:p w14:paraId="5B6F5A38" w14:textId="77777777" w:rsidR="00074A95" w:rsidRDefault="00074A95">
    <w:pPr>
      <w:pBdr>
        <w:bottom w:val="single" w:sz="6" w:space="1" w:color="000000"/>
      </w:pBdr>
      <w:jc w:val="right"/>
      <w:rPr>
        <w:rFonts w:ascii="Arial" w:eastAsia="Arial" w:hAnsi="Arial" w:cs="Arial"/>
        <w:b/>
        <w:sz w:val="24"/>
        <w:szCs w:val="24"/>
      </w:rPr>
    </w:pPr>
    <w:r>
      <w:rPr>
        <w:rFonts w:ascii="Arial" w:eastAsia="Arial" w:hAnsi="Arial" w:cs="Arial"/>
        <w:b/>
        <w:sz w:val="24"/>
        <w:szCs w:val="24"/>
      </w:rPr>
      <w:t>Departamento de Computação - UFOP</w:t>
    </w:r>
  </w:p>
  <w:p w14:paraId="59E4EEE8" w14:textId="77777777" w:rsidR="00074A95" w:rsidRDefault="00074A95">
    <w:pPr>
      <w:pBdr>
        <w:bottom w:val="single" w:sz="6" w:space="1" w:color="000000"/>
      </w:pBdr>
      <w:jc w:val="right"/>
      <w:rPr>
        <w:sz w:val="24"/>
        <w:szCs w:val="24"/>
      </w:rPr>
    </w:pPr>
  </w:p>
  <w:p w14:paraId="3EAE2EF2" w14:textId="77777777" w:rsidR="00074A95" w:rsidRDefault="00074A9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65112" w14:textId="77777777" w:rsidR="00074A95" w:rsidRDefault="00074A95">
    <w:pPr>
      <w:pBdr>
        <w:top w:val="nil"/>
        <w:left w:val="nil"/>
        <w:bottom w:val="nil"/>
        <w:right w:val="nil"/>
        <w:between w:val="nil"/>
      </w:pBdr>
      <w:spacing w:line="276" w:lineRule="auto"/>
    </w:pPr>
  </w:p>
  <w:tbl>
    <w:tblPr>
      <w:tblStyle w:val="a8"/>
      <w:tblW w:w="934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13"/>
      <w:gridCol w:w="2041"/>
      <w:gridCol w:w="990"/>
    </w:tblGrid>
    <w:tr w:rsidR="00074A95" w14:paraId="024BE693" w14:textId="77777777">
      <w:tc>
        <w:tcPr>
          <w:tcW w:w="6313" w:type="dxa"/>
          <w:tcBorders>
            <w:top w:val="single" w:sz="6" w:space="0" w:color="000000"/>
            <w:left w:val="single" w:sz="6" w:space="0" w:color="000000"/>
            <w:bottom w:val="single" w:sz="6" w:space="0" w:color="000000"/>
            <w:right w:val="single" w:sz="6" w:space="0" w:color="000000"/>
          </w:tcBorders>
        </w:tcPr>
        <w:p w14:paraId="359100CC" w14:textId="77777777" w:rsidR="00074A95" w:rsidRDefault="00074A95">
          <w:r>
            <w:t>Giro do gado</w:t>
          </w:r>
        </w:p>
      </w:tc>
      <w:tc>
        <w:tcPr>
          <w:tcW w:w="2041" w:type="dxa"/>
          <w:tcBorders>
            <w:top w:val="single" w:sz="6" w:space="0" w:color="000000"/>
            <w:left w:val="single" w:sz="6" w:space="0" w:color="000000"/>
            <w:bottom w:val="single" w:sz="6" w:space="0" w:color="000000"/>
            <w:right w:val="single" w:sz="6" w:space="0" w:color="000000"/>
          </w:tcBorders>
        </w:tcPr>
        <w:p w14:paraId="16D8631C" w14:textId="77777777" w:rsidR="00074A95" w:rsidRDefault="00074A95" w:rsidP="00442C03">
          <w:pPr>
            <w:tabs>
              <w:tab w:val="left" w:pos="1135"/>
            </w:tabs>
            <w:spacing w:before="40"/>
            <w:ind w:right="68"/>
          </w:pPr>
          <w:r>
            <w:t xml:space="preserve">  Versão:   1.0</w:t>
          </w:r>
        </w:p>
      </w:tc>
      <w:tc>
        <w:tcPr>
          <w:tcW w:w="990" w:type="dxa"/>
          <w:vMerge w:val="restart"/>
          <w:tcBorders>
            <w:top w:val="single" w:sz="6" w:space="0" w:color="000000"/>
            <w:left w:val="single" w:sz="6" w:space="0" w:color="000000"/>
          </w:tcBorders>
        </w:tcPr>
        <w:p w14:paraId="065EEA37" w14:textId="77777777" w:rsidR="00074A95" w:rsidRDefault="00074A95">
          <w:pPr>
            <w:tabs>
              <w:tab w:val="left" w:pos="1135"/>
            </w:tabs>
            <w:spacing w:before="40"/>
            <w:ind w:right="68"/>
          </w:pPr>
          <w:r>
            <w:rPr>
              <w:noProof/>
            </w:rPr>
            <w:drawing>
              <wp:inline distT="0" distB="0" distL="0" distR="0" wp14:anchorId="66199E4B" wp14:editId="7FDA98A8">
                <wp:extent cx="424180" cy="443865"/>
                <wp:effectExtent l="0" t="0" r="0" b="0"/>
                <wp:docPr id="8" name="image4.jpg" descr="logoPeq"/>
                <wp:cNvGraphicFramePr/>
                <a:graphic xmlns:a="http://schemas.openxmlformats.org/drawingml/2006/main">
                  <a:graphicData uri="http://schemas.openxmlformats.org/drawingml/2006/picture">
                    <pic:pic xmlns:pic="http://schemas.openxmlformats.org/drawingml/2006/picture">
                      <pic:nvPicPr>
                        <pic:cNvPr id="0" name="image4.jpg" descr="logoPeq"/>
                        <pic:cNvPicPr preferRelativeResize="0"/>
                      </pic:nvPicPr>
                      <pic:blipFill>
                        <a:blip r:embed="rId1"/>
                        <a:srcRect/>
                        <a:stretch>
                          <a:fillRect/>
                        </a:stretch>
                      </pic:blipFill>
                      <pic:spPr>
                        <a:xfrm>
                          <a:off x="0" y="0"/>
                          <a:ext cx="424180" cy="443865"/>
                        </a:xfrm>
                        <a:prstGeom prst="rect">
                          <a:avLst/>
                        </a:prstGeom>
                        <a:ln/>
                      </pic:spPr>
                    </pic:pic>
                  </a:graphicData>
                </a:graphic>
              </wp:inline>
            </w:drawing>
          </w:r>
        </w:p>
      </w:tc>
    </w:tr>
    <w:tr w:rsidR="00074A95" w14:paraId="3FCBE90C" w14:textId="77777777">
      <w:tc>
        <w:tcPr>
          <w:tcW w:w="6313" w:type="dxa"/>
          <w:tcBorders>
            <w:top w:val="single" w:sz="6" w:space="0" w:color="000000"/>
            <w:left w:val="single" w:sz="6" w:space="0" w:color="000000"/>
            <w:bottom w:val="single" w:sz="6" w:space="0" w:color="000000"/>
            <w:right w:val="single" w:sz="6" w:space="0" w:color="000000"/>
          </w:tcBorders>
        </w:tcPr>
        <w:p w14:paraId="34D9376C" w14:textId="77777777" w:rsidR="00074A95" w:rsidRDefault="00074A95">
          <w:r>
            <w:t>Especificação de Requisitos</w:t>
          </w:r>
        </w:p>
      </w:tc>
      <w:tc>
        <w:tcPr>
          <w:tcW w:w="2041" w:type="dxa"/>
          <w:tcBorders>
            <w:top w:val="single" w:sz="6" w:space="0" w:color="000000"/>
            <w:left w:val="single" w:sz="6" w:space="0" w:color="000000"/>
            <w:bottom w:val="single" w:sz="6" w:space="0" w:color="000000"/>
            <w:right w:val="single" w:sz="6" w:space="0" w:color="000000"/>
          </w:tcBorders>
        </w:tcPr>
        <w:p w14:paraId="0C2FEF8D" w14:textId="77777777" w:rsidR="00074A95" w:rsidRDefault="00074A95" w:rsidP="00442C03">
          <w:r>
            <w:t xml:space="preserve">  Data:  25/07/2021</w:t>
          </w:r>
        </w:p>
      </w:tc>
      <w:tc>
        <w:tcPr>
          <w:tcW w:w="990" w:type="dxa"/>
          <w:vMerge/>
          <w:tcBorders>
            <w:top w:val="single" w:sz="6" w:space="0" w:color="000000"/>
            <w:left w:val="single" w:sz="6" w:space="0" w:color="000000"/>
          </w:tcBorders>
        </w:tcPr>
        <w:p w14:paraId="26059904" w14:textId="77777777" w:rsidR="00074A95" w:rsidRDefault="00074A95">
          <w:pPr>
            <w:pBdr>
              <w:top w:val="nil"/>
              <w:left w:val="nil"/>
              <w:bottom w:val="nil"/>
              <w:right w:val="nil"/>
              <w:between w:val="nil"/>
            </w:pBdr>
            <w:spacing w:line="276" w:lineRule="auto"/>
          </w:pPr>
        </w:p>
      </w:tc>
    </w:tr>
    <w:tr w:rsidR="00074A95" w14:paraId="76265882" w14:textId="77777777">
      <w:tc>
        <w:tcPr>
          <w:tcW w:w="8354" w:type="dxa"/>
          <w:gridSpan w:val="2"/>
          <w:tcBorders>
            <w:top w:val="single" w:sz="6" w:space="0" w:color="000000"/>
            <w:left w:val="single" w:sz="6" w:space="0" w:color="000000"/>
            <w:bottom w:val="single" w:sz="6" w:space="0" w:color="000000"/>
            <w:right w:val="single" w:sz="6" w:space="0" w:color="000000"/>
          </w:tcBorders>
        </w:tcPr>
        <w:p w14:paraId="0CB84CDA" w14:textId="77777777" w:rsidR="00074A95" w:rsidRDefault="00074A95">
          <w:r>
            <w:t>&lt;identificador do documento&gt;</w:t>
          </w:r>
        </w:p>
      </w:tc>
      <w:tc>
        <w:tcPr>
          <w:tcW w:w="990" w:type="dxa"/>
          <w:vMerge/>
          <w:tcBorders>
            <w:top w:val="single" w:sz="6" w:space="0" w:color="000000"/>
            <w:left w:val="single" w:sz="6" w:space="0" w:color="000000"/>
          </w:tcBorders>
        </w:tcPr>
        <w:p w14:paraId="1568F25B" w14:textId="77777777" w:rsidR="00074A95" w:rsidRDefault="00074A95">
          <w:pPr>
            <w:pBdr>
              <w:top w:val="nil"/>
              <w:left w:val="nil"/>
              <w:bottom w:val="nil"/>
              <w:right w:val="nil"/>
              <w:between w:val="nil"/>
            </w:pBdr>
            <w:spacing w:line="276" w:lineRule="auto"/>
          </w:pPr>
        </w:p>
      </w:tc>
    </w:tr>
  </w:tbl>
  <w:p w14:paraId="381E700F" w14:textId="77777777" w:rsidR="00074A95" w:rsidRDefault="00074A9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072"/>
    <w:multiLevelType w:val="multilevel"/>
    <w:tmpl w:val="C2DC1F2E"/>
    <w:lvl w:ilvl="0">
      <w:start w:val="3"/>
      <w:numFmt w:val="bullet"/>
      <w:lvlText w:val="-"/>
      <w:lvlJc w:val="left"/>
      <w:pPr>
        <w:ind w:left="1985" w:hanging="567"/>
      </w:pPr>
      <w:rPr>
        <w:rFonts w:ascii="Times New Roman" w:eastAsia="Times New Roman" w:hAnsi="Times New Roman" w:cs="Times New Roman"/>
      </w:rPr>
    </w:lvl>
    <w:lvl w:ilvl="1">
      <w:start w:val="3"/>
      <w:numFmt w:val="bullet"/>
      <w:lvlText w:val="-"/>
      <w:lvlJc w:val="left"/>
      <w:pPr>
        <w:ind w:left="2169" w:hanging="567"/>
      </w:pPr>
      <w:rPr>
        <w:rFonts w:ascii="Times New Roman" w:eastAsia="Times New Roman" w:hAnsi="Times New Roman" w:cs="Times New Roman"/>
      </w:rPr>
    </w:lvl>
    <w:lvl w:ilvl="2">
      <w:start w:val="1"/>
      <w:numFmt w:val="bullet"/>
      <w:lvlText w:val="▪"/>
      <w:lvlJc w:val="left"/>
      <w:pPr>
        <w:ind w:left="3204" w:hanging="360"/>
      </w:pPr>
      <w:rPr>
        <w:rFonts w:ascii="Noto Sans Symbols" w:eastAsia="Noto Sans Symbols" w:hAnsi="Noto Sans Symbols" w:cs="Noto Sans Symbols"/>
      </w:rPr>
    </w:lvl>
    <w:lvl w:ilvl="3">
      <w:start w:val="1"/>
      <w:numFmt w:val="bullet"/>
      <w:lvlText w:val="●"/>
      <w:lvlJc w:val="left"/>
      <w:pPr>
        <w:ind w:left="3924" w:hanging="360"/>
      </w:pPr>
      <w:rPr>
        <w:rFonts w:ascii="Noto Sans Symbols" w:eastAsia="Noto Sans Symbols" w:hAnsi="Noto Sans Symbols" w:cs="Noto Sans Symbols"/>
      </w:rPr>
    </w:lvl>
    <w:lvl w:ilvl="4">
      <w:start w:val="1"/>
      <w:numFmt w:val="bullet"/>
      <w:lvlText w:val="o"/>
      <w:lvlJc w:val="left"/>
      <w:pPr>
        <w:ind w:left="4644" w:hanging="360"/>
      </w:pPr>
      <w:rPr>
        <w:rFonts w:ascii="Courier New" w:eastAsia="Courier New" w:hAnsi="Courier New" w:cs="Courier New"/>
      </w:rPr>
    </w:lvl>
    <w:lvl w:ilvl="5">
      <w:start w:val="1"/>
      <w:numFmt w:val="bullet"/>
      <w:lvlText w:val="▪"/>
      <w:lvlJc w:val="left"/>
      <w:pPr>
        <w:ind w:left="5364" w:hanging="360"/>
      </w:pPr>
      <w:rPr>
        <w:rFonts w:ascii="Noto Sans Symbols" w:eastAsia="Noto Sans Symbols" w:hAnsi="Noto Sans Symbols" w:cs="Noto Sans Symbols"/>
      </w:rPr>
    </w:lvl>
    <w:lvl w:ilvl="6">
      <w:start w:val="1"/>
      <w:numFmt w:val="bullet"/>
      <w:lvlText w:val="●"/>
      <w:lvlJc w:val="left"/>
      <w:pPr>
        <w:ind w:left="6084" w:hanging="360"/>
      </w:pPr>
      <w:rPr>
        <w:rFonts w:ascii="Noto Sans Symbols" w:eastAsia="Noto Sans Symbols" w:hAnsi="Noto Sans Symbols" w:cs="Noto Sans Symbols"/>
      </w:rPr>
    </w:lvl>
    <w:lvl w:ilvl="7">
      <w:start w:val="1"/>
      <w:numFmt w:val="bullet"/>
      <w:lvlText w:val="o"/>
      <w:lvlJc w:val="left"/>
      <w:pPr>
        <w:ind w:left="6804" w:hanging="360"/>
      </w:pPr>
      <w:rPr>
        <w:rFonts w:ascii="Courier New" w:eastAsia="Courier New" w:hAnsi="Courier New" w:cs="Courier New"/>
      </w:rPr>
    </w:lvl>
    <w:lvl w:ilvl="8">
      <w:start w:val="1"/>
      <w:numFmt w:val="bullet"/>
      <w:lvlText w:val="▪"/>
      <w:lvlJc w:val="left"/>
      <w:pPr>
        <w:ind w:left="7524" w:hanging="360"/>
      </w:pPr>
      <w:rPr>
        <w:rFonts w:ascii="Noto Sans Symbols" w:eastAsia="Noto Sans Symbols" w:hAnsi="Noto Sans Symbols" w:cs="Noto Sans Symbols"/>
      </w:rPr>
    </w:lvl>
  </w:abstractNum>
  <w:abstractNum w:abstractNumId="1" w15:restartNumberingAfterBreak="0">
    <w:nsid w:val="0BF72946"/>
    <w:multiLevelType w:val="multilevel"/>
    <w:tmpl w:val="0E507AEE"/>
    <w:lvl w:ilvl="0">
      <w:start w:val="1"/>
      <w:numFmt w:val="lowerLetter"/>
      <w:lvlText w:val="%1."/>
      <w:lvlJc w:val="left"/>
      <w:pPr>
        <w:ind w:left="720" w:firstLine="0"/>
      </w:pPr>
      <w:rPr>
        <w:rFonts w:hint="default"/>
        <w:b w:val="0"/>
        <w:sz w:val="20"/>
        <w:szCs w:val="20"/>
      </w:rPr>
    </w:lvl>
    <w:lvl w:ilvl="1">
      <w:start w:val="1"/>
      <w:numFmt w:val="decimal"/>
      <w:lvlText w:val="%1.%2"/>
      <w:lvlJc w:val="left"/>
      <w:pPr>
        <w:ind w:left="720" w:firstLine="0"/>
      </w:pPr>
      <w:rPr>
        <w:rFonts w:ascii="Arial" w:eastAsia="Arial" w:hAnsi="Arial" w:cs="Arial"/>
        <w:b/>
        <w:color w:val="auto"/>
        <w:sz w:val="20"/>
        <w:szCs w:val="20"/>
      </w:r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720" w:firstLine="0"/>
      </w:pPr>
    </w:lvl>
    <w:lvl w:ilvl="5">
      <w:start w:val="1"/>
      <w:numFmt w:val="decimal"/>
      <w:lvlText w:val="%1.%2.%3.%4.%5.%6"/>
      <w:lvlJc w:val="left"/>
      <w:pPr>
        <w:ind w:left="720" w:firstLine="0"/>
      </w:pPr>
    </w:lvl>
    <w:lvl w:ilvl="6">
      <w:start w:val="1"/>
      <w:numFmt w:val="decimal"/>
      <w:lvlText w:val="%1.%2.%3.%4.%5.%6.%7"/>
      <w:lvlJc w:val="left"/>
      <w:pPr>
        <w:ind w:left="720" w:firstLine="0"/>
      </w:pPr>
    </w:lvl>
    <w:lvl w:ilvl="7">
      <w:start w:val="1"/>
      <w:numFmt w:val="decimal"/>
      <w:lvlText w:val="%1.%2.%3.%4.%5.%6.%7.%8"/>
      <w:lvlJc w:val="left"/>
      <w:pPr>
        <w:ind w:left="720" w:firstLine="0"/>
      </w:pPr>
    </w:lvl>
    <w:lvl w:ilvl="8">
      <w:start w:val="1"/>
      <w:numFmt w:val="decimal"/>
      <w:lvlText w:val="%1.%2.%3.%4.%5.%6.%7.%8.%9"/>
      <w:lvlJc w:val="left"/>
      <w:pPr>
        <w:ind w:left="720" w:firstLine="0"/>
      </w:pPr>
    </w:lvl>
  </w:abstractNum>
  <w:abstractNum w:abstractNumId="2" w15:restartNumberingAfterBreak="0">
    <w:nsid w:val="0CCF0A38"/>
    <w:multiLevelType w:val="hybridMultilevel"/>
    <w:tmpl w:val="70C2326E"/>
    <w:lvl w:ilvl="0" w:tplc="1DE8976E">
      <w:start w:val="1"/>
      <w:numFmt w:val="lowerLetter"/>
      <w:lvlText w:val="%1."/>
      <w:lvlJc w:val="left"/>
      <w:pPr>
        <w:ind w:left="1440" w:hanging="360"/>
      </w:pPr>
      <w:rPr>
        <w:b w:val="0"/>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E5333AC"/>
    <w:multiLevelType w:val="multilevel"/>
    <w:tmpl w:val="1F94E7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32E12D2"/>
    <w:multiLevelType w:val="multilevel"/>
    <w:tmpl w:val="67AA48DE"/>
    <w:lvl w:ilvl="0">
      <w:start w:val="1"/>
      <w:numFmt w:val="bullet"/>
      <w:lvlText w:val="●"/>
      <w:lvlJc w:val="left"/>
      <w:pPr>
        <w:ind w:left="1701" w:hanging="567"/>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863D33"/>
    <w:multiLevelType w:val="multilevel"/>
    <w:tmpl w:val="35B02F6E"/>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6" w15:restartNumberingAfterBreak="0">
    <w:nsid w:val="1E4A3099"/>
    <w:multiLevelType w:val="multilevel"/>
    <w:tmpl w:val="0E702014"/>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7" w15:restartNumberingAfterBreak="0">
    <w:nsid w:val="257A047F"/>
    <w:multiLevelType w:val="hybridMultilevel"/>
    <w:tmpl w:val="C762A416"/>
    <w:lvl w:ilvl="0" w:tplc="0416000B">
      <w:start w:val="1"/>
      <w:numFmt w:val="bullet"/>
      <w:lvlText w:val=""/>
      <w:lvlJc w:val="left"/>
      <w:pPr>
        <w:ind w:left="1440" w:hanging="360"/>
      </w:pPr>
      <w:rPr>
        <w:rFonts w:ascii="Wingdings" w:hAnsi="Wingdings" w:hint="default"/>
      </w:rPr>
    </w:lvl>
    <w:lvl w:ilvl="1" w:tplc="7BAA96B6">
      <w:start w:val="1"/>
      <w:numFmt w:val="bullet"/>
      <w:lvlText w:val=""/>
      <w:lvlJc w:val="left"/>
      <w:pPr>
        <w:ind w:left="2160" w:hanging="360"/>
      </w:pPr>
      <w:rPr>
        <w:rFonts w:ascii="Arial" w:hAnsi="Arial" w:cs="Arial" w:hint="default"/>
        <w:color w:val="000000" w:themeColor="text1"/>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25C405DB"/>
    <w:multiLevelType w:val="multilevel"/>
    <w:tmpl w:val="C58075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BA22821"/>
    <w:multiLevelType w:val="hybridMultilevel"/>
    <w:tmpl w:val="4AF2B6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EC07FFB"/>
    <w:multiLevelType w:val="multilevel"/>
    <w:tmpl w:val="4372CCC2"/>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1" w15:restartNumberingAfterBreak="0">
    <w:nsid w:val="3ED52B8F"/>
    <w:multiLevelType w:val="multilevel"/>
    <w:tmpl w:val="E3F6FCD2"/>
    <w:lvl w:ilvl="0">
      <w:start w:val="1"/>
      <w:numFmt w:val="lowerLetter"/>
      <w:lvlText w:val="%1."/>
      <w:lvlJc w:val="left"/>
      <w:pPr>
        <w:ind w:left="720" w:firstLine="0"/>
      </w:pPr>
      <w:rPr>
        <w:rFonts w:hint="default"/>
        <w:b w:val="0"/>
        <w:sz w:val="20"/>
        <w:szCs w:val="20"/>
      </w:rPr>
    </w:lvl>
    <w:lvl w:ilvl="1">
      <w:start w:val="1"/>
      <w:numFmt w:val="decimal"/>
      <w:lvlText w:val="%1.%2"/>
      <w:lvlJc w:val="left"/>
      <w:pPr>
        <w:ind w:left="720" w:firstLine="0"/>
      </w:pPr>
      <w:rPr>
        <w:rFonts w:ascii="Arial" w:eastAsia="Arial" w:hAnsi="Arial" w:cs="Arial"/>
        <w:b/>
        <w:color w:val="auto"/>
        <w:sz w:val="20"/>
        <w:szCs w:val="20"/>
      </w:r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720" w:firstLine="0"/>
      </w:pPr>
    </w:lvl>
    <w:lvl w:ilvl="5">
      <w:start w:val="1"/>
      <w:numFmt w:val="decimal"/>
      <w:lvlText w:val="%1.%2.%3.%4.%5.%6"/>
      <w:lvlJc w:val="left"/>
      <w:pPr>
        <w:ind w:left="720" w:firstLine="0"/>
      </w:pPr>
    </w:lvl>
    <w:lvl w:ilvl="6">
      <w:start w:val="1"/>
      <w:numFmt w:val="decimal"/>
      <w:lvlText w:val="%1.%2.%3.%4.%5.%6.%7"/>
      <w:lvlJc w:val="left"/>
      <w:pPr>
        <w:ind w:left="720" w:firstLine="0"/>
      </w:pPr>
    </w:lvl>
    <w:lvl w:ilvl="7">
      <w:start w:val="1"/>
      <w:numFmt w:val="decimal"/>
      <w:lvlText w:val="%1.%2.%3.%4.%5.%6.%7.%8"/>
      <w:lvlJc w:val="left"/>
      <w:pPr>
        <w:ind w:left="720" w:firstLine="0"/>
      </w:pPr>
    </w:lvl>
    <w:lvl w:ilvl="8">
      <w:start w:val="1"/>
      <w:numFmt w:val="decimal"/>
      <w:lvlText w:val="%1.%2.%3.%4.%5.%6.%7.%8.%9"/>
      <w:lvlJc w:val="left"/>
      <w:pPr>
        <w:ind w:left="720" w:firstLine="0"/>
      </w:pPr>
    </w:lvl>
  </w:abstractNum>
  <w:abstractNum w:abstractNumId="12" w15:restartNumberingAfterBreak="0">
    <w:nsid w:val="4B44395F"/>
    <w:multiLevelType w:val="hybridMultilevel"/>
    <w:tmpl w:val="556684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59044D6"/>
    <w:multiLevelType w:val="multilevel"/>
    <w:tmpl w:val="2580E490"/>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4" w15:restartNumberingAfterBreak="0">
    <w:nsid w:val="574E0A8D"/>
    <w:multiLevelType w:val="multilevel"/>
    <w:tmpl w:val="E2E88652"/>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5" w15:restartNumberingAfterBreak="0">
    <w:nsid w:val="59252E37"/>
    <w:multiLevelType w:val="multilevel"/>
    <w:tmpl w:val="BBC2A50A"/>
    <w:lvl w:ilvl="0">
      <w:start w:val="1"/>
      <w:numFmt w:val="decimal"/>
      <w:lvlText w:val="%1."/>
      <w:lvlJc w:val="left"/>
      <w:pPr>
        <w:ind w:left="0" w:firstLine="0"/>
      </w:pPr>
      <w:rPr>
        <w:rFonts w:ascii="Arial" w:hAnsi="Arial" w:cs="Arial" w:hint="default"/>
        <w:b/>
        <w:sz w:val="24"/>
        <w:szCs w:val="24"/>
      </w:rPr>
    </w:lvl>
    <w:lvl w:ilvl="1">
      <w:start w:val="1"/>
      <w:numFmt w:val="decimal"/>
      <w:lvlText w:val="%1.%2"/>
      <w:lvlJc w:val="left"/>
      <w:pPr>
        <w:ind w:left="0" w:firstLine="0"/>
      </w:pPr>
      <w:rPr>
        <w:rFonts w:ascii="Arial" w:eastAsia="Arial" w:hAnsi="Arial" w:cs="Arial"/>
        <w:b/>
        <w:color w:val="auto"/>
        <w:sz w:val="20"/>
        <w:szCs w:val="20"/>
      </w:rPr>
    </w:lvl>
    <w:lvl w:ilvl="2">
      <w:start w:val="1"/>
      <w:numFmt w:val="decimal"/>
      <w:lvlText w:val="%1.%2.%3"/>
      <w:lvlJc w:val="left"/>
      <w:pPr>
        <w:ind w:left="0" w:firstLine="0"/>
      </w:pPr>
      <w:rPr>
        <w:rFonts w:ascii="Arial" w:hAnsi="Arial" w:cs="Arial" w:hint="default"/>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6" w15:restartNumberingAfterBreak="0">
    <w:nsid w:val="5AA64AC7"/>
    <w:multiLevelType w:val="multilevel"/>
    <w:tmpl w:val="A314A472"/>
    <w:lvl w:ilvl="0">
      <w:start w:val="1"/>
      <w:numFmt w:val="lowerLetter"/>
      <w:lvlText w:val="%1."/>
      <w:lvlJc w:val="left"/>
      <w:pPr>
        <w:ind w:left="720" w:firstLine="0"/>
      </w:pPr>
      <w:rPr>
        <w:rFonts w:hint="default"/>
        <w:b w:val="0"/>
        <w:sz w:val="20"/>
        <w:szCs w:val="20"/>
      </w:rPr>
    </w:lvl>
    <w:lvl w:ilvl="1">
      <w:start w:val="1"/>
      <w:numFmt w:val="decimal"/>
      <w:lvlText w:val="%1.%2"/>
      <w:lvlJc w:val="left"/>
      <w:pPr>
        <w:ind w:left="720" w:firstLine="0"/>
      </w:pPr>
      <w:rPr>
        <w:rFonts w:ascii="Arial" w:eastAsia="Arial" w:hAnsi="Arial" w:cs="Arial"/>
        <w:b/>
        <w:color w:val="auto"/>
        <w:sz w:val="20"/>
        <w:szCs w:val="20"/>
      </w:r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720" w:firstLine="0"/>
      </w:pPr>
    </w:lvl>
    <w:lvl w:ilvl="5">
      <w:start w:val="1"/>
      <w:numFmt w:val="decimal"/>
      <w:lvlText w:val="%1.%2.%3.%4.%5.%6"/>
      <w:lvlJc w:val="left"/>
      <w:pPr>
        <w:ind w:left="720" w:firstLine="0"/>
      </w:pPr>
    </w:lvl>
    <w:lvl w:ilvl="6">
      <w:start w:val="1"/>
      <w:numFmt w:val="decimal"/>
      <w:lvlText w:val="%1.%2.%3.%4.%5.%6.%7"/>
      <w:lvlJc w:val="left"/>
      <w:pPr>
        <w:ind w:left="720" w:firstLine="0"/>
      </w:pPr>
    </w:lvl>
    <w:lvl w:ilvl="7">
      <w:start w:val="1"/>
      <w:numFmt w:val="decimal"/>
      <w:lvlText w:val="%1.%2.%3.%4.%5.%6.%7.%8"/>
      <w:lvlJc w:val="left"/>
      <w:pPr>
        <w:ind w:left="720" w:firstLine="0"/>
      </w:pPr>
    </w:lvl>
    <w:lvl w:ilvl="8">
      <w:start w:val="1"/>
      <w:numFmt w:val="decimal"/>
      <w:lvlText w:val="%1.%2.%3.%4.%5.%6.%7.%8.%9"/>
      <w:lvlJc w:val="left"/>
      <w:pPr>
        <w:ind w:left="720" w:firstLine="0"/>
      </w:pPr>
    </w:lvl>
  </w:abstractNum>
  <w:abstractNum w:abstractNumId="17" w15:restartNumberingAfterBreak="0">
    <w:nsid w:val="5B9D4FA7"/>
    <w:multiLevelType w:val="multilevel"/>
    <w:tmpl w:val="FA9CB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2136B8"/>
    <w:multiLevelType w:val="multilevel"/>
    <w:tmpl w:val="D6E23CAC"/>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9" w15:restartNumberingAfterBreak="0">
    <w:nsid w:val="618D3C58"/>
    <w:multiLevelType w:val="multilevel"/>
    <w:tmpl w:val="843C8E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BB377B2"/>
    <w:multiLevelType w:val="multilevel"/>
    <w:tmpl w:val="661E1F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72BE3831"/>
    <w:multiLevelType w:val="hybridMultilevel"/>
    <w:tmpl w:val="FAC4C5C2"/>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2" w15:restartNumberingAfterBreak="0">
    <w:nsid w:val="73391105"/>
    <w:multiLevelType w:val="multilevel"/>
    <w:tmpl w:val="69FA20DA"/>
    <w:lvl w:ilvl="0">
      <w:start w:val="1"/>
      <w:numFmt w:val="lowerLetter"/>
      <w:lvlText w:val="%1."/>
      <w:lvlJc w:val="left"/>
      <w:pPr>
        <w:ind w:left="1429" w:hanging="363"/>
      </w:pPr>
      <w:rPr>
        <w:rFonts w:ascii="Times New Roman" w:hAnsi="Times New Roman" w:cs="Times New Roman" w:hint="default"/>
        <w:b w:val="0"/>
        <w:sz w:val="20"/>
        <w:szCs w:val="20"/>
      </w:rPr>
    </w:lvl>
    <w:lvl w:ilvl="1">
      <w:start w:val="1"/>
      <w:numFmt w:val="decimal"/>
      <w:lvlText w:val="%1.%2"/>
      <w:lvlJc w:val="left"/>
      <w:pPr>
        <w:ind w:left="720" w:firstLine="0"/>
      </w:pPr>
      <w:rPr>
        <w:rFonts w:ascii="Arial" w:eastAsia="Arial" w:hAnsi="Arial" w:cs="Arial" w:hint="default"/>
        <w:b/>
        <w:color w:val="auto"/>
        <w:sz w:val="20"/>
        <w:szCs w:val="20"/>
      </w:rPr>
    </w:lvl>
    <w:lvl w:ilvl="2">
      <w:start w:val="1"/>
      <w:numFmt w:val="decimal"/>
      <w:lvlText w:val="%1.%2.%3"/>
      <w:lvlJc w:val="left"/>
      <w:pPr>
        <w:ind w:left="720" w:firstLine="0"/>
      </w:pPr>
      <w:rPr>
        <w:rFonts w:hint="default"/>
      </w:rPr>
    </w:lvl>
    <w:lvl w:ilvl="3">
      <w:start w:val="1"/>
      <w:numFmt w:val="decimal"/>
      <w:lvlText w:val="%1.%2.%3.%4"/>
      <w:lvlJc w:val="left"/>
      <w:pPr>
        <w:ind w:left="720" w:firstLine="0"/>
      </w:pPr>
      <w:rPr>
        <w:rFonts w:hint="default"/>
      </w:rPr>
    </w:lvl>
    <w:lvl w:ilvl="4">
      <w:start w:val="1"/>
      <w:numFmt w:val="decimal"/>
      <w:lvlText w:val="%1.%2.%3.%4.%5"/>
      <w:lvlJc w:val="left"/>
      <w:pPr>
        <w:ind w:left="720" w:firstLine="0"/>
      </w:pPr>
      <w:rPr>
        <w:rFonts w:hint="default"/>
      </w:rPr>
    </w:lvl>
    <w:lvl w:ilvl="5">
      <w:start w:val="1"/>
      <w:numFmt w:val="decimal"/>
      <w:lvlText w:val="%1.%2.%3.%4.%5.%6"/>
      <w:lvlJc w:val="left"/>
      <w:pPr>
        <w:ind w:left="720" w:firstLine="0"/>
      </w:pPr>
      <w:rPr>
        <w:rFonts w:hint="default"/>
      </w:rPr>
    </w:lvl>
    <w:lvl w:ilvl="6">
      <w:start w:val="1"/>
      <w:numFmt w:val="decimal"/>
      <w:lvlText w:val="%1.%2.%3.%4.%5.%6.%7"/>
      <w:lvlJc w:val="left"/>
      <w:pPr>
        <w:ind w:left="720" w:firstLine="0"/>
      </w:pPr>
      <w:rPr>
        <w:rFonts w:hint="default"/>
      </w:rPr>
    </w:lvl>
    <w:lvl w:ilvl="7">
      <w:start w:val="1"/>
      <w:numFmt w:val="decimal"/>
      <w:lvlText w:val="%1.%2.%3.%4.%5.%6.%7.%8"/>
      <w:lvlJc w:val="left"/>
      <w:pPr>
        <w:ind w:left="720" w:firstLine="0"/>
      </w:pPr>
      <w:rPr>
        <w:rFonts w:hint="default"/>
      </w:rPr>
    </w:lvl>
    <w:lvl w:ilvl="8">
      <w:start w:val="1"/>
      <w:numFmt w:val="decimal"/>
      <w:lvlText w:val="%1.%2.%3.%4.%5.%6.%7.%8.%9"/>
      <w:lvlJc w:val="left"/>
      <w:pPr>
        <w:ind w:left="720" w:firstLine="0"/>
      </w:pPr>
      <w:rPr>
        <w:rFonts w:hint="default"/>
      </w:rPr>
    </w:lvl>
  </w:abstractNum>
  <w:abstractNum w:abstractNumId="23" w15:restartNumberingAfterBreak="0">
    <w:nsid w:val="78337D5F"/>
    <w:multiLevelType w:val="multilevel"/>
    <w:tmpl w:val="D5F6F11A"/>
    <w:lvl w:ilvl="0">
      <w:start w:val="1"/>
      <w:numFmt w:val="lowerLetter"/>
      <w:lvlText w:val="%1."/>
      <w:lvlJc w:val="left"/>
      <w:pPr>
        <w:ind w:left="720" w:firstLine="0"/>
      </w:pPr>
      <w:rPr>
        <w:rFonts w:hint="default"/>
        <w:b w:val="0"/>
        <w:sz w:val="20"/>
        <w:szCs w:val="20"/>
      </w:rPr>
    </w:lvl>
    <w:lvl w:ilvl="1">
      <w:start w:val="1"/>
      <w:numFmt w:val="decimal"/>
      <w:lvlText w:val="%1.%2"/>
      <w:lvlJc w:val="left"/>
      <w:pPr>
        <w:ind w:left="720" w:firstLine="0"/>
      </w:pPr>
      <w:rPr>
        <w:rFonts w:ascii="Arial" w:eastAsia="Arial" w:hAnsi="Arial" w:cs="Arial"/>
        <w:b/>
        <w:color w:val="auto"/>
        <w:sz w:val="20"/>
        <w:szCs w:val="20"/>
      </w:r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720" w:firstLine="0"/>
      </w:pPr>
    </w:lvl>
    <w:lvl w:ilvl="5">
      <w:start w:val="1"/>
      <w:numFmt w:val="decimal"/>
      <w:lvlText w:val="%1.%2.%3.%4.%5.%6"/>
      <w:lvlJc w:val="left"/>
      <w:pPr>
        <w:ind w:left="720" w:firstLine="0"/>
      </w:pPr>
    </w:lvl>
    <w:lvl w:ilvl="6">
      <w:start w:val="1"/>
      <w:numFmt w:val="decimal"/>
      <w:lvlText w:val="%1.%2.%3.%4.%5.%6.%7"/>
      <w:lvlJc w:val="left"/>
      <w:pPr>
        <w:ind w:left="720" w:firstLine="0"/>
      </w:pPr>
    </w:lvl>
    <w:lvl w:ilvl="7">
      <w:start w:val="1"/>
      <w:numFmt w:val="decimal"/>
      <w:lvlText w:val="%1.%2.%3.%4.%5.%6.%7.%8"/>
      <w:lvlJc w:val="left"/>
      <w:pPr>
        <w:ind w:left="720" w:firstLine="0"/>
      </w:pPr>
    </w:lvl>
    <w:lvl w:ilvl="8">
      <w:start w:val="1"/>
      <w:numFmt w:val="decimal"/>
      <w:lvlText w:val="%1.%2.%3.%4.%5.%6.%7.%8.%9"/>
      <w:lvlJc w:val="left"/>
      <w:pPr>
        <w:ind w:left="720" w:firstLine="0"/>
      </w:pPr>
    </w:lvl>
  </w:abstractNum>
  <w:abstractNum w:abstractNumId="24" w15:restartNumberingAfterBreak="0">
    <w:nsid w:val="7F5112B2"/>
    <w:multiLevelType w:val="multilevel"/>
    <w:tmpl w:val="B3C07C0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4"/>
  </w:num>
  <w:num w:numId="2">
    <w:abstractNumId w:val="10"/>
  </w:num>
  <w:num w:numId="3">
    <w:abstractNumId w:val="17"/>
  </w:num>
  <w:num w:numId="4">
    <w:abstractNumId w:val="6"/>
  </w:num>
  <w:num w:numId="5">
    <w:abstractNumId w:val="0"/>
  </w:num>
  <w:num w:numId="6">
    <w:abstractNumId w:val="13"/>
  </w:num>
  <w:num w:numId="7">
    <w:abstractNumId w:val="4"/>
  </w:num>
  <w:num w:numId="8">
    <w:abstractNumId w:val="19"/>
  </w:num>
  <w:num w:numId="9">
    <w:abstractNumId w:val="15"/>
  </w:num>
  <w:num w:numId="10">
    <w:abstractNumId w:val="5"/>
  </w:num>
  <w:num w:numId="11">
    <w:abstractNumId w:val="3"/>
  </w:num>
  <w:num w:numId="12">
    <w:abstractNumId w:val="18"/>
  </w:num>
  <w:num w:numId="13">
    <w:abstractNumId w:val="24"/>
  </w:num>
  <w:num w:numId="14">
    <w:abstractNumId w:val="20"/>
  </w:num>
  <w:num w:numId="15">
    <w:abstractNumId w:val="8"/>
  </w:num>
  <w:num w:numId="16">
    <w:abstractNumId w:val="12"/>
  </w:num>
  <w:num w:numId="17">
    <w:abstractNumId w:val="22"/>
  </w:num>
  <w:num w:numId="18">
    <w:abstractNumId w:val="1"/>
  </w:num>
  <w:num w:numId="19">
    <w:abstractNumId w:val="11"/>
  </w:num>
  <w:num w:numId="20">
    <w:abstractNumId w:val="16"/>
  </w:num>
  <w:num w:numId="21">
    <w:abstractNumId w:val="23"/>
  </w:num>
  <w:num w:numId="22">
    <w:abstractNumId w:val="2"/>
  </w:num>
  <w:num w:numId="23">
    <w:abstractNumId w:val="21"/>
  </w:num>
  <w:num w:numId="24">
    <w:abstractNumId w:val="9"/>
  </w:num>
  <w:num w:numId="2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Eduardo Gonzaga Romaniello de Souza">
    <w15:presenceInfo w15:providerId="Windows Live" w15:userId="c5283f4fc660444e"/>
  </w15:person>
  <w15:person w15:author="Marcus Fernandes">
    <w15:presenceInfo w15:providerId="Windows Live" w15:userId="ef1e62a131d1fa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FE4"/>
    <w:rsid w:val="00024B6F"/>
    <w:rsid w:val="00074A95"/>
    <w:rsid w:val="000A2909"/>
    <w:rsid w:val="000A6374"/>
    <w:rsid w:val="000B0220"/>
    <w:rsid w:val="000F79C1"/>
    <w:rsid w:val="001032B8"/>
    <w:rsid w:val="0012612D"/>
    <w:rsid w:val="001F5065"/>
    <w:rsid w:val="00211E87"/>
    <w:rsid w:val="002371AD"/>
    <w:rsid w:val="003B2616"/>
    <w:rsid w:val="00401EDB"/>
    <w:rsid w:val="0041205A"/>
    <w:rsid w:val="004301A2"/>
    <w:rsid w:val="00442C03"/>
    <w:rsid w:val="004603A5"/>
    <w:rsid w:val="004B10E2"/>
    <w:rsid w:val="005D3330"/>
    <w:rsid w:val="005F6E63"/>
    <w:rsid w:val="00635336"/>
    <w:rsid w:val="00667C3B"/>
    <w:rsid w:val="006B59B5"/>
    <w:rsid w:val="006D17B0"/>
    <w:rsid w:val="006D1882"/>
    <w:rsid w:val="007C2D10"/>
    <w:rsid w:val="00905572"/>
    <w:rsid w:val="00A8590D"/>
    <w:rsid w:val="00B073D2"/>
    <w:rsid w:val="00B133F7"/>
    <w:rsid w:val="00B94DFD"/>
    <w:rsid w:val="00BB3E90"/>
    <w:rsid w:val="00BE41BB"/>
    <w:rsid w:val="00BE5E6B"/>
    <w:rsid w:val="00C462BF"/>
    <w:rsid w:val="00D16008"/>
    <w:rsid w:val="00DB2A4D"/>
    <w:rsid w:val="00E4635F"/>
    <w:rsid w:val="00F415AE"/>
    <w:rsid w:val="00F94D95"/>
    <w:rsid w:val="00FF5F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3910"/>
  <w15:docId w15:val="{DC0DF97F-B11F-42E2-90C9-D8F6749C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spacing w:before="120" w:after="60"/>
      <w:outlineLvl w:val="0"/>
    </w:pPr>
    <w:rPr>
      <w:rFonts w:ascii="Arial" w:eastAsia="Arial" w:hAnsi="Arial" w:cs="Arial"/>
      <w:b/>
      <w:sz w:val="24"/>
      <w:szCs w:val="24"/>
    </w:rPr>
  </w:style>
  <w:style w:type="paragraph" w:styleId="Ttulo2">
    <w:name w:val="heading 2"/>
    <w:basedOn w:val="Normal"/>
    <w:next w:val="Normal"/>
    <w:pPr>
      <w:keepNext/>
      <w:spacing w:before="120" w:after="60"/>
      <w:outlineLvl w:val="1"/>
    </w:pPr>
    <w:rPr>
      <w:rFonts w:ascii="Arial" w:eastAsia="Arial" w:hAnsi="Arial" w:cs="Arial"/>
      <w:b/>
    </w:rPr>
  </w:style>
  <w:style w:type="paragraph" w:styleId="Ttulo3">
    <w:name w:val="heading 3"/>
    <w:basedOn w:val="Normal"/>
    <w:next w:val="Normal"/>
    <w:pPr>
      <w:keepNext/>
      <w:spacing w:before="120" w:after="60"/>
      <w:outlineLvl w:val="2"/>
    </w:pPr>
    <w:rPr>
      <w:rFonts w:ascii="Arial" w:eastAsia="Arial" w:hAnsi="Arial" w:cs="Arial"/>
      <w:i/>
    </w:rPr>
  </w:style>
  <w:style w:type="paragraph" w:styleId="Ttulo4">
    <w:name w:val="heading 4"/>
    <w:basedOn w:val="Normal"/>
    <w:next w:val="Normal"/>
    <w:pPr>
      <w:keepNext/>
      <w:spacing w:before="120" w:after="60"/>
      <w:outlineLvl w:val="3"/>
    </w:pPr>
    <w:rPr>
      <w:rFonts w:ascii="Arial" w:eastAsia="Arial" w:hAnsi="Arial" w:cs="Arial"/>
    </w:rPr>
  </w:style>
  <w:style w:type="paragraph" w:styleId="Ttulo5">
    <w:name w:val="heading 5"/>
    <w:basedOn w:val="Normal"/>
    <w:next w:val="Normal"/>
    <w:pPr>
      <w:spacing w:before="240" w:after="60"/>
      <w:ind w:left="2880"/>
      <w:outlineLvl w:val="4"/>
    </w:pPr>
    <w:rPr>
      <w:sz w:val="22"/>
      <w:szCs w:val="22"/>
    </w:rPr>
  </w:style>
  <w:style w:type="paragraph" w:styleId="Ttulo6">
    <w:name w:val="heading 6"/>
    <w:basedOn w:val="Normal"/>
    <w:next w:val="Normal"/>
    <w:pPr>
      <w:spacing w:before="240" w:after="60"/>
      <w:ind w:left="288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442C03"/>
    <w:pPr>
      <w:tabs>
        <w:tab w:val="center" w:pos="4252"/>
        <w:tab w:val="right" w:pos="8504"/>
      </w:tabs>
    </w:pPr>
  </w:style>
  <w:style w:type="character" w:customStyle="1" w:styleId="CabealhoChar">
    <w:name w:val="Cabeçalho Char"/>
    <w:basedOn w:val="Fontepargpadro"/>
    <w:link w:val="Cabealho"/>
    <w:uiPriority w:val="99"/>
    <w:rsid w:val="00442C03"/>
  </w:style>
  <w:style w:type="paragraph" w:styleId="Rodap">
    <w:name w:val="footer"/>
    <w:basedOn w:val="Normal"/>
    <w:link w:val="RodapChar"/>
    <w:uiPriority w:val="99"/>
    <w:unhideWhenUsed/>
    <w:rsid w:val="00442C03"/>
    <w:pPr>
      <w:tabs>
        <w:tab w:val="center" w:pos="4252"/>
        <w:tab w:val="right" w:pos="8504"/>
      </w:tabs>
    </w:pPr>
  </w:style>
  <w:style w:type="character" w:customStyle="1" w:styleId="RodapChar">
    <w:name w:val="Rodapé Char"/>
    <w:basedOn w:val="Fontepargpadro"/>
    <w:link w:val="Rodap"/>
    <w:uiPriority w:val="99"/>
    <w:rsid w:val="00442C03"/>
  </w:style>
  <w:style w:type="paragraph" w:styleId="Sumrio1">
    <w:name w:val="toc 1"/>
    <w:basedOn w:val="Normal"/>
    <w:next w:val="Normal"/>
    <w:autoRedefine/>
    <w:uiPriority w:val="39"/>
    <w:unhideWhenUsed/>
    <w:rsid w:val="00442C03"/>
    <w:pPr>
      <w:spacing w:after="100"/>
    </w:pPr>
  </w:style>
  <w:style w:type="paragraph" w:styleId="Sumrio2">
    <w:name w:val="toc 2"/>
    <w:basedOn w:val="Normal"/>
    <w:next w:val="Normal"/>
    <w:autoRedefine/>
    <w:uiPriority w:val="39"/>
    <w:unhideWhenUsed/>
    <w:rsid w:val="00442C03"/>
    <w:pPr>
      <w:spacing w:after="100"/>
      <w:ind w:left="200"/>
    </w:pPr>
  </w:style>
  <w:style w:type="paragraph" w:styleId="Sumrio3">
    <w:name w:val="toc 3"/>
    <w:basedOn w:val="Normal"/>
    <w:next w:val="Normal"/>
    <w:autoRedefine/>
    <w:uiPriority w:val="39"/>
    <w:unhideWhenUsed/>
    <w:rsid w:val="00442C03"/>
    <w:pPr>
      <w:spacing w:after="100"/>
      <w:ind w:left="400"/>
    </w:pPr>
  </w:style>
  <w:style w:type="paragraph" w:styleId="Sumrio4">
    <w:name w:val="toc 4"/>
    <w:basedOn w:val="Normal"/>
    <w:next w:val="Normal"/>
    <w:autoRedefine/>
    <w:uiPriority w:val="39"/>
    <w:unhideWhenUsed/>
    <w:rsid w:val="00442C03"/>
    <w:pPr>
      <w:spacing w:after="100"/>
      <w:ind w:left="600"/>
    </w:pPr>
  </w:style>
  <w:style w:type="character" w:styleId="Hyperlink">
    <w:name w:val="Hyperlink"/>
    <w:basedOn w:val="Fontepargpadro"/>
    <w:uiPriority w:val="99"/>
    <w:unhideWhenUsed/>
    <w:rsid w:val="00442C03"/>
    <w:rPr>
      <w:color w:val="0000FF" w:themeColor="hyperlink"/>
      <w:u w:val="single"/>
    </w:rPr>
  </w:style>
  <w:style w:type="paragraph" w:styleId="PargrafodaLista">
    <w:name w:val="List Paragraph"/>
    <w:basedOn w:val="Normal"/>
    <w:uiPriority w:val="34"/>
    <w:qFormat/>
    <w:rsid w:val="004B10E2"/>
    <w:pPr>
      <w:ind w:left="720"/>
      <w:contextualSpacing/>
    </w:pPr>
  </w:style>
  <w:style w:type="paragraph" w:styleId="Textodebalo">
    <w:name w:val="Balloon Text"/>
    <w:basedOn w:val="Normal"/>
    <w:link w:val="TextodebaloChar"/>
    <w:uiPriority w:val="99"/>
    <w:semiHidden/>
    <w:unhideWhenUsed/>
    <w:rsid w:val="00905572"/>
    <w:rPr>
      <w:rFonts w:ascii="Segoe UI" w:hAnsi="Segoe UI" w:cs="Segoe UI"/>
      <w:sz w:val="18"/>
      <w:szCs w:val="18"/>
    </w:rPr>
  </w:style>
  <w:style w:type="character" w:customStyle="1" w:styleId="TextodebaloChar">
    <w:name w:val="Texto de balão Char"/>
    <w:basedOn w:val="Fontepargpadro"/>
    <w:link w:val="Textodebalo"/>
    <w:uiPriority w:val="99"/>
    <w:semiHidden/>
    <w:rsid w:val="00905572"/>
    <w:rPr>
      <w:rFonts w:ascii="Segoe UI" w:hAnsi="Segoe UI" w:cs="Segoe UI"/>
      <w:sz w:val="18"/>
      <w:szCs w:val="18"/>
    </w:rPr>
  </w:style>
  <w:style w:type="paragraph" w:styleId="Reviso">
    <w:name w:val="Revision"/>
    <w:hidden/>
    <w:uiPriority w:val="99"/>
    <w:semiHidden/>
    <w:rsid w:val="00B073D2"/>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oogle.github.io/styleguide/cppguide.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www.planalto.gov.br/ccivil_03/leis/l9609.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978F9-E35F-4369-B4A5-5E6F13CDB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12</Pages>
  <Words>5830</Words>
  <Characters>31486</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Fernandes</cp:lastModifiedBy>
  <cp:revision>14</cp:revision>
  <dcterms:created xsi:type="dcterms:W3CDTF">2021-07-25T21:10:00Z</dcterms:created>
  <dcterms:modified xsi:type="dcterms:W3CDTF">2021-08-24T13:22:00Z</dcterms:modified>
</cp:coreProperties>
</file>